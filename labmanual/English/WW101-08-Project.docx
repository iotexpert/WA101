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C11CF" w14:textId="77777777" w:rsidR="00EC6741" w:rsidRPr="001B7435" w:rsidRDefault="00EC6741" w:rsidP="00EC6741">
      <w:pPr>
        <w:rPr>
          <w:rStyle w:val="BookTitle"/>
        </w:rPr>
      </w:pPr>
      <w:bookmarkStart w:id="0" w:name="_GoBack"/>
      <w:bookmarkEnd w:id="0"/>
      <w:r w:rsidRPr="001B7435">
        <w:rPr>
          <w:rStyle w:val="BookTitle"/>
        </w:rPr>
        <w:t>Chapter 8: Class Project</w:t>
      </w:r>
    </w:p>
    <w:p w14:paraId="2DF42358" w14:textId="77777777" w:rsidR="00EC6741" w:rsidRDefault="00EC6741" w:rsidP="00EC6741">
      <w:r>
        <w:t>Time: 2 ¾ Hours</w:t>
      </w:r>
    </w:p>
    <w:p w14:paraId="09FCA517" w14:textId="77777777" w:rsidR="00EC6741" w:rsidRDefault="00EC6741" w:rsidP="00EC6741">
      <w:pPr>
        <w:spacing w:after="0"/>
      </w:pPr>
      <w:r>
        <w:t xml:space="preserve">At the end of this chapter you will have created an </w:t>
      </w:r>
      <w:proofErr w:type="spellStart"/>
      <w:r>
        <w:t>IoT</w:t>
      </w:r>
      <w:proofErr w:type="spellEnd"/>
      <w:r>
        <w:t xml:space="preserve"> weather station. It will:</w:t>
      </w:r>
    </w:p>
    <w:p w14:paraId="3C5606B9" w14:textId="77777777" w:rsidR="00EC6741" w:rsidRPr="00FD5781" w:rsidRDefault="00EC6741" w:rsidP="00EC6741">
      <w:pPr>
        <w:pStyle w:val="ListParagraph"/>
        <w:numPr>
          <w:ilvl w:val="0"/>
          <w:numId w:val="12"/>
        </w:numPr>
        <w:spacing w:after="0"/>
      </w:pPr>
      <w:r w:rsidRPr="00FD5781">
        <w:t>Read local weather conditions</w:t>
      </w:r>
    </w:p>
    <w:p w14:paraId="4B4CB6DB" w14:textId="77777777" w:rsidR="00EC6741" w:rsidRPr="00FD5781" w:rsidRDefault="00EC6741" w:rsidP="00EC6741">
      <w:pPr>
        <w:pStyle w:val="ListParagraph"/>
        <w:numPr>
          <w:ilvl w:val="0"/>
          <w:numId w:val="12"/>
        </w:numPr>
        <w:spacing w:after="0"/>
      </w:pPr>
      <w:r w:rsidRPr="00FD5781">
        <w:t>Display weather data on the OLED display</w:t>
      </w:r>
    </w:p>
    <w:p w14:paraId="590FCC9E" w14:textId="77777777" w:rsidR="00EC6741" w:rsidRPr="00FD5781" w:rsidRDefault="00EC6741" w:rsidP="00EC6741">
      <w:pPr>
        <w:pStyle w:val="ListParagraph"/>
        <w:numPr>
          <w:ilvl w:val="0"/>
          <w:numId w:val="12"/>
        </w:numPr>
        <w:spacing w:after="0"/>
      </w:pPr>
      <w:r w:rsidRPr="00FD5781">
        <w:t>Post weather dat</w:t>
      </w:r>
      <w:r>
        <w:t>a</w:t>
      </w:r>
      <w:r w:rsidRPr="00FD5781">
        <w:t xml:space="preserve"> to the Cloud</w:t>
      </w:r>
    </w:p>
    <w:p w14:paraId="4E29BA2A" w14:textId="77777777" w:rsidR="00EC6741" w:rsidRDefault="00EC6741" w:rsidP="00EC6741">
      <w:pPr>
        <w:pStyle w:val="ListParagraph"/>
        <w:numPr>
          <w:ilvl w:val="0"/>
          <w:numId w:val="12"/>
        </w:numPr>
      </w:pPr>
      <w:r w:rsidRPr="00FD5781">
        <w:t xml:space="preserve">Get weather </w:t>
      </w:r>
      <w:r>
        <w:t xml:space="preserve">data for other student’s </w:t>
      </w:r>
      <w:proofErr w:type="spellStart"/>
      <w:r>
        <w:t>IoT</w:t>
      </w:r>
      <w:proofErr w:type="spellEnd"/>
      <w:r>
        <w:t xml:space="preserve"> devices</w:t>
      </w:r>
    </w:p>
    <w:p w14:paraId="7664B940" w14:textId="77777777" w:rsidR="00EC6741" w:rsidRDefault="00EC6741">
      <w:pPr>
        <w:pStyle w:val="TOC1"/>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Pr>
          <w:noProof/>
        </w:rPr>
        <w:t>8.1</w:t>
      </w:r>
      <w:r>
        <w:rPr>
          <w:rFonts w:asciiTheme="minorHAnsi" w:eastAsiaTheme="minorEastAsia" w:hAnsiTheme="minorHAnsi"/>
          <w:b w:val="0"/>
          <w:bCs w:val="0"/>
          <w:caps w:val="0"/>
          <w:noProof/>
          <w:sz w:val="24"/>
          <w:szCs w:val="24"/>
        </w:rPr>
        <w:tab/>
      </w:r>
      <w:r>
        <w:rPr>
          <w:noProof/>
        </w:rPr>
        <w:t>Introduction</w:t>
      </w:r>
      <w:r>
        <w:rPr>
          <w:noProof/>
        </w:rPr>
        <w:tab/>
      </w:r>
      <w:r>
        <w:rPr>
          <w:noProof/>
        </w:rPr>
        <w:fldChar w:fldCharType="begin"/>
      </w:r>
      <w:r>
        <w:rPr>
          <w:noProof/>
        </w:rPr>
        <w:instrText xml:space="preserve"> PAGEREF _Toc493738567 \h </w:instrText>
      </w:r>
      <w:r>
        <w:rPr>
          <w:noProof/>
        </w:rPr>
      </w:r>
      <w:r>
        <w:rPr>
          <w:noProof/>
        </w:rPr>
        <w:fldChar w:fldCharType="separate"/>
      </w:r>
      <w:r>
        <w:rPr>
          <w:noProof/>
        </w:rPr>
        <w:t>1</w:t>
      </w:r>
      <w:r>
        <w:rPr>
          <w:noProof/>
        </w:rPr>
        <w:fldChar w:fldCharType="end"/>
      </w:r>
    </w:p>
    <w:p w14:paraId="1123D632" w14:textId="77777777" w:rsidR="00EC6741" w:rsidRDefault="00EC6741">
      <w:pPr>
        <w:pStyle w:val="TOC2"/>
        <w:rPr>
          <w:rFonts w:asciiTheme="minorHAnsi" w:eastAsiaTheme="minorEastAsia" w:hAnsiTheme="minorHAnsi"/>
          <w:smallCaps w:val="0"/>
          <w:noProof/>
          <w:sz w:val="24"/>
          <w:szCs w:val="24"/>
        </w:rPr>
      </w:pPr>
      <w:r>
        <w:rPr>
          <w:noProof/>
        </w:rPr>
        <w:t>8.1.1 Basic</w:t>
      </w:r>
      <w:r>
        <w:rPr>
          <w:noProof/>
        </w:rPr>
        <w:tab/>
      </w:r>
      <w:r>
        <w:rPr>
          <w:noProof/>
        </w:rPr>
        <w:fldChar w:fldCharType="begin"/>
      </w:r>
      <w:r>
        <w:rPr>
          <w:noProof/>
        </w:rPr>
        <w:instrText xml:space="preserve"> PAGEREF _Toc493738568 \h </w:instrText>
      </w:r>
      <w:r>
        <w:rPr>
          <w:noProof/>
        </w:rPr>
      </w:r>
      <w:r>
        <w:rPr>
          <w:noProof/>
        </w:rPr>
        <w:fldChar w:fldCharType="separate"/>
      </w:r>
      <w:r>
        <w:rPr>
          <w:noProof/>
        </w:rPr>
        <w:t>1</w:t>
      </w:r>
      <w:r>
        <w:rPr>
          <w:noProof/>
        </w:rPr>
        <w:fldChar w:fldCharType="end"/>
      </w:r>
    </w:p>
    <w:p w14:paraId="26DCFF14" w14:textId="77777777" w:rsidR="00EC6741" w:rsidRDefault="00EC6741">
      <w:pPr>
        <w:pStyle w:val="TOC2"/>
        <w:rPr>
          <w:rFonts w:asciiTheme="minorHAnsi" w:eastAsiaTheme="minorEastAsia" w:hAnsiTheme="minorHAnsi"/>
          <w:smallCaps w:val="0"/>
          <w:noProof/>
          <w:sz w:val="24"/>
          <w:szCs w:val="24"/>
        </w:rPr>
      </w:pPr>
      <w:r>
        <w:rPr>
          <w:noProof/>
        </w:rPr>
        <w:t>8.1.2 Advanced</w:t>
      </w:r>
      <w:r>
        <w:rPr>
          <w:noProof/>
        </w:rPr>
        <w:tab/>
      </w:r>
      <w:r>
        <w:rPr>
          <w:noProof/>
        </w:rPr>
        <w:fldChar w:fldCharType="begin"/>
      </w:r>
      <w:r>
        <w:rPr>
          <w:noProof/>
        </w:rPr>
        <w:instrText xml:space="preserve"> PAGEREF _Toc493738569 \h </w:instrText>
      </w:r>
      <w:r>
        <w:rPr>
          <w:noProof/>
        </w:rPr>
      </w:r>
      <w:r>
        <w:rPr>
          <w:noProof/>
        </w:rPr>
        <w:fldChar w:fldCharType="separate"/>
      </w:r>
      <w:r>
        <w:rPr>
          <w:noProof/>
        </w:rPr>
        <w:t>1</w:t>
      </w:r>
      <w:r>
        <w:rPr>
          <w:noProof/>
        </w:rPr>
        <w:fldChar w:fldCharType="end"/>
      </w:r>
    </w:p>
    <w:p w14:paraId="07325D9D" w14:textId="77777777" w:rsidR="00EC6741" w:rsidRDefault="00EC6741">
      <w:pPr>
        <w:pStyle w:val="TOC1"/>
        <w:rPr>
          <w:rFonts w:asciiTheme="minorHAnsi" w:eastAsiaTheme="minorEastAsia" w:hAnsiTheme="minorHAnsi"/>
          <w:b w:val="0"/>
          <w:bCs w:val="0"/>
          <w:caps w:val="0"/>
          <w:noProof/>
          <w:sz w:val="24"/>
          <w:szCs w:val="24"/>
        </w:rPr>
      </w:pPr>
      <w:r>
        <w:rPr>
          <w:noProof/>
        </w:rPr>
        <w:t>8.2</w:t>
      </w:r>
      <w:r>
        <w:rPr>
          <w:rFonts w:asciiTheme="minorHAnsi" w:eastAsiaTheme="minorEastAsia" w:hAnsiTheme="minorHAnsi"/>
          <w:b w:val="0"/>
          <w:bCs w:val="0"/>
          <w:caps w:val="0"/>
          <w:noProof/>
          <w:sz w:val="24"/>
          <w:szCs w:val="24"/>
        </w:rPr>
        <w:tab/>
      </w:r>
      <w:r>
        <w:rPr>
          <w:noProof/>
        </w:rPr>
        <w:t>Details and Hints</w:t>
      </w:r>
      <w:r>
        <w:rPr>
          <w:noProof/>
        </w:rPr>
        <w:tab/>
      </w:r>
      <w:r>
        <w:rPr>
          <w:noProof/>
        </w:rPr>
        <w:fldChar w:fldCharType="begin"/>
      </w:r>
      <w:r>
        <w:rPr>
          <w:noProof/>
        </w:rPr>
        <w:instrText xml:space="preserve"> PAGEREF _Toc493738570 \h </w:instrText>
      </w:r>
      <w:r>
        <w:rPr>
          <w:noProof/>
        </w:rPr>
      </w:r>
      <w:r>
        <w:rPr>
          <w:noProof/>
        </w:rPr>
        <w:fldChar w:fldCharType="separate"/>
      </w:r>
      <w:r>
        <w:rPr>
          <w:noProof/>
        </w:rPr>
        <w:t>2</w:t>
      </w:r>
      <w:r>
        <w:rPr>
          <w:noProof/>
        </w:rPr>
        <w:fldChar w:fldCharType="end"/>
      </w:r>
    </w:p>
    <w:p w14:paraId="323DFE1E" w14:textId="77777777" w:rsidR="00EC6741" w:rsidRDefault="00EC6741">
      <w:pPr>
        <w:pStyle w:val="TOC2"/>
        <w:rPr>
          <w:rFonts w:asciiTheme="minorHAnsi" w:eastAsiaTheme="minorEastAsia" w:hAnsiTheme="minorHAnsi"/>
          <w:smallCaps w:val="0"/>
          <w:noProof/>
          <w:sz w:val="24"/>
          <w:szCs w:val="24"/>
        </w:rPr>
      </w:pPr>
      <w:r>
        <w:rPr>
          <w:noProof/>
        </w:rPr>
        <w:t>8.2.1 Basic</w:t>
      </w:r>
      <w:r>
        <w:rPr>
          <w:noProof/>
        </w:rPr>
        <w:tab/>
      </w:r>
      <w:r>
        <w:rPr>
          <w:noProof/>
        </w:rPr>
        <w:fldChar w:fldCharType="begin"/>
      </w:r>
      <w:r>
        <w:rPr>
          <w:noProof/>
        </w:rPr>
        <w:instrText xml:space="preserve"> PAGEREF _Toc493738571 \h </w:instrText>
      </w:r>
      <w:r>
        <w:rPr>
          <w:noProof/>
        </w:rPr>
      </w:r>
      <w:r>
        <w:rPr>
          <w:noProof/>
        </w:rPr>
        <w:fldChar w:fldCharType="separate"/>
      </w:r>
      <w:r>
        <w:rPr>
          <w:noProof/>
        </w:rPr>
        <w:t>2</w:t>
      </w:r>
      <w:r>
        <w:rPr>
          <w:noProof/>
        </w:rPr>
        <w:fldChar w:fldCharType="end"/>
      </w:r>
    </w:p>
    <w:p w14:paraId="0F4A9394" w14:textId="77777777" w:rsidR="00EC6741" w:rsidRDefault="00EC6741">
      <w:pPr>
        <w:pStyle w:val="TOC2"/>
        <w:rPr>
          <w:rFonts w:asciiTheme="minorHAnsi" w:eastAsiaTheme="minorEastAsia" w:hAnsiTheme="minorHAnsi"/>
          <w:smallCaps w:val="0"/>
          <w:noProof/>
          <w:sz w:val="24"/>
          <w:szCs w:val="24"/>
        </w:rPr>
      </w:pPr>
      <w:r>
        <w:rPr>
          <w:noProof/>
        </w:rPr>
        <w:t>8.2.2 Advanced</w:t>
      </w:r>
      <w:r>
        <w:rPr>
          <w:noProof/>
        </w:rPr>
        <w:tab/>
      </w:r>
      <w:r>
        <w:rPr>
          <w:noProof/>
        </w:rPr>
        <w:fldChar w:fldCharType="begin"/>
      </w:r>
      <w:r>
        <w:rPr>
          <w:noProof/>
        </w:rPr>
        <w:instrText xml:space="preserve"> PAGEREF _Toc493738572 \h </w:instrText>
      </w:r>
      <w:r>
        <w:rPr>
          <w:noProof/>
        </w:rPr>
      </w:r>
      <w:r>
        <w:rPr>
          <w:noProof/>
        </w:rPr>
        <w:fldChar w:fldCharType="separate"/>
      </w:r>
      <w:r>
        <w:rPr>
          <w:noProof/>
        </w:rPr>
        <w:t>4</w:t>
      </w:r>
      <w:r>
        <w:rPr>
          <w:noProof/>
        </w:rPr>
        <w:fldChar w:fldCharType="end"/>
      </w:r>
    </w:p>
    <w:p w14:paraId="38F716E1" w14:textId="77777777" w:rsidR="00EC6741" w:rsidRDefault="00EC6741" w:rsidP="00EC6741">
      <w:pPr>
        <w:pStyle w:val="Heading1"/>
      </w:pPr>
      <w:r>
        <w:fldChar w:fldCharType="end"/>
      </w:r>
      <w:bookmarkStart w:id="1" w:name="_Toc492997176"/>
      <w:bookmarkStart w:id="2" w:name="_Toc493738567"/>
      <w:r>
        <w:t>Introduction</w:t>
      </w:r>
      <w:bookmarkEnd w:id="1"/>
      <w:bookmarkEnd w:id="2"/>
    </w:p>
    <w:p w14:paraId="7A3593EB" w14:textId="77777777" w:rsidR="00EC6741" w:rsidRDefault="00EC6741" w:rsidP="00EC6741">
      <w:pPr>
        <w:pStyle w:val="Heading2"/>
      </w:pPr>
      <w:bookmarkStart w:id="3" w:name="_Toc492997177"/>
      <w:bookmarkStart w:id="4" w:name="_Toc493738568"/>
      <w:r>
        <w:t>Basic</w:t>
      </w:r>
      <w:bookmarkEnd w:id="3"/>
      <w:bookmarkEnd w:id="4"/>
    </w:p>
    <w:p w14:paraId="7478AAEF" w14:textId="77777777" w:rsidR="00EC6741" w:rsidRPr="00153C4E" w:rsidRDefault="00EC6741" w:rsidP="00EC6741">
      <w:r>
        <w:t xml:space="preserve">Your project is to build an </w:t>
      </w:r>
      <w:proofErr w:type="spellStart"/>
      <w:r>
        <w:t>IoT</w:t>
      </w:r>
      <w:proofErr w:type="spellEnd"/>
      <w:r>
        <w:t xml:space="preserve"> weather station. It will connect to the class AWS broker and will publish weather updates to a </w:t>
      </w:r>
      <w:r>
        <w:rPr>
          <w:i/>
        </w:rPr>
        <w:t>thing</w:t>
      </w:r>
      <w:r>
        <w:t xml:space="preserve"> which will be assigned to you by the class leader. You will read the temperature, humidity, and ambient light values from the </w:t>
      </w:r>
      <w:proofErr w:type="spellStart"/>
      <w:r>
        <w:t>PSoC</w:t>
      </w:r>
      <w:proofErr w:type="spellEnd"/>
      <w:r>
        <w:t xml:space="preserve"> analog coprocessor and publish values to your </w:t>
      </w:r>
      <w:r w:rsidRPr="001B7435">
        <w:rPr>
          <w:i/>
        </w:rPr>
        <w:t>thing</w:t>
      </w:r>
      <w:r>
        <w:t>’s shadow when you press a button.</w:t>
      </w:r>
    </w:p>
    <w:p w14:paraId="544289BC" w14:textId="77777777" w:rsidR="00EC6741" w:rsidRDefault="00EC6741" w:rsidP="00EC6741">
      <w:pPr>
        <w:pStyle w:val="Heading2"/>
      </w:pPr>
      <w:bookmarkStart w:id="5" w:name="_Toc492997178"/>
      <w:bookmarkStart w:id="6" w:name="_Toc493738569"/>
      <w:r>
        <w:t>Advanced</w:t>
      </w:r>
      <w:bookmarkEnd w:id="5"/>
      <w:bookmarkEnd w:id="6"/>
    </w:p>
    <w:p w14:paraId="17AAD554" w14:textId="77777777" w:rsidR="00EC6741" w:rsidRDefault="00EC6741" w:rsidP="00EC6741">
      <w:pPr>
        <w:pStyle w:val="ListParagraph"/>
        <w:numPr>
          <w:ilvl w:val="0"/>
          <w:numId w:val="10"/>
        </w:numPr>
      </w:pPr>
      <w:r>
        <w:t>Publish your device’s IP address when a connection is established.</w:t>
      </w:r>
    </w:p>
    <w:p w14:paraId="0FC6BDCD" w14:textId="77777777" w:rsidR="00EC6741" w:rsidRDefault="00EC6741" w:rsidP="00EC6741">
      <w:pPr>
        <w:pStyle w:val="ListParagraph"/>
        <w:numPr>
          <w:ilvl w:val="0"/>
          <w:numId w:val="10"/>
        </w:numPr>
      </w:pPr>
      <w:r>
        <w:t>Toggle a weather alert and publish it when a button is pressed.</w:t>
      </w:r>
    </w:p>
    <w:p w14:paraId="566C237C" w14:textId="77777777" w:rsidR="00EC6741" w:rsidRDefault="00EC6741" w:rsidP="00EC6741">
      <w:pPr>
        <w:pStyle w:val="ListParagraph"/>
        <w:numPr>
          <w:ilvl w:val="0"/>
          <w:numId w:val="10"/>
        </w:numPr>
      </w:pPr>
      <w:r>
        <w:t>Use a timer so that weather data is published periodically (e.g. every 30 seconds) in addition to when a button is pressed.</w:t>
      </w:r>
    </w:p>
    <w:p w14:paraId="0D9A26DD" w14:textId="77777777" w:rsidR="00EC6741" w:rsidRDefault="00EC6741" w:rsidP="00EC6741">
      <w:pPr>
        <w:pStyle w:val="ListParagraph"/>
        <w:numPr>
          <w:ilvl w:val="0"/>
          <w:numId w:val="10"/>
        </w:numPr>
      </w:pPr>
      <w:r>
        <w:t>Display the local weather (including the alert state) and device information (thing name and IP address) on the OLED display.</w:t>
      </w:r>
    </w:p>
    <w:p w14:paraId="6DD1A574" w14:textId="77777777" w:rsidR="00EC6741" w:rsidRDefault="00EC6741" w:rsidP="00EC6741">
      <w:pPr>
        <w:pStyle w:val="ListParagraph"/>
        <w:numPr>
          <w:ilvl w:val="0"/>
          <w:numId w:val="10"/>
        </w:numPr>
      </w:pPr>
      <w:r>
        <w:t xml:space="preserve">Subscribe to the shadow topic for weather stations from other students in the class. Use the OLED display to display their information. Use </w:t>
      </w:r>
      <w:proofErr w:type="spellStart"/>
      <w:r>
        <w:t>CapSense</w:t>
      </w:r>
      <w:proofErr w:type="spellEnd"/>
      <w:r>
        <w:t xml:space="preserve"> buttons to select either local info or other weather station info (1 page for each thing).</w:t>
      </w:r>
    </w:p>
    <w:p w14:paraId="1EC543AF" w14:textId="77777777" w:rsidR="00EC6741" w:rsidRDefault="00EC6741" w:rsidP="00EC6741">
      <w:pPr>
        <w:pStyle w:val="ListParagraph"/>
        <w:numPr>
          <w:ilvl w:val="0"/>
          <w:numId w:val="10"/>
        </w:numPr>
      </w:pPr>
      <w:r>
        <w:t>Add a Serial Terminal (UART) interface to allow a more featured user interface.</w:t>
      </w:r>
    </w:p>
    <w:p w14:paraId="10C263D3" w14:textId="77777777" w:rsidR="00EC6741" w:rsidRDefault="00EC6741" w:rsidP="00EC6741">
      <w:pPr>
        <w:pStyle w:val="ListParagraph"/>
        <w:numPr>
          <w:ilvl w:val="0"/>
          <w:numId w:val="10"/>
        </w:numPr>
      </w:pPr>
      <w:r>
        <w:t xml:space="preserve">Add an introducer so that the device can be configured at initial run time to connect to any </w:t>
      </w:r>
      <w:proofErr w:type="spellStart"/>
      <w:r>
        <w:t>WiFi</w:t>
      </w:r>
      <w:proofErr w:type="spellEnd"/>
      <w:r>
        <w:t xml:space="preserve"> network.</w:t>
      </w:r>
    </w:p>
    <w:p w14:paraId="0C7C4190" w14:textId="77777777" w:rsidR="00EC6741" w:rsidRDefault="00EC6741" w:rsidP="00EC6741">
      <w:pPr>
        <w:rPr>
          <w:rFonts w:ascii="Cambria" w:eastAsia="Times New Roman" w:hAnsi="Cambria"/>
          <w:b/>
          <w:bCs/>
          <w:color w:val="4F81BD"/>
        </w:rPr>
      </w:pPr>
      <w:r>
        <w:br w:type="page"/>
      </w:r>
    </w:p>
    <w:p w14:paraId="15EBF5BA" w14:textId="77777777" w:rsidR="00EC6741" w:rsidRDefault="00EC6741" w:rsidP="00EC6741">
      <w:pPr>
        <w:pStyle w:val="Heading1"/>
      </w:pPr>
      <w:bookmarkStart w:id="7" w:name="_Toc492997179"/>
      <w:bookmarkStart w:id="8" w:name="_Toc493738570"/>
      <w:r>
        <w:lastRenderedPageBreak/>
        <w:t>Details and Hints</w:t>
      </w:r>
      <w:bookmarkEnd w:id="7"/>
      <w:bookmarkEnd w:id="8"/>
    </w:p>
    <w:p w14:paraId="183E8DD4" w14:textId="77777777" w:rsidR="00EC6741" w:rsidRDefault="00EC6741" w:rsidP="00EC6741">
      <w:pPr>
        <w:pStyle w:val="Heading2"/>
      </w:pPr>
      <w:bookmarkStart w:id="9" w:name="_Toc492997180"/>
      <w:bookmarkStart w:id="10" w:name="_Toc493738571"/>
      <w:r>
        <w:t>Basic</w:t>
      </w:r>
      <w:bookmarkEnd w:id="9"/>
      <w:bookmarkEnd w:id="10"/>
    </w:p>
    <w:p w14:paraId="32D3CCC4" w14:textId="77777777" w:rsidR="00EC6741" w:rsidRDefault="00EC6741" w:rsidP="00EC6741">
      <w:r>
        <w:t>It is probably best to start with the publisher project (see chapter 7b). You will edit the message so that it sends JSON messages to update the shadow instead of just alternately sending LIGHT OFF and LIGHT ON.</w:t>
      </w:r>
    </w:p>
    <w:p w14:paraId="02635160" w14:textId="77777777" w:rsidR="00EC6741" w:rsidRDefault="00EC6741" w:rsidP="00EC6741">
      <w:pPr>
        <w:ind w:left="720"/>
      </w:pPr>
      <w:r>
        <w:t>Hint: If you plan to add the web based introducer, you may want to start with the shadow application instead. However, that application is much larger and complex than the publisher project so you should understand it first if you decide to go that way.</w:t>
      </w:r>
    </w:p>
    <w:p w14:paraId="37357F01" w14:textId="77777777" w:rsidR="00EC6741" w:rsidRDefault="00EC6741" w:rsidP="00EC6741">
      <w:r>
        <w:t>The publisher project already publishes when a button is pressed so you can keep that functionality.</w:t>
      </w:r>
    </w:p>
    <w:p w14:paraId="1A562CDF" w14:textId="77777777" w:rsidR="00EC6741" w:rsidRDefault="00EC6741" w:rsidP="00EC6741">
      <w:r>
        <w:t>You will connect to the class MQTT broker:</w:t>
      </w:r>
    </w:p>
    <w:p w14:paraId="770439E1" w14:textId="77777777" w:rsidR="00EC6741" w:rsidRPr="001B7435" w:rsidRDefault="00EC6741" w:rsidP="00EC6741">
      <w:pPr>
        <w:ind w:left="410"/>
        <w:rPr>
          <w:i/>
        </w:rPr>
      </w:pPr>
      <w:r w:rsidRPr="001B7435">
        <w:rPr>
          <w:i/>
        </w:rPr>
        <w:t>amk6m51qrxr2u.iot.us-east-1.amazonaws.com</w:t>
      </w:r>
    </w:p>
    <w:p w14:paraId="782D68E4" w14:textId="77777777" w:rsidR="00EC6741" w:rsidRDefault="00EC6741" w:rsidP="00EC6741">
      <w:r>
        <w:t xml:space="preserve">Your </w:t>
      </w:r>
      <w:r w:rsidRPr="00CA369D">
        <w:rPr>
          <w:i/>
        </w:rPr>
        <w:t>thing</w:t>
      </w:r>
      <w:r>
        <w:t xml:space="preserve"> name will be “ww101_&lt;</w:t>
      </w:r>
      <w:proofErr w:type="spellStart"/>
      <w:r>
        <w:t>nn</w:t>
      </w:r>
      <w:proofErr w:type="spellEnd"/>
      <w:r>
        <w:t>&gt;” where &lt;</w:t>
      </w:r>
      <w:proofErr w:type="spellStart"/>
      <w:r>
        <w:t>nn</w:t>
      </w:r>
      <w:proofErr w:type="spellEnd"/>
      <w:r>
        <w:t xml:space="preserve">&gt; will be a 2-digit number assigned to you. For example, ww101_01. The </w:t>
      </w:r>
      <w:r w:rsidRPr="001B7435">
        <w:rPr>
          <w:i/>
        </w:rPr>
        <w:t>things</w:t>
      </w:r>
      <w:r>
        <w:t xml:space="preserve"> have already been setup so you do not need to create it.</w:t>
      </w:r>
    </w:p>
    <w:p w14:paraId="011DF249" w14:textId="77777777" w:rsidR="00EC6741" w:rsidRDefault="00EC6741" w:rsidP="00EC6741">
      <w:r>
        <w:t xml:space="preserve">If you used the class broker for previous exercises, you can use the same certificate and key. If you did not use the class broker, you can copy the client certificate (client.cer) and private key (privkey.cer) from the class material folder. They can be found in </w:t>
      </w:r>
      <w:r w:rsidRPr="001B7435">
        <w:rPr>
          <w:i/>
        </w:rPr>
        <w:t>WW101 Files/</w:t>
      </w:r>
      <w:proofErr w:type="spellStart"/>
      <w:r>
        <w:rPr>
          <w:i/>
        </w:rPr>
        <w:t>ClassCerts</w:t>
      </w:r>
      <w:proofErr w:type="spellEnd"/>
      <w:r>
        <w:rPr>
          <w:i/>
        </w:rPr>
        <w:t>/</w:t>
      </w:r>
      <w:proofErr w:type="spellStart"/>
      <w:r w:rsidRPr="001B7435">
        <w:rPr>
          <w:i/>
        </w:rPr>
        <w:t>AWS_Broker_Info</w:t>
      </w:r>
      <w:proofErr w:type="spellEnd"/>
      <w:r>
        <w:t>.</w:t>
      </w:r>
    </w:p>
    <w:p w14:paraId="74E48CF2" w14:textId="77777777" w:rsidR="00EC6741" w:rsidRDefault="00EC6741" w:rsidP="00EC6741">
      <w:pPr>
        <w:ind w:left="720"/>
      </w:pPr>
      <w:r>
        <w:t>Hint: After copying the files, you should run a “Clean” on the project. Otherwise, the project will not see the new files.</w:t>
      </w:r>
    </w:p>
    <w:p w14:paraId="7F00031E" w14:textId="77777777" w:rsidR="00EC6741" w:rsidRDefault="00EC6741" w:rsidP="00EC6741">
      <w:r>
        <w:t xml:space="preserve">You will need to use I2C to read the weather information from the </w:t>
      </w:r>
      <w:proofErr w:type="spellStart"/>
      <w:r>
        <w:t>PSoC</w:t>
      </w:r>
      <w:proofErr w:type="spellEnd"/>
      <w:r>
        <w:t xml:space="preserve"> analog coprocessor. See the I2C exercises in chapter 2. You should read the values on a regular basis (e.g. every 500ms).</w:t>
      </w:r>
    </w:p>
    <w:p w14:paraId="3E848E29" w14:textId="77777777" w:rsidR="00EC6741" w:rsidRDefault="00EC6741" w:rsidP="00EC6741">
      <w:pPr>
        <w:pStyle w:val="ListParagraph"/>
      </w:pPr>
      <w:r>
        <w:t>Hint: Don’t forget to use __attribute__((packed)) if you have an I2C buffer that isn’t all 32-bit values. See the I2C section of the peripherals chapter for details.</w:t>
      </w:r>
    </w:p>
    <w:p w14:paraId="7E4E82E6" w14:textId="77777777" w:rsidR="00EC6741" w:rsidRDefault="00EC6741" w:rsidP="00EC6741">
      <w:r>
        <w:t xml:space="preserve">Your weather station </w:t>
      </w:r>
      <w:r w:rsidRPr="001B7435">
        <w:rPr>
          <w:i/>
        </w:rPr>
        <w:t>thing</w:t>
      </w:r>
      <w:r>
        <w:t xml:space="preserve"> will have five state variables to keep track of information that you will publish:</w:t>
      </w:r>
    </w:p>
    <w:p w14:paraId="2500A0C0" w14:textId="77777777" w:rsidR="00EC6741" w:rsidRDefault="00EC6741" w:rsidP="00EC6741">
      <w:pPr>
        <w:pStyle w:val="ListParagraph"/>
        <w:numPr>
          <w:ilvl w:val="0"/>
          <w:numId w:val="8"/>
        </w:numPr>
      </w:pPr>
      <w:r>
        <w:t>“temperature” (float)</w:t>
      </w:r>
    </w:p>
    <w:p w14:paraId="2423AE82" w14:textId="77777777" w:rsidR="00EC6741" w:rsidRDefault="00EC6741" w:rsidP="00EC6741">
      <w:pPr>
        <w:pStyle w:val="ListParagraph"/>
        <w:numPr>
          <w:ilvl w:val="0"/>
          <w:numId w:val="8"/>
        </w:numPr>
      </w:pPr>
      <w:r>
        <w:t>“humidity” (float)</w:t>
      </w:r>
    </w:p>
    <w:p w14:paraId="07EA7304" w14:textId="77777777" w:rsidR="00EC6741" w:rsidRDefault="00EC6741" w:rsidP="00EC6741">
      <w:pPr>
        <w:pStyle w:val="ListParagraph"/>
        <w:numPr>
          <w:ilvl w:val="0"/>
          <w:numId w:val="8"/>
        </w:numPr>
      </w:pPr>
      <w:r>
        <w:t>“light” (float)</w:t>
      </w:r>
    </w:p>
    <w:p w14:paraId="484B265C" w14:textId="77777777" w:rsidR="00EC6741" w:rsidRDefault="00EC6741" w:rsidP="00EC6741">
      <w:pPr>
        <w:pStyle w:val="ListParagraph"/>
        <w:numPr>
          <w:ilvl w:val="0"/>
          <w:numId w:val="8"/>
        </w:numPr>
      </w:pPr>
      <w:r>
        <w:t>“</w:t>
      </w:r>
      <w:proofErr w:type="spellStart"/>
      <w:r>
        <w:t>weatherAlert</w:t>
      </w:r>
      <w:proofErr w:type="spellEnd"/>
      <w:r>
        <w:t>” (true or false)</w:t>
      </w:r>
    </w:p>
    <w:p w14:paraId="060B8353" w14:textId="77777777" w:rsidR="00EC6741" w:rsidRDefault="00EC6741" w:rsidP="00EC6741">
      <w:pPr>
        <w:pStyle w:val="ListParagraph"/>
        <w:numPr>
          <w:ilvl w:val="0"/>
          <w:numId w:val="8"/>
        </w:numPr>
      </w:pPr>
      <w:r>
        <w:t>“</w:t>
      </w:r>
      <w:proofErr w:type="spellStart"/>
      <w:r>
        <w:t>IPAddress</w:t>
      </w:r>
      <w:proofErr w:type="spellEnd"/>
      <w:r>
        <w:t>” (ipv4 4dot syntax)</w:t>
      </w:r>
    </w:p>
    <w:p w14:paraId="02B9A9D9" w14:textId="77777777" w:rsidR="00EC6741" w:rsidRDefault="00EC6741" w:rsidP="00EC6741">
      <w:pPr>
        <w:pStyle w:val="ListParagraph"/>
        <w:ind w:left="360"/>
      </w:pPr>
    </w:p>
    <w:p w14:paraId="27B5A122" w14:textId="77777777" w:rsidR="00EC6741" w:rsidRDefault="00EC6741" w:rsidP="00EC6741">
      <w:pPr>
        <w:pStyle w:val="ListParagraph"/>
        <w:keepNext/>
        <w:ind w:left="0"/>
      </w:pPr>
      <w:r>
        <w:lastRenderedPageBreak/>
        <w:t xml:space="preserve">The starting (empty) shadow for your </w:t>
      </w:r>
      <w:r w:rsidRPr="00AD2210">
        <w:rPr>
          <w:i/>
        </w:rPr>
        <w:t>thing</w:t>
      </w:r>
      <w:r>
        <w:t xml:space="preserve"> will look like the following. You will publish JSON messages to the </w:t>
      </w:r>
      <w:r w:rsidRPr="00AD2210">
        <w:rPr>
          <w:i/>
        </w:rPr>
        <w:t>thing</w:t>
      </w:r>
      <w:r>
        <w:t xml:space="preserve"> shadow to provide updates.</w:t>
      </w:r>
    </w:p>
    <w:p w14:paraId="7DF34AC6" w14:textId="77777777" w:rsidR="00EC6741" w:rsidRDefault="00EC6741" w:rsidP="00EC6741">
      <w:pPr>
        <w:ind w:left="720"/>
        <w:jc w:val="center"/>
      </w:pPr>
      <w:r>
        <w:rPr>
          <w:noProof/>
        </w:rPr>
        <w:drawing>
          <wp:inline distT="0" distB="0" distL="0" distR="0" wp14:anchorId="7C8C58BD" wp14:editId="2F353E33">
            <wp:extent cx="2190476" cy="145714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0476" cy="1457143"/>
                    </a:xfrm>
                    <a:prstGeom prst="rect">
                      <a:avLst/>
                    </a:prstGeom>
                  </pic:spPr>
                </pic:pic>
              </a:graphicData>
            </a:graphic>
          </wp:inline>
        </w:drawing>
      </w:r>
    </w:p>
    <w:p w14:paraId="79889253" w14:textId="77777777" w:rsidR="00EC6741" w:rsidRDefault="00EC6741" w:rsidP="00EC6741">
      <w:r>
        <w:t xml:space="preserve">You can use the </w:t>
      </w:r>
      <w:proofErr w:type="spellStart"/>
      <w:r>
        <w:t>snprintf</w:t>
      </w:r>
      <w:proofErr w:type="spellEnd"/>
      <w:r>
        <w:t xml:space="preserve"> function to create the JSON messages. Remember that spaces and carriage returns are not required. Also remember that quotation marks in the message must be escaped with a \ character. For example, to create a JSON message to send the temperature from the structure </w:t>
      </w:r>
      <w:proofErr w:type="spellStart"/>
      <w:r>
        <w:t>psoc_</w:t>
      </w:r>
      <w:proofErr w:type="gramStart"/>
      <w:r>
        <w:t>data.temperature</w:t>
      </w:r>
      <w:proofErr w:type="spellEnd"/>
      <w:proofErr w:type="gramEnd"/>
      <w:r>
        <w:t>, you could do something like this:</w:t>
      </w:r>
    </w:p>
    <w:p w14:paraId="076278DC" w14:textId="77777777" w:rsidR="00EC6741" w:rsidRPr="00B77E5C" w:rsidRDefault="00EC6741" w:rsidP="00EC6741">
      <w:pPr>
        <w:ind w:left="720"/>
        <w:rPr>
          <w:rFonts w:ascii="Consolas" w:hAnsi="Consolas" w:cs="Consolas"/>
          <w:color w:val="000000"/>
          <w:sz w:val="16"/>
          <w:szCs w:val="20"/>
        </w:rPr>
      </w:pPr>
      <w:r>
        <w:rPr>
          <w:rFonts w:ascii="Consolas" w:hAnsi="Consolas" w:cs="Consolas"/>
          <w:color w:val="000000"/>
          <w:sz w:val="16"/>
          <w:szCs w:val="20"/>
        </w:rPr>
        <w:t xml:space="preserve">char </w:t>
      </w:r>
      <w:proofErr w:type="spellStart"/>
      <w:proofErr w:type="gramStart"/>
      <w:r>
        <w:rPr>
          <w:rFonts w:ascii="Consolas" w:hAnsi="Consolas" w:cs="Consolas"/>
          <w:color w:val="000000"/>
          <w:sz w:val="16"/>
          <w:szCs w:val="20"/>
        </w:rPr>
        <w:t>json</w:t>
      </w:r>
      <w:proofErr w:type="spellEnd"/>
      <w:r>
        <w:rPr>
          <w:rFonts w:ascii="Consolas" w:hAnsi="Consolas" w:cs="Consolas"/>
          <w:color w:val="000000"/>
          <w:sz w:val="16"/>
          <w:szCs w:val="20"/>
        </w:rPr>
        <w:t>[</w:t>
      </w:r>
      <w:proofErr w:type="gramEnd"/>
      <w:r>
        <w:rPr>
          <w:rFonts w:ascii="Consolas" w:hAnsi="Consolas" w:cs="Consolas"/>
          <w:color w:val="000000"/>
          <w:sz w:val="16"/>
          <w:szCs w:val="20"/>
        </w:rPr>
        <w:t>100</w:t>
      </w:r>
      <w:r w:rsidRPr="00B77E5C">
        <w:rPr>
          <w:rFonts w:ascii="Consolas" w:hAnsi="Consolas" w:cs="Consolas"/>
          <w:color w:val="000000"/>
          <w:sz w:val="16"/>
          <w:szCs w:val="20"/>
        </w:rPr>
        <w:t>];</w:t>
      </w:r>
    </w:p>
    <w:p w14:paraId="67C34964" w14:textId="77777777" w:rsidR="00EC6741" w:rsidRDefault="00EC6741" w:rsidP="00EC6741">
      <w:pPr>
        <w:autoSpaceDE w:val="0"/>
        <w:autoSpaceDN w:val="0"/>
        <w:adjustRightInd w:val="0"/>
        <w:spacing w:after="0"/>
        <w:ind w:left="720"/>
        <w:rPr>
          <w:rFonts w:ascii="Consolas" w:hAnsi="Consolas" w:cs="Consolas"/>
          <w:sz w:val="20"/>
          <w:szCs w:val="20"/>
        </w:rPr>
      </w:pPr>
      <w:proofErr w:type="spellStart"/>
      <w:proofErr w:type="gramStart"/>
      <w:r w:rsidRPr="00B77E5C">
        <w:rPr>
          <w:rFonts w:ascii="Consolas" w:hAnsi="Consolas" w:cs="Consolas"/>
          <w:color w:val="000000"/>
          <w:sz w:val="16"/>
          <w:szCs w:val="20"/>
        </w:rPr>
        <w:t>s</w:t>
      </w:r>
      <w:r>
        <w:rPr>
          <w:rFonts w:ascii="Consolas" w:hAnsi="Consolas" w:cs="Consolas"/>
          <w:color w:val="000000"/>
          <w:sz w:val="16"/>
          <w:szCs w:val="20"/>
        </w:rPr>
        <w:t>n</w:t>
      </w:r>
      <w:r w:rsidRPr="00B77E5C">
        <w:rPr>
          <w:rFonts w:ascii="Consolas" w:hAnsi="Consolas" w:cs="Consolas"/>
          <w:color w:val="000000"/>
          <w:sz w:val="16"/>
          <w:szCs w:val="20"/>
        </w:rPr>
        <w:t>printf</w:t>
      </w:r>
      <w:proofErr w:type="spellEnd"/>
      <w:r w:rsidRPr="00B77E5C">
        <w:rPr>
          <w:rFonts w:ascii="Consolas" w:hAnsi="Consolas" w:cs="Consolas"/>
          <w:color w:val="000000"/>
          <w:sz w:val="16"/>
          <w:szCs w:val="20"/>
        </w:rPr>
        <w:t>(</w:t>
      </w:r>
      <w:proofErr w:type="spellStart"/>
      <w:proofErr w:type="gramEnd"/>
      <w:r w:rsidRPr="00B77E5C">
        <w:rPr>
          <w:rFonts w:ascii="Consolas" w:hAnsi="Consolas" w:cs="Consolas"/>
          <w:color w:val="000000"/>
          <w:sz w:val="16"/>
          <w:szCs w:val="20"/>
        </w:rPr>
        <w:t>json</w:t>
      </w:r>
      <w:proofErr w:type="spellEnd"/>
      <w:r w:rsidRPr="00B77E5C">
        <w:rPr>
          <w:rFonts w:ascii="Consolas" w:hAnsi="Consolas" w:cs="Consolas"/>
          <w:color w:val="000000"/>
          <w:sz w:val="16"/>
          <w:szCs w:val="20"/>
        </w:rPr>
        <w:t>,</w:t>
      </w:r>
      <w:r>
        <w:rPr>
          <w:rFonts w:ascii="Consolas" w:hAnsi="Consolas" w:cs="Consolas"/>
          <w:color w:val="000000"/>
          <w:sz w:val="16"/>
          <w:szCs w:val="20"/>
        </w:rPr>
        <w:t xml:space="preserve"> </w:t>
      </w:r>
      <w:proofErr w:type="spellStart"/>
      <w:r>
        <w:rPr>
          <w:rFonts w:ascii="Consolas" w:hAnsi="Consolas" w:cs="Consolas"/>
          <w:color w:val="000000"/>
          <w:sz w:val="16"/>
          <w:szCs w:val="20"/>
        </w:rPr>
        <w:t>sizeof</w:t>
      </w:r>
      <w:proofErr w:type="spellEnd"/>
      <w:r>
        <w:rPr>
          <w:rFonts w:ascii="Consolas" w:hAnsi="Consolas" w:cs="Consolas"/>
          <w:color w:val="000000"/>
          <w:sz w:val="16"/>
          <w:szCs w:val="20"/>
        </w:rPr>
        <w:t>(</w:t>
      </w:r>
      <w:proofErr w:type="spellStart"/>
      <w:r>
        <w:rPr>
          <w:rFonts w:ascii="Consolas" w:hAnsi="Consolas" w:cs="Consolas"/>
          <w:color w:val="000000"/>
          <w:sz w:val="16"/>
          <w:szCs w:val="20"/>
        </w:rPr>
        <w:t>json</w:t>
      </w:r>
      <w:proofErr w:type="spellEnd"/>
      <w:r>
        <w:rPr>
          <w:rFonts w:ascii="Consolas" w:hAnsi="Consolas" w:cs="Consolas"/>
          <w:color w:val="000000"/>
          <w:sz w:val="16"/>
          <w:szCs w:val="20"/>
        </w:rPr>
        <w:t>),</w:t>
      </w:r>
      <w:r w:rsidRPr="00B77E5C">
        <w:rPr>
          <w:rFonts w:ascii="Consolas" w:hAnsi="Consolas" w:cs="Consolas"/>
          <w:color w:val="000000"/>
          <w:sz w:val="16"/>
          <w:szCs w:val="20"/>
        </w:rPr>
        <w:t xml:space="preserve"> </w:t>
      </w:r>
      <w:r w:rsidRPr="00B77E5C">
        <w:rPr>
          <w:rFonts w:ascii="Consolas" w:hAnsi="Consolas" w:cs="Consolas"/>
          <w:color w:val="2A00FF"/>
          <w:sz w:val="16"/>
          <w:szCs w:val="20"/>
        </w:rPr>
        <w:t>"{\"state\" : {\"reported\" : {\"temperature\":%.1f} } }"</w:t>
      </w:r>
      <w:r w:rsidRPr="00B77E5C">
        <w:rPr>
          <w:rFonts w:ascii="Consolas" w:hAnsi="Consolas" w:cs="Consolas"/>
          <w:color w:val="000000"/>
          <w:sz w:val="16"/>
          <w:szCs w:val="20"/>
        </w:rPr>
        <w:t xml:space="preserve">, </w:t>
      </w:r>
      <w:proofErr w:type="spellStart"/>
      <w:r w:rsidRPr="00B77E5C">
        <w:rPr>
          <w:rFonts w:ascii="Consolas" w:hAnsi="Consolas" w:cs="Consolas"/>
          <w:color w:val="000000"/>
          <w:sz w:val="16"/>
          <w:szCs w:val="20"/>
        </w:rPr>
        <w:t>psoc_data.</w:t>
      </w:r>
      <w:r w:rsidRPr="00B77E5C">
        <w:rPr>
          <w:rFonts w:ascii="Consolas" w:hAnsi="Consolas" w:cs="Consolas"/>
          <w:color w:val="0000C0"/>
          <w:sz w:val="16"/>
          <w:szCs w:val="20"/>
        </w:rPr>
        <w:t>temperature</w:t>
      </w:r>
      <w:proofErr w:type="spellEnd"/>
      <w:r w:rsidRPr="00B77E5C">
        <w:rPr>
          <w:rFonts w:ascii="Consolas" w:hAnsi="Consolas" w:cs="Consolas"/>
          <w:color w:val="000000"/>
          <w:sz w:val="16"/>
          <w:szCs w:val="20"/>
        </w:rPr>
        <w:t>);</w:t>
      </w:r>
    </w:p>
    <w:p w14:paraId="49E36761" w14:textId="77777777" w:rsidR="00EC6741" w:rsidRDefault="00EC6741" w:rsidP="00EC6741">
      <w:pPr>
        <w:ind w:left="720"/>
      </w:pPr>
    </w:p>
    <w:p w14:paraId="3401DD37" w14:textId="77777777" w:rsidR="00EC6741" w:rsidRDefault="00EC6741" w:rsidP="00EC6741">
      <w:r>
        <w:t>Hint: Make sure the array you use to hold the message is large enough. If it isn’t you will get very unpredictable results.</w:t>
      </w:r>
    </w:p>
    <w:p w14:paraId="46904CD0" w14:textId="77777777" w:rsidR="00EC6741" w:rsidRDefault="00EC6741" w:rsidP="00EC6741">
      <w:r>
        <w:t xml:space="preserve">Hint: When doing initial testing, use the Test interface on the AWS site to examine the messages that you are sending. For example, to see all shadow messages for the </w:t>
      </w:r>
      <w:r w:rsidRPr="001B7435">
        <w:rPr>
          <w:i/>
        </w:rPr>
        <w:t>thing</w:t>
      </w:r>
      <w:r>
        <w:t xml:space="preserve"> named ww101_01, you would subscribe to:</w:t>
      </w:r>
    </w:p>
    <w:p w14:paraId="28DFAC7E" w14:textId="77777777" w:rsidR="00EC6741" w:rsidRDefault="00EC6741" w:rsidP="00EC6741">
      <w:pPr>
        <w:ind w:left="720"/>
      </w:pPr>
      <w:r>
        <w:t>$</w:t>
      </w:r>
      <w:proofErr w:type="spellStart"/>
      <w:r>
        <w:t>aws</w:t>
      </w:r>
      <w:proofErr w:type="spellEnd"/>
      <w:r>
        <w:t>/things/ww101_01/shadow/#</w:t>
      </w:r>
    </w:p>
    <w:p w14:paraId="27E92AF4" w14:textId="77777777" w:rsidR="00EC6741" w:rsidRDefault="00EC6741" w:rsidP="00EC6741">
      <w:r>
        <w:t>Messages that show up for the topic $</w:t>
      </w:r>
      <w:proofErr w:type="spellStart"/>
      <w:r>
        <w:t>aws</w:t>
      </w:r>
      <w:proofErr w:type="spellEnd"/>
      <w:r>
        <w:t>/things/ww101_00/shadow/update are the messages that you are sending. You will also see messages that tell you whether the broker accepted or rejected your update.</w:t>
      </w:r>
    </w:p>
    <w:p w14:paraId="37218990" w14:textId="77777777" w:rsidR="00EC6741" w:rsidRDefault="00EC6741" w:rsidP="00EC6741">
      <w:r>
        <w:t xml:space="preserve">Once you see that the broker is accepting your updates, go to your </w:t>
      </w:r>
      <w:r w:rsidRPr="001B7435">
        <w:rPr>
          <w:i/>
        </w:rPr>
        <w:t>thing</w:t>
      </w:r>
      <w:r>
        <w:t xml:space="preserve"> and click on the Shadow. You will then see the data that is published by your </w:t>
      </w:r>
      <w:r w:rsidRPr="001B7435">
        <w:rPr>
          <w:i/>
        </w:rPr>
        <w:t>thing</w:t>
      </w:r>
      <w:r>
        <w:t xml:space="preserve"> in real time.</w:t>
      </w:r>
    </w:p>
    <w:p w14:paraId="1CA738A0" w14:textId="77777777" w:rsidR="00EC6741" w:rsidRDefault="00EC6741" w:rsidP="00EC6741">
      <w:r>
        <w:t>The publisher application that you start with contains several threads. To maintain modularity and reduce complexity it is HIGHLY RECOMMENED that you add additional functionality in new threads. For example, you may want separate threads to:</w:t>
      </w:r>
    </w:p>
    <w:p w14:paraId="56340766" w14:textId="77777777" w:rsidR="00EC6741" w:rsidRDefault="00EC6741" w:rsidP="00EC6741">
      <w:pPr>
        <w:pStyle w:val="ListParagraph"/>
        <w:numPr>
          <w:ilvl w:val="0"/>
          <w:numId w:val="9"/>
        </w:numPr>
      </w:pPr>
      <w:r>
        <w:t xml:space="preserve">Get everything up and going in </w:t>
      </w:r>
      <w:proofErr w:type="spellStart"/>
      <w:r>
        <w:t>application_start</w:t>
      </w:r>
      <w:proofErr w:type="spellEnd"/>
      <w:r>
        <w:t xml:space="preserve"> including connecting to </w:t>
      </w:r>
      <w:proofErr w:type="spellStart"/>
      <w:r>
        <w:t>WiFi</w:t>
      </w:r>
      <w:proofErr w:type="spellEnd"/>
      <w:r>
        <w:t>, connecting to the MQTT broker, and subscribing to topics for other things. This thread might exit when it is done.</w:t>
      </w:r>
    </w:p>
    <w:p w14:paraId="250CB384" w14:textId="77777777" w:rsidR="00EC6741" w:rsidRDefault="00EC6741" w:rsidP="00EC6741">
      <w:pPr>
        <w:pStyle w:val="ListParagraph"/>
        <w:numPr>
          <w:ilvl w:val="0"/>
          <w:numId w:val="9"/>
        </w:numPr>
      </w:pPr>
      <w:r>
        <w:t>Publish data to the Cloud.</w:t>
      </w:r>
    </w:p>
    <w:p w14:paraId="734F9229" w14:textId="77777777" w:rsidR="00EC6741" w:rsidRDefault="00EC6741" w:rsidP="00EC6741">
      <w:pPr>
        <w:pStyle w:val="ListParagraph"/>
        <w:numPr>
          <w:ilvl w:val="0"/>
          <w:numId w:val="9"/>
        </w:numPr>
      </w:pPr>
      <w:r>
        <w:t xml:space="preserve">Read weather data from the </w:t>
      </w:r>
      <w:proofErr w:type="spellStart"/>
      <w:r>
        <w:t>PSoC</w:t>
      </w:r>
      <w:proofErr w:type="spellEnd"/>
      <w:r>
        <w:t>.</w:t>
      </w:r>
    </w:p>
    <w:p w14:paraId="4EA72C79" w14:textId="77777777" w:rsidR="00EC6741" w:rsidRDefault="00EC6741" w:rsidP="00EC6741">
      <w:pPr>
        <w:pStyle w:val="ListParagraph"/>
        <w:numPr>
          <w:ilvl w:val="0"/>
          <w:numId w:val="9"/>
        </w:numPr>
      </w:pPr>
      <w:r>
        <w:t>Update the OLED display.</w:t>
      </w:r>
    </w:p>
    <w:p w14:paraId="7E620847" w14:textId="77777777" w:rsidR="00EC6741" w:rsidRDefault="00EC6741" w:rsidP="00EC6741">
      <w:pPr>
        <w:pStyle w:val="ListParagraph"/>
        <w:numPr>
          <w:ilvl w:val="0"/>
          <w:numId w:val="9"/>
        </w:numPr>
      </w:pPr>
      <w:r>
        <w:t xml:space="preserve">Monitor </w:t>
      </w:r>
      <w:proofErr w:type="spellStart"/>
      <w:r>
        <w:t>CapSense</w:t>
      </w:r>
      <w:proofErr w:type="spellEnd"/>
      <w:r>
        <w:t xml:space="preserve"> buttons.</w:t>
      </w:r>
    </w:p>
    <w:p w14:paraId="11E48255" w14:textId="77777777" w:rsidR="00EC6741" w:rsidRDefault="00EC6741" w:rsidP="00EC6741">
      <w:pPr>
        <w:pStyle w:val="ListParagraph"/>
        <w:numPr>
          <w:ilvl w:val="0"/>
          <w:numId w:val="9"/>
        </w:numPr>
      </w:pPr>
      <w:r>
        <w:lastRenderedPageBreak/>
        <w:t>Perform the UART command interface functions (both input and output).</w:t>
      </w:r>
    </w:p>
    <w:p w14:paraId="0668B825" w14:textId="77777777" w:rsidR="00EC6741" w:rsidRDefault="00EC6741" w:rsidP="00EC6741">
      <w:r>
        <w:t xml:space="preserve">Remember that interaction between threads is controlled using semaphores, queues, and </w:t>
      </w:r>
      <w:proofErr w:type="spellStart"/>
      <w:r>
        <w:t>mutexes</w:t>
      </w:r>
      <w:proofErr w:type="spellEnd"/>
      <w:r>
        <w:t>.</w:t>
      </w:r>
    </w:p>
    <w:p w14:paraId="7A6D1EEE" w14:textId="77777777" w:rsidR="00EC6741" w:rsidRDefault="00EC6741" w:rsidP="00EC6741">
      <w:pPr>
        <w:pStyle w:val="Heading2"/>
      </w:pPr>
      <w:bookmarkStart w:id="11" w:name="_Toc492997181"/>
      <w:bookmarkStart w:id="12" w:name="_Toc493738572"/>
      <w:r>
        <w:t>Advanced</w:t>
      </w:r>
      <w:bookmarkEnd w:id="11"/>
      <w:bookmarkEnd w:id="12"/>
    </w:p>
    <w:p w14:paraId="47489934" w14:textId="77777777" w:rsidR="00EC6741" w:rsidRDefault="00EC6741" w:rsidP="00EC6741">
      <w:pPr>
        <w:pStyle w:val="Heading5"/>
        <w:numPr>
          <w:ilvl w:val="0"/>
          <w:numId w:val="11"/>
        </w:numPr>
      </w:pPr>
      <w:r>
        <w:t>IP Address</w:t>
      </w:r>
    </w:p>
    <w:p w14:paraId="472A4CC3" w14:textId="77777777" w:rsidR="00EC6741" w:rsidRPr="00656093" w:rsidRDefault="00EC6741" w:rsidP="00EC6741">
      <w:r>
        <w:t>Once you connect to the AP and the broker, publish your device’s local IP address (just once) so that it shows up in the shadow. Notice that it is a string in the format “N.N.N.N”.</w:t>
      </w:r>
    </w:p>
    <w:p w14:paraId="3CCFABC2" w14:textId="77777777" w:rsidR="00EC6741" w:rsidRDefault="00EC6741" w:rsidP="00EC6741">
      <w:pPr>
        <w:pStyle w:val="Heading5"/>
        <w:numPr>
          <w:ilvl w:val="0"/>
          <w:numId w:val="11"/>
        </w:numPr>
      </w:pPr>
      <w:r>
        <w:t>Weather Alert</w:t>
      </w:r>
    </w:p>
    <w:p w14:paraId="05FCFFEE" w14:textId="77777777" w:rsidR="00EC6741" w:rsidRDefault="00EC6741" w:rsidP="00EC6741">
      <w:r>
        <w:t xml:space="preserve">Monitor a button press (not the one used for publishing) to toggle the weather alert status and publish it. Notice that the weather alert is a Boolean. The JSON message you send must have a value of either </w:t>
      </w:r>
      <w:r w:rsidRPr="001B7435">
        <w:rPr>
          <w:i/>
        </w:rPr>
        <w:t>true</w:t>
      </w:r>
      <w:r>
        <w:t xml:space="preserve"> or </w:t>
      </w:r>
      <w:r w:rsidRPr="001B7435">
        <w:rPr>
          <w:i/>
        </w:rPr>
        <w:t>false</w:t>
      </w:r>
      <w:r>
        <w:t xml:space="preserve"> with no quotes around it. For example:</w:t>
      </w:r>
    </w:p>
    <w:p w14:paraId="55F307C1"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\":true} } }");</w:t>
      </w:r>
    </w:p>
    <w:p w14:paraId="677D5D17" w14:textId="77777777" w:rsidR="00EC6741" w:rsidRDefault="00EC6741" w:rsidP="00EC6741">
      <w:pPr>
        <w:autoSpaceDE w:val="0"/>
        <w:autoSpaceDN w:val="0"/>
        <w:adjustRightInd w:val="0"/>
        <w:spacing w:after="0"/>
        <w:ind w:left="720"/>
        <w:rPr>
          <w:rFonts w:ascii="Consolas" w:hAnsi="Consolas" w:cs="Consolas"/>
          <w:color w:val="000000"/>
          <w:sz w:val="16"/>
          <w:szCs w:val="20"/>
        </w:rPr>
      </w:pPr>
      <w:proofErr w:type="spellStart"/>
      <w:proofErr w:type="gramStart"/>
      <w:r w:rsidRPr="001B7435">
        <w:rPr>
          <w:rFonts w:ascii="Consolas" w:hAnsi="Consolas" w:cs="Consolas"/>
          <w:color w:val="000000"/>
          <w:sz w:val="16"/>
          <w:szCs w:val="20"/>
        </w:rPr>
        <w:t>snprintf</w:t>
      </w:r>
      <w:proofErr w:type="spellEnd"/>
      <w:r w:rsidRPr="001B7435">
        <w:rPr>
          <w:rFonts w:ascii="Consolas" w:hAnsi="Consolas" w:cs="Consolas"/>
          <w:color w:val="000000"/>
          <w:sz w:val="16"/>
          <w:szCs w:val="20"/>
        </w:rPr>
        <w:t>(</w:t>
      </w:r>
      <w:proofErr w:type="spellStart"/>
      <w:proofErr w:type="gramEnd"/>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xml:space="preserve">, </w:t>
      </w:r>
      <w:proofErr w:type="spellStart"/>
      <w:r w:rsidRPr="001B7435">
        <w:rPr>
          <w:rFonts w:ascii="Consolas" w:hAnsi="Consolas" w:cs="Consolas"/>
          <w:color w:val="000000"/>
          <w:sz w:val="16"/>
          <w:szCs w:val="20"/>
        </w:rPr>
        <w:t>sizeof</w:t>
      </w:r>
      <w:proofErr w:type="spellEnd"/>
      <w:r w:rsidRPr="001B7435">
        <w:rPr>
          <w:rFonts w:ascii="Consolas" w:hAnsi="Consolas" w:cs="Consolas"/>
          <w:color w:val="000000"/>
          <w:sz w:val="16"/>
          <w:szCs w:val="20"/>
        </w:rPr>
        <w:t>(</w:t>
      </w:r>
      <w:proofErr w:type="spellStart"/>
      <w:r w:rsidRPr="001B7435">
        <w:rPr>
          <w:rFonts w:ascii="Consolas" w:hAnsi="Consolas" w:cs="Consolas"/>
          <w:color w:val="000000"/>
          <w:sz w:val="16"/>
          <w:szCs w:val="20"/>
        </w:rPr>
        <w:t>json</w:t>
      </w:r>
      <w:proofErr w:type="spellEnd"/>
      <w:r w:rsidRPr="001B7435">
        <w:rPr>
          <w:rFonts w:ascii="Consolas" w:hAnsi="Consolas" w:cs="Consolas"/>
          <w:color w:val="000000"/>
          <w:sz w:val="16"/>
          <w:szCs w:val="20"/>
        </w:rPr>
        <w:t>), "{\"state\" : {\"reported\" : {\"</w:t>
      </w:r>
      <w:proofErr w:type="spellStart"/>
      <w:r w:rsidRPr="001B7435">
        <w:rPr>
          <w:rFonts w:ascii="Consolas" w:hAnsi="Consolas" w:cs="Consolas"/>
          <w:color w:val="000000"/>
          <w:sz w:val="16"/>
          <w:szCs w:val="20"/>
        </w:rPr>
        <w:t>weatherAlert</w:t>
      </w:r>
      <w:proofErr w:type="spellEnd"/>
      <w:r w:rsidRPr="001B7435">
        <w:rPr>
          <w:rFonts w:ascii="Consolas" w:hAnsi="Consolas" w:cs="Consolas"/>
          <w:color w:val="000000"/>
          <w:sz w:val="16"/>
          <w:szCs w:val="20"/>
        </w:rPr>
        <w:t>\":false} } }");</w:t>
      </w:r>
    </w:p>
    <w:p w14:paraId="4F691D5C" w14:textId="77777777" w:rsidR="00EC6741" w:rsidRPr="001B7435" w:rsidRDefault="00EC6741" w:rsidP="00EC6741">
      <w:pPr>
        <w:autoSpaceDE w:val="0"/>
        <w:autoSpaceDN w:val="0"/>
        <w:adjustRightInd w:val="0"/>
        <w:spacing w:after="0"/>
        <w:ind w:left="720"/>
        <w:rPr>
          <w:rFonts w:ascii="Consolas" w:hAnsi="Consolas" w:cs="Consolas"/>
          <w:color w:val="000000"/>
          <w:sz w:val="16"/>
          <w:szCs w:val="20"/>
        </w:rPr>
      </w:pPr>
    </w:p>
    <w:p w14:paraId="0E9842BE" w14:textId="77777777" w:rsidR="00EC6741" w:rsidRDefault="00EC6741" w:rsidP="00EC6741">
      <w:pPr>
        <w:pStyle w:val="Heading5"/>
        <w:numPr>
          <w:ilvl w:val="0"/>
          <w:numId w:val="11"/>
        </w:numPr>
      </w:pPr>
      <w:r>
        <w:t>Timer</w:t>
      </w:r>
    </w:p>
    <w:p w14:paraId="02453138" w14:textId="77777777" w:rsidR="00EC6741" w:rsidRPr="00656093" w:rsidRDefault="00EC6741" w:rsidP="00EC6741">
      <w:r>
        <w:t>Add a timer so that publishing of weather data happens every 30 seconds in addition to whenever you press the button. Note that the periodic update may happen while a button press update is going on or vice versa so you will want to use a queue.</w:t>
      </w:r>
    </w:p>
    <w:p w14:paraId="337DDBAE" w14:textId="77777777" w:rsidR="00EC6741" w:rsidRDefault="00EC6741" w:rsidP="00EC6741">
      <w:pPr>
        <w:pStyle w:val="Heading5"/>
        <w:numPr>
          <w:ilvl w:val="0"/>
          <w:numId w:val="11"/>
        </w:numPr>
      </w:pPr>
      <w:r>
        <w:t>Display</w:t>
      </w:r>
    </w:p>
    <w:p w14:paraId="7E616DBD" w14:textId="77777777" w:rsidR="00EC6741" w:rsidRDefault="00EC6741" w:rsidP="00EC6741">
      <w:r>
        <w:t xml:space="preserve">The OLED display for your </w:t>
      </w:r>
      <w:r w:rsidRPr="001B7435">
        <w:rPr>
          <w:i/>
        </w:rPr>
        <w:t>thing</w:t>
      </w:r>
      <w:r>
        <w:t xml:space="preserve"> should look something like this:</w:t>
      </w:r>
    </w:p>
    <w:p w14:paraId="7ABBE018"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ww101_00 *</w:t>
      </w:r>
      <w:r>
        <w:rPr>
          <w:rFonts w:ascii="Courier New" w:hAnsi="Courier New" w:cs="Courier New"/>
        </w:rPr>
        <w:t>ALERT*</w:t>
      </w:r>
    </w:p>
    <w:p w14:paraId="1491036A"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198.51</w:t>
      </w:r>
      <w:r>
        <w:rPr>
          <w:rFonts w:ascii="Courier New" w:hAnsi="Courier New" w:cs="Courier New"/>
        </w:rPr>
        <w:t>.</w:t>
      </w:r>
      <w:r w:rsidRPr="001B7435">
        <w:rPr>
          <w:rFonts w:ascii="Courier New" w:hAnsi="Courier New" w:cs="Courier New"/>
        </w:rPr>
        <w:t>100.149</w:t>
      </w:r>
    </w:p>
    <w:p w14:paraId="1A3CB561" w14:textId="77777777" w:rsidR="00EC6741" w:rsidRPr="001B7435" w:rsidRDefault="00EC6741" w:rsidP="00EC6741">
      <w:pPr>
        <w:spacing w:after="0"/>
        <w:ind w:left="720"/>
        <w:rPr>
          <w:rFonts w:ascii="Courier New" w:hAnsi="Courier New" w:cs="Courier New"/>
        </w:rPr>
      </w:pPr>
      <w:r w:rsidRPr="001B7435">
        <w:rPr>
          <w:rFonts w:ascii="Courier New" w:hAnsi="Courier New" w:cs="Courier New"/>
        </w:rPr>
        <w:t>Temp:</w:t>
      </w:r>
      <w:r>
        <w:rPr>
          <w:rFonts w:ascii="Courier New" w:hAnsi="Courier New" w:cs="Courier New"/>
        </w:rPr>
        <w:t xml:space="preserve">     </w:t>
      </w:r>
      <w:r w:rsidRPr="001B7435">
        <w:rPr>
          <w:rFonts w:ascii="Courier New" w:hAnsi="Courier New" w:cs="Courier New"/>
        </w:rPr>
        <w:t>25.5</w:t>
      </w:r>
    </w:p>
    <w:p w14:paraId="260702BC" w14:textId="77777777" w:rsidR="00EC6741" w:rsidRPr="001B7435" w:rsidRDefault="00EC6741" w:rsidP="00EC6741">
      <w:pPr>
        <w:spacing w:after="0"/>
        <w:ind w:left="720"/>
        <w:rPr>
          <w:rFonts w:ascii="Courier New" w:hAnsi="Courier New" w:cs="Courier New"/>
        </w:rPr>
      </w:pPr>
      <w:r>
        <w:rPr>
          <w:rFonts w:ascii="Courier New" w:hAnsi="Courier New" w:cs="Courier New"/>
        </w:rPr>
        <w:t xml:space="preserve">Humidity: </w:t>
      </w:r>
      <w:r w:rsidRPr="001B7435">
        <w:rPr>
          <w:rFonts w:ascii="Courier New" w:hAnsi="Courier New" w:cs="Courier New"/>
        </w:rPr>
        <w:t>50.5</w:t>
      </w:r>
    </w:p>
    <w:p w14:paraId="7600BE7C" w14:textId="77777777" w:rsidR="00EC6741" w:rsidRPr="001B7435" w:rsidRDefault="00EC6741" w:rsidP="00EC6741">
      <w:pPr>
        <w:ind w:left="720"/>
        <w:rPr>
          <w:rFonts w:ascii="Courier New" w:hAnsi="Courier New" w:cs="Courier New"/>
        </w:rPr>
      </w:pPr>
      <w:r w:rsidRPr="001B7435">
        <w:rPr>
          <w:rFonts w:ascii="Courier New" w:hAnsi="Courier New" w:cs="Courier New"/>
        </w:rPr>
        <w:t xml:space="preserve">Light: </w:t>
      </w:r>
      <w:r>
        <w:rPr>
          <w:rFonts w:ascii="Courier New" w:hAnsi="Courier New" w:cs="Courier New"/>
        </w:rPr>
        <w:t xml:space="preserve">   </w:t>
      </w:r>
      <w:r w:rsidRPr="001B7435">
        <w:rPr>
          <w:rFonts w:ascii="Courier New" w:hAnsi="Courier New" w:cs="Courier New"/>
        </w:rPr>
        <w:t>250</w:t>
      </w:r>
    </w:p>
    <w:p w14:paraId="1598933C" w14:textId="77777777" w:rsidR="00EC6741" w:rsidRDefault="00EC6741" w:rsidP="00EC6741">
      <w:r>
        <w:t xml:space="preserve">The “*ALERT*” after the </w:t>
      </w:r>
      <w:r w:rsidRPr="00F437C7">
        <w:rPr>
          <w:i/>
        </w:rPr>
        <w:t>thing</w:t>
      </w:r>
      <w:r>
        <w:t xml:space="preserve"> name is used to indicate an active weather alert. It will be displayed only if the weather alert value is true.</w:t>
      </w:r>
    </w:p>
    <w:p w14:paraId="195525C3" w14:textId="77777777" w:rsidR="00EC6741" w:rsidRDefault="00EC6741" w:rsidP="00EC6741">
      <w:r>
        <w:t>You should only update the display if one of the values has changed. Hint: use a semaphore or a queue.</w:t>
      </w:r>
    </w:p>
    <w:p w14:paraId="72966FD2" w14:textId="77777777" w:rsidR="00EC6741" w:rsidRDefault="00EC6741" w:rsidP="00EC6741">
      <w:r>
        <w:t xml:space="preserve">Hint: When you add the OLED display functionality, you may need a MUTEX around the I2C transactions to prevent conflicts between the </w:t>
      </w:r>
      <w:proofErr w:type="spellStart"/>
      <w:r>
        <w:t>PSoC</w:t>
      </w:r>
      <w:proofErr w:type="spellEnd"/>
      <w:r>
        <w:t xml:space="preserve"> analog coprocessor and display.</w:t>
      </w:r>
    </w:p>
    <w:p w14:paraId="104CBE28" w14:textId="77777777" w:rsidR="00EC6741" w:rsidRDefault="00EC6741" w:rsidP="00EC6741">
      <w:r>
        <w:t>Hint: Allow a maximum of 12 pixels in height when writing each row of data to the OLED. This allows you to fit 5 lines of data on the screen.</w:t>
      </w:r>
    </w:p>
    <w:p w14:paraId="6B27C98A" w14:textId="77777777" w:rsidR="00EC6741" w:rsidRDefault="00EC6741" w:rsidP="00EC6741">
      <w:pPr>
        <w:pStyle w:val="Heading5"/>
        <w:numPr>
          <w:ilvl w:val="0"/>
          <w:numId w:val="11"/>
        </w:numPr>
      </w:pPr>
      <w:r>
        <w:lastRenderedPageBreak/>
        <w:t>Subscriptions</w:t>
      </w:r>
    </w:p>
    <w:p w14:paraId="706B9822" w14:textId="77777777" w:rsidR="00EC6741" w:rsidRDefault="00EC6741" w:rsidP="00EC6741">
      <w:r>
        <w:t>Use the subscriber project as a reference. Some functions are common between the publisher and subscriber so you will not need to duplicate those.</w:t>
      </w:r>
    </w:p>
    <w:p w14:paraId="6AB84ADB" w14:textId="77777777" w:rsidR="00EC6741" w:rsidRDefault="00EC6741" w:rsidP="00EC6741">
      <w:r>
        <w:t xml:space="preserve">It is easiest to just maintain a list of all the </w:t>
      </w:r>
      <w:r w:rsidRPr="00F82503">
        <w:rPr>
          <w:i/>
        </w:rPr>
        <w:t>things</w:t>
      </w:r>
      <w:r>
        <w:t xml:space="preserve"> that have been assigned for the class (i.e. ww101_01, ww101_02, etc.)</w:t>
      </w:r>
    </w:p>
    <w:p w14:paraId="3B1CB329" w14:textId="77777777" w:rsidR="00EC6741" w:rsidRDefault="00EC6741" w:rsidP="00EC6741">
      <w:pPr>
        <w:ind w:left="720"/>
      </w:pPr>
      <w:r>
        <w:t xml:space="preserve">Hint: there is a library of linked list functions in </w:t>
      </w:r>
      <w:r w:rsidRPr="001B7435">
        <w:rPr>
          <w:i/>
        </w:rPr>
        <w:t>utilities/</w:t>
      </w:r>
      <w:proofErr w:type="spellStart"/>
      <w:r w:rsidRPr="001B7435">
        <w:rPr>
          <w:i/>
        </w:rPr>
        <w:t>linked_list</w:t>
      </w:r>
      <w:proofErr w:type="spellEnd"/>
      <w:r>
        <w:t xml:space="preserve"> that you can use to maintain a local database of </w:t>
      </w:r>
      <w:r w:rsidRPr="00603F33">
        <w:rPr>
          <w:i/>
        </w:rPr>
        <w:t>thing</w:t>
      </w:r>
      <w:r>
        <w:t xml:space="preserve"> data.</w:t>
      </w:r>
    </w:p>
    <w:p w14:paraId="5712128C" w14:textId="77777777" w:rsidR="00EC6741" w:rsidRPr="00413905" w:rsidRDefault="00EC6741" w:rsidP="00EC6741">
      <w:r>
        <w:t xml:space="preserve">Use </w:t>
      </w:r>
      <w:proofErr w:type="spellStart"/>
      <w:r>
        <w:t>CapSense</w:t>
      </w:r>
      <w:proofErr w:type="spellEnd"/>
      <w:r>
        <w:t xml:space="preserve"> buttons to display weather data for the other </w:t>
      </w:r>
      <w:r w:rsidRPr="001B7435">
        <w:rPr>
          <w:i/>
        </w:rPr>
        <w:t>things</w:t>
      </w:r>
      <w:r>
        <w:t xml:space="preserve"> that you are subscribed to. For example, use </w:t>
      </w:r>
      <w:proofErr w:type="spellStart"/>
      <w:r>
        <w:t>CapSense</w:t>
      </w:r>
      <w:proofErr w:type="spellEnd"/>
      <w:r>
        <w:t xml:space="preserve"> button 0 to display the local weather station’s data, </w:t>
      </w:r>
      <w:proofErr w:type="spellStart"/>
      <w:r>
        <w:t>CapSense</w:t>
      </w:r>
      <w:proofErr w:type="spellEnd"/>
      <w:r>
        <w:t xml:space="preserve"> button 1 to go to the page for the previous </w:t>
      </w:r>
      <w:r w:rsidRPr="001B7435">
        <w:rPr>
          <w:i/>
        </w:rPr>
        <w:t>thing</w:t>
      </w:r>
      <w:r>
        <w:t xml:space="preserve">, </w:t>
      </w:r>
      <w:proofErr w:type="spellStart"/>
      <w:r>
        <w:t>CapSense</w:t>
      </w:r>
      <w:proofErr w:type="spellEnd"/>
      <w:r>
        <w:t xml:space="preserve"> button 2 to go to the page for the next </w:t>
      </w:r>
      <w:r w:rsidRPr="001B7435">
        <w:rPr>
          <w:i/>
        </w:rPr>
        <w:t>thing</w:t>
      </w:r>
      <w:r>
        <w:t xml:space="preserve">, and </w:t>
      </w:r>
      <w:proofErr w:type="spellStart"/>
      <w:r>
        <w:t>CapSense</w:t>
      </w:r>
      <w:proofErr w:type="spellEnd"/>
      <w:r>
        <w:t xml:space="preserve"> button 3 to increment the display 10 </w:t>
      </w:r>
      <w:r w:rsidRPr="001B7435">
        <w:rPr>
          <w:i/>
        </w:rPr>
        <w:t>things</w:t>
      </w:r>
      <w:r>
        <w:t xml:space="preserve"> at a time.</w:t>
      </w:r>
    </w:p>
    <w:p w14:paraId="6B5E58DA" w14:textId="77777777" w:rsidR="00EC6741" w:rsidRDefault="00EC6741" w:rsidP="00EC6741">
      <w:pPr>
        <w:ind w:left="720"/>
      </w:pPr>
      <w:r>
        <w:t xml:space="preserve">Hint: Since the </w:t>
      </w:r>
      <w:proofErr w:type="spellStart"/>
      <w:r>
        <w:t>CapSense</w:t>
      </w:r>
      <w:proofErr w:type="spellEnd"/>
      <w:r>
        <w:t xml:space="preserve"> values are read from the </w:t>
      </w:r>
      <w:proofErr w:type="spellStart"/>
      <w:r>
        <w:t>PSoC</w:t>
      </w:r>
      <w:proofErr w:type="spellEnd"/>
      <w:r>
        <w:t xml:space="preserve"> using I2C, remember to use a MUTEX to prevent conflicts between different threads that use the I2C resource.</w:t>
      </w:r>
    </w:p>
    <w:p w14:paraId="1D8394CA" w14:textId="77777777" w:rsidR="00EC6741" w:rsidRDefault="00EC6741" w:rsidP="00EC6741">
      <w:pPr>
        <w:pStyle w:val="Heading5"/>
        <w:numPr>
          <w:ilvl w:val="0"/>
          <w:numId w:val="11"/>
        </w:numPr>
      </w:pPr>
      <w:r>
        <w:t>Serial Terminal</w:t>
      </w:r>
    </w:p>
    <w:p w14:paraId="5BEFCAF2" w14:textId="77777777" w:rsidR="00EC6741" w:rsidRDefault="00EC6741" w:rsidP="00EC6741">
      <w:r>
        <w:t>Add a serial terminal to implement a more complex user interface (see UART exercises in the peripherals chapter). For example, you could implement the following:</w:t>
      </w:r>
    </w:p>
    <w:p w14:paraId="19497D48" w14:textId="77777777" w:rsidR="00EC6741" w:rsidRDefault="00EC6741" w:rsidP="00EC6741">
      <w:pPr>
        <w:spacing w:after="0"/>
        <w:ind w:left="1440"/>
      </w:pPr>
      <w:r>
        <w:t>t – Print temperature and publish</w:t>
      </w:r>
    </w:p>
    <w:p w14:paraId="3358050E" w14:textId="77777777" w:rsidR="00EC6741" w:rsidRDefault="00EC6741" w:rsidP="00EC6741">
      <w:pPr>
        <w:spacing w:after="0"/>
        <w:ind w:left="720"/>
      </w:pPr>
      <w:r>
        <w:tab/>
        <w:t>h – Print humidity and publish</w:t>
      </w:r>
    </w:p>
    <w:p w14:paraId="52C6B204" w14:textId="77777777" w:rsidR="00EC6741" w:rsidRDefault="00EC6741" w:rsidP="00EC6741">
      <w:pPr>
        <w:spacing w:after="0"/>
        <w:ind w:left="720"/>
      </w:pPr>
      <w:r>
        <w:tab/>
        <w:t>l -   Print ambient light value and publish</w:t>
      </w:r>
    </w:p>
    <w:p w14:paraId="2BA82BAE" w14:textId="77777777" w:rsidR="00EC6741" w:rsidRDefault="00EC6741" w:rsidP="00EC6741">
      <w:pPr>
        <w:spacing w:after="0"/>
        <w:ind w:left="720"/>
      </w:pPr>
      <w:r>
        <w:tab/>
        <w:t>A – Turn ON Weather Alert and publish</w:t>
      </w:r>
    </w:p>
    <w:p w14:paraId="6DA07F16" w14:textId="77777777" w:rsidR="00EC6741" w:rsidRDefault="00EC6741" w:rsidP="00EC6741">
      <w:pPr>
        <w:spacing w:after="0"/>
        <w:ind w:left="720"/>
      </w:pPr>
      <w:r>
        <w:tab/>
        <w:t>a – Turn OFF Weather Alert and publish</w:t>
      </w:r>
      <w:r w:rsidDel="001917FB">
        <w:t xml:space="preserve"> </w:t>
      </w:r>
    </w:p>
    <w:p w14:paraId="413856C5" w14:textId="77777777" w:rsidR="00EC6741" w:rsidRDefault="00EC6741" w:rsidP="00EC6741">
      <w:pPr>
        <w:spacing w:after="0"/>
        <w:ind w:left="1440"/>
      </w:pPr>
      <w:r>
        <w:t>P – Turn ON printing of update messages from all things</w:t>
      </w:r>
    </w:p>
    <w:p w14:paraId="29658D13" w14:textId="77777777" w:rsidR="00EC6741" w:rsidRDefault="00EC6741" w:rsidP="00EC6741">
      <w:pPr>
        <w:spacing w:after="0"/>
        <w:ind w:left="1440"/>
      </w:pPr>
      <w:r>
        <w:t>p – Turn OFF printing of update messages from all things</w:t>
      </w:r>
    </w:p>
    <w:p w14:paraId="37E1CCA6" w14:textId="77777777" w:rsidR="00EC6741" w:rsidRDefault="00EC6741" w:rsidP="00EC6741">
      <w:pPr>
        <w:spacing w:after="0"/>
        <w:ind w:left="1440"/>
      </w:pPr>
      <w:r>
        <w:t xml:space="preserve">x – Print the current known state of the data from all </w:t>
      </w:r>
      <w:r w:rsidRPr="00AD2210">
        <w:rPr>
          <w:i/>
        </w:rPr>
        <w:t>things</w:t>
      </w:r>
    </w:p>
    <w:p w14:paraId="6C74BF5D" w14:textId="77777777" w:rsidR="00EC6741" w:rsidRDefault="00EC6741" w:rsidP="00EC6741">
      <w:pPr>
        <w:spacing w:after="0"/>
        <w:ind w:left="720"/>
      </w:pPr>
      <w:r>
        <w:tab/>
        <w:t>c – Clear the terminal and move the cursor to the upper left corner</w:t>
      </w:r>
    </w:p>
    <w:p w14:paraId="55DE426D" w14:textId="77777777" w:rsidR="00EC6741" w:rsidRDefault="00EC6741" w:rsidP="00EC6741">
      <w:pPr>
        <w:spacing w:after="0"/>
        <w:ind w:left="720"/>
      </w:pPr>
      <w:r>
        <w:tab/>
        <w:t>? – Print the list of commands</w:t>
      </w:r>
    </w:p>
    <w:p w14:paraId="4AA74250" w14:textId="77777777" w:rsidR="00EC6741" w:rsidRDefault="00EC6741" w:rsidP="00EC6741">
      <w:pPr>
        <w:pStyle w:val="ListParagraph"/>
      </w:pPr>
    </w:p>
    <w:p w14:paraId="0DA7D46D" w14:textId="77777777" w:rsidR="00EC6741" w:rsidRDefault="00EC6741" w:rsidP="00EC6741">
      <w:pPr>
        <w:pStyle w:val="ListParagraph"/>
        <w:ind w:left="0"/>
      </w:pPr>
      <w:r>
        <w:t>Hint: Use VT100 escape codes to make a pretty screen:</w:t>
      </w:r>
    </w:p>
    <w:p w14:paraId="7A8D1982" w14:textId="77777777" w:rsidR="00EC6741" w:rsidRDefault="00475FAE" w:rsidP="00EC6741">
      <w:pPr>
        <w:pStyle w:val="ListParagraph"/>
      </w:pPr>
      <w:hyperlink r:id="rId9" w:history="1">
        <w:r w:rsidR="00EC6741" w:rsidRPr="00332463">
          <w:rPr>
            <w:rStyle w:val="Hyperlink"/>
          </w:rPr>
          <w:t>http://ascii-table.com/an</w:t>
        </w:r>
        <w:r w:rsidR="00EC6741" w:rsidRPr="00BE3246">
          <w:rPr>
            <w:rStyle w:val="Hyperlink"/>
          </w:rPr>
          <w:t>si-escape-sequences-vt-100.ph</w:t>
        </w:r>
        <w:r w:rsidR="00EC6741" w:rsidRPr="00B77E5C">
          <w:rPr>
            <w:rStyle w:val="Hyperlink"/>
          </w:rPr>
          <w:t>p</w:t>
        </w:r>
      </w:hyperlink>
      <w:r w:rsidR="00EC6741" w:rsidRPr="00332463">
        <w:t xml:space="preserve"> </w:t>
      </w:r>
    </w:p>
    <w:p w14:paraId="12188E1C" w14:textId="77777777" w:rsidR="00EC6741" w:rsidRDefault="00EC6741" w:rsidP="00EC6741">
      <w:pPr>
        <w:pStyle w:val="Heading5"/>
        <w:numPr>
          <w:ilvl w:val="0"/>
          <w:numId w:val="11"/>
        </w:numPr>
      </w:pPr>
      <w:r>
        <w:t>Introducer</w:t>
      </w:r>
    </w:p>
    <w:p w14:paraId="531081A4" w14:textId="77777777" w:rsidR="00EC6741" w:rsidRDefault="00EC6741" w:rsidP="00EC6741">
      <w:r>
        <w:t>The shadow example exercise in chapter 7b shows an example of how to use a soft AP to serve a web page from the WICED device to use for device a configuration. Once configured, the device resets and connects to the specified device as an STA. The configuration data is written to the DCT so that on subsequent power cycles it remembers which AP to connect to.</w:t>
      </w:r>
    </w:p>
    <w:p w14:paraId="3B4A56A2" w14:textId="77777777" w:rsidR="00EC6741" w:rsidRDefault="00EC6741" w:rsidP="00EC6741">
      <w:r>
        <w:br w:type="page"/>
      </w:r>
    </w:p>
    <w:p w14:paraId="2DEA4777" w14:textId="77777777" w:rsidR="00EC6741" w:rsidRDefault="00EC6741" w:rsidP="00EC6741"/>
    <w:p w14:paraId="0FC46611" w14:textId="77777777" w:rsidR="00EC6741" w:rsidRDefault="00EC6741" w:rsidP="00EC6741"/>
    <w:p w14:paraId="51799040" w14:textId="19616572" w:rsidR="00857DC2" w:rsidRPr="0029717F" w:rsidRDefault="00857DC2" w:rsidP="0029717F"/>
    <w:sectPr w:rsidR="00857DC2" w:rsidRPr="0029717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C82DB" w14:textId="77777777" w:rsidR="00475FAE" w:rsidRDefault="00475FAE" w:rsidP="00DF6D18">
      <w:r>
        <w:separator/>
      </w:r>
    </w:p>
  </w:endnote>
  <w:endnote w:type="continuationSeparator" w:id="0">
    <w:p w14:paraId="4753093B" w14:textId="77777777" w:rsidR="00475FAE" w:rsidRDefault="00475FAE"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auto"/>
    <w:pitch w:val="variable"/>
    <w:sig w:usb0="E60022FF" w:usb1="D200F9FB" w:usb2="02000028" w:usb3="00000000" w:csb0="000001D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06D31650" w:rsidR="00D55167" w:rsidRDefault="00D55167" w:rsidP="00E60124">
            <w:pPr>
              <w:pStyle w:val="Footer"/>
              <w:spacing w:after="0"/>
            </w:pPr>
            <w:r>
              <w:t>Chapter 7C HTTP 1.1</w:t>
            </w:r>
            <w:r>
              <w:tab/>
            </w:r>
            <w:r>
              <w:tab/>
              <w:t xml:space="preserve">Page </w:t>
            </w:r>
            <w:r>
              <w:fldChar w:fldCharType="begin"/>
            </w:r>
            <w:r>
              <w:instrText xml:space="preserve"> PAGE </w:instrText>
            </w:r>
            <w:r>
              <w:fldChar w:fldCharType="separate"/>
            </w:r>
            <w:r w:rsidR="00C14FED">
              <w:rPr>
                <w:noProof/>
              </w:rPr>
              <w:t>1</w:t>
            </w:r>
            <w:r>
              <w:fldChar w:fldCharType="end"/>
            </w:r>
            <w:r>
              <w:t xml:space="preserve"> of </w:t>
            </w:r>
            <w:fldSimple w:instr=" NUMPAGES  ">
              <w:r w:rsidR="00C14FED">
                <w:rPr>
                  <w:noProof/>
                </w:rPr>
                <w:t>6</w:t>
              </w:r>
            </w:fldSimple>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3A2757" w14:textId="77777777" w:rsidR="00475FAE" w:rsidRDefault="00475FAE" w:rsidP="00DF6D18">
      <w:r>
        <w:separator/>
      </w:r>
    </w:p>
  </w:footnote>
  <w:footnote w:type="continuationSeparator" w:id="0">
    <w:p w14:paraId="2B62C94D" w14:textId="77777777" w:rsidR="00475FAE" w:rsidRDefault="00475FAE" w:rsidP="00DF6D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DA2E96"/>
    <w:multiLevelType w:val="hybridMultilevel"/>
    <w:tmpl w:val="5BD69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700CD"/>
    <w:multiLevelType w:val="multilevel"/>
    <w:tmpl w:val="813C4270"/>
    <w:lvl w:ilvl="0">
      <w:start w:val="1"/>
      <w:numFmt w:val="decimal"/>
      <w:lvlText w:val="7C.%1"/>
      <w:lvlJc w:val="left"/>
      <w:pPr>
        <w:ind w:left="360" w:hanging="720"/>
      </w:pPr>
      <w:rPr>
        <w:rFonts w:hint="default"/>
      </w:rPr>
    </w:lvl>
    <w:lvl w:ilvl="1">
      <w:start w:val="1"/>
      <w:numFmt w:val="decimal"/>
      <w:pStyle w:val="Exercise"/>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654FBD"/>
    <w:multiLevelType w:val="hybridMultilevel"/>
    <w:tmpl w:val="BD9CA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91617C"/>
    <w:multiLevelType w:val="hybridMultilevel"/>
    <w:tmpl w:val="22B25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81EA5"/>
    <w:multiLevelType w:val="multilevel"/>
    <w:tmpl w:val="DADE3AD4"/>
    <w:lvl w:ilvl="0">
      <w:start w:val="1"/>
      <w:numFmt w:val="decimal"/>
      <w:lvlText w:val="8.%1 "/>
      <w:lvlJc w:val="left"/>
      <w:pPr>
        <w:ind w:left="-360" w:firstLine="360"/>
      </w:pPr>
      <w:rPr>
        <w:rFonts w:hint="default"/>
      </w:rPr>
    </w:lvl>
    <w:lvl w:ilvl="1">
      <w:start w:val="1"/>
      <w:numFmt w:val="decimal"/>
      <w:suff w:val="space"/>
      <w:lvlText w:val="8.%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3A2C2C"/>
    <w:multiLevelType w:val="hybridMultilevel"/>
    <w:tmpl w:val="A764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5125F"/>
    <w:multiLevelType w:val="hybridMultilevel"/>
    <w:tmpl w:val="7D1C0C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F62103F"/>
    <w:multiLevelType w:val="multilevel"/>
    <w:tmpl w:val="DCEE4BE0"/>
    <w:lvl w:ilvl="0">
      <w:start w:val="1"/>
      <w:numFmt w:val="decimal"/>
      <w:pStyle w:val="Heading1"/>
      <w:lvlText w:val="8.%1 "/>
      <w:lvlJc w:val="left"/>
      <w:pPr>
        <w:ind w:left="-360" w:firstLine="360"/>
      </w:pPr>
      <w:rPr>
        <w:rFonts w:hint="default"/>
      </w:rPr>
    </w:lvl>
    <w:lvl w:ilvl="1">
      <w:start w:val="1"/>
      <w:numFmt w:val="decimal"/>
      <w:pStyle w:val="Heading2"/>
      <w:suff w:val="space"/>
      <w:lvlText w:val="8.%1.%2 "/>
      <w:lvlJc w:val="left"/>
      <w:pPr>
        <w:ind w:left="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0E75121"/>
    <w:multiLevelType w:val="hybridMultilevel"/>
    <w:tmpl w:val="4A18E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2048AF"/>
    <w:multiLevelType w:val="hybridMultilevel"/>
    <w:tmpl w:val="430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313A66"/>
    <w:multiLevelType w:val="hybridMultilevel"/>
    <w:tmpl w:val="53EAA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D46F27"/>
    <w:multiLevelType w:val="multilevel"/>
    <w:tmpl w:val="D4E285B4"/>
    <w:lvl w:ilvl="0">
      <w:start w:val="1"/>
      <w:numFmt w:val="decimal"/>
      <w:lvlText w:val="9.%1 "/>
      <w:lvlJc w:val="left"/>
      <w:pPr>
        <w:ind w:left="-360" w:firstLine="360"/>
      </w:pPr>
      <w:rPr>
        <w:rFonts w:hint="default"/>
      </w:rPr>
    </w:lvl>
    <w:lvl w:ilvl="1">
      <w:start w:val="1"/>
      <w:numFmt w:val="decimal"/>
      <w:suff w:val="space"/>
      <w:lvlText w:val="9.%1.%2 "/>
      <w:lvlJc w:val="left"/>
      <w:pPr>
        <w:ind w:left="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5"/>
  </w:num>
  <w:num w:numId="3">
    <w:abstractNumId w:val="1"/>
  </w:num>
  <w:num w:numId="4">
    <w:abstractNumId w:val="9"/>
  </w:num>
  <w:num w:numId="5">
    <w:abstractNumId w:val="3"/>
  </w:num>
  <w:num w:numId="6">
    <w:abstractNumId w:val="10"/>
  </w:num>
  <w:num w:numId="7">
    <w:abstractNumId w:val="4"/>
  </w:num>
  <w:num w:numId="8">
    <w:abstractNumId w:val="11"/>
  </w:num>
  <w:num w:numId="9">
    <w:abstractNumId w:val="2"/>
  </w:num>
  <w:num w:numId="10">
    <w:abstractNumId w:val="0"/>
  </w:num>
  <w:num w:numId="11">
    <w:abstractNumId w:val="7"/>
  </w:num>
  <w:num w:numId="12">
    <w:abstractNumId w:val="6"/>
  </w:num>
  <w:num w:numId="13">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E5571"/>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500C"/>
    <w:rsid w:val="001E573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641F"/>
    <w:rsid w:val="00287758"/>
    <w:rsid w:val="00292555"/>
    <w:rsid w:val="0029288C"/>
    <w:rsid w:val="00292E3E"/>
    <w:rsid w:val="0029333E"/>
    <w:rsid w:val="00296706"/>
    <w:rsid w:val="0029717F"/>
    <w:rsid w:val="002A0044"/>
    <w:rsid w:val="002A0254"/>
    <w:rsid w:val="002C1BB1"/>
    <w:rsid w:val="002C2164"/>
    <w:rsid w:val="002C32EA"/>
    <w:rsid w:val="002C3B9E"/>
    <w:rsid w:val="002C4142"/>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75FAE"/>
    <w:rsid w:val="0048212A"/>
    <w:rsid w:val="004865E3"/>
    <w:rsid w:val="004941CE"/>
    <w:rsid w:val="00497E3B"/>
    <w:rsid w:val="004A4D30"/>
    <w:rsid w:val="004A59A0"/>
    <w:rsid w:val="004B40D3"/>
    <w:rsid w:val="004B4198"/>
    <w:rsid w:val="004C1AEE"/>
    <w:rsid w:val="004C42B9"/>
    <w:rsid w:val="004C726D"/>
    <w:rsid w:val="004C76D0"/>
    <w:rsid w:val="004D3236"/>
    <w:rsid w:val="004D51FE"/>
    <w:rsid w:val="004D532F"/>
    <w:rsid w:val="004F02B0"/>
    <w:rsid w:val="00502B57"/>
    <w:rsid w:val="005112DE"/>
    <w:rsid w:val="005131C6"/>
    <w:rsid w:val="005202BB"/>
    <w:rsid w:val="00533AB8"/>
    <w:rsid w:val="00536FB2"/>
    <w:rsid w:val="00542D5D"/>
    <w:rsid w:val="00547CF1"/>
    <w:rsid w:val="00553617"/>
    <w:rsid w:val="005548D0"/>
    <w:rsid w:val="00556660"/>
    <w:rsid w:val="00566882"/>
    <w:rsid w:val="0056799C"/>
    <w:rsid w:val="00583ABA"/>
    <w:rsid w:val="0058531C"/>
    <w:rsid w:val="00591008"/>
    <w:rsid w:val="00591056"/>
    <w:rsid w:val="00593945"/>
    <w:rsid w:val="005B467B"/>
    <w:rsid w:val="005C585F"/>
    <w:rsid w:val="005D08CE"/>
    <w:rsid w:val="005D48B6"/>
    <w:rsid w:val="005E248C"/>
    <w:rsid w:val="005E5743"/>
    <w:rsid w:val="005E5EED"/>
    <w:rsid w:val="005F0D90"/>
    <w:rsid w:val="005F3959"/>
    <w:rsid w:val="005F67C7"/>
    <w:rsid w:val="005F73D7"/>
    <w:rsid w:val="00612559"/>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03060"/>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9A1"/>
    <w:rsid w:val="008F2911"/>
    <w:rsid w:val="008F5BC3"/>
    <w:rsid w:val="0090327D"/>
    <w:rsid w:val="00904100"/>
    <w:rsid w:val="00904296"/>
    <w:rsid w:val="00904777"/>
    <w:rsid w:val="009101D2"/>
    <w:rsid w:val="00914CE3"/>
    <w:rsid w:val="0092254A"/>
    <w:rsid w:val="00923629"/>
    <w:rsid w:val="00931FDA"/>
    <w:rsid w:val="00935BAB"/>
    <w:rsid w:val="00937950"/>
    <w:rsid w:val="00943513"/>
    <w:rsid w:val="00947034"/>
    <w:rsid w:val="00950A53"/>
    <w:rsid w:val="009528A5"/>
    <w:rsid w:val="00953D36"/>
    <w:rsid w:val="009566F5"/>
    <w:rsid w:val="009600E6"/>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3DF5"/>
    <w:rsid w:val="00B7795F"/>
    <w:rsid w:val="00B8159B"/>
    <w:rsid w:val="00B8344E"/>
    <w:rsid w:val="00B85D2F"/>
    <w:rsid w:val="00B86DD9"/>
    <w:rsid w:val="00B86F7E"/>
    <w:rsid w:val="00B920F0"/>
    <w:rsid w:val="00BB5DED"/>
    <w:rsid w:val="00BC0B4C"/>
    <w:rsid w:val="00BD3EF6"/>
    <w:rsid w:val="00BE426A"/>
    <w:rsid w:val="00BF4692"/>
    <w:rsid w:val="00BF6BBA"/>
    <w:rsid w:val="00BF71DE"/>
    <w:rsid w:val="00C028DA"/>
    <w:rsid w:val="00C05D66"/>
    <w:rsid w:val="00C073D6"/>
    <w:rsid w:val="00C14FED"/>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84305"/>
    <w:rsid w:val="00D95C4D"/>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C6741"/>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43C32"/>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6DCF"/>
    <w:pPr>
      <w:spacing w:line="240" w:lineRule="auto"/>
    </w:pPr>
    <w:rPr>
      <w:rFonts w:ascii="Times New Roman" w:hAnsi="Times New Roman"/>
      <w:sz w:val="24"/>
      <w:szCs w:val="24"/>
    </w:rPr>
  </w:style>
  <w:style w:type="paragraph" w:styleId="Heading1">
    <w:name w:val="heading 1"/>
    <w:basedOn w:val="Normal"/>
    <w:next w:val="Normal"/>
    <w:link w:val="Heading1Char"/>
    <w:autoRedefine/>
    <w:uiPriority w:val="9"/>
    <w:qFormat/>
    <w:rsid w:val="00EC6741"/>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803060"/>
    <w:pPr>
      <w:numPr>
        <w:ilvl w:val="1"/>
      </w:numPr>
      <w:spacing w:before="20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3060"/>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803060"/>
    <w:rPr>
      <w:rFonts w:ascii="Times New Roman" w:eastAsia="Times New Roman" w:hAnsi="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803060"/>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803060"/>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803060"/>
    <w:pPr>
      <w:tabs>
        <w:tab w:val="left" w:pos="720"/>
        <w:tab w:val="right" w:leader="dot" w:pos="9350"/>
      </w:tabs>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sz w:val="22"/>
      <w:szCs w:val="22"/>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803060"/>
    <w:pPr>
      <w:numPr>
        <w:numId w:val="3"/>
      </w:numPr>
      <w:ind w:left="0"/>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ascii-table.com/ansi-escape-sequences-vt-100.php"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271A5-DD92-A245-86D6-B58E8D565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WW101-08-Project.docx</Template>
  <TotalTime>0</TotalTime>
  <Pages>6</Pages>
  <Words>1414</Words>
  <Characters>8063</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2</cp:revision>
  <cp:lastPrinted>2017-09-01T23:21:00Z</cp:lastPrinted>
  <dcterms:created xsi:type="dcterms:W3CDTF">2017-09-21T10:28:00Z</dcterms:created>
  <dcterms:modified xsi:type="dcterms:W3CDTF">2017-09-21T10:28:00Z</dcterms:modified>
</cp:coreProperties>
</file>
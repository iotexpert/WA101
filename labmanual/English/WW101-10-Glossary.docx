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36EBB" w14:textId="7D92B936" w:rsidR="000D2D15" w:rsidRDefault="00FC4A42" w:rsidP="00DE180B">
      <w:pPr>
        <w:pStyle w:val="Heading1"/>
      </w:pPr>
      <w:bookmarkStart w:id="0" w:name="_GoBack"/>
      <w:bookmarkEnd w:id="0"/>
      <w:r>
        <w:t xml:space="preserve">Chapter </w:t>
      </w:r>
      <w:del w:id="1" w:author="Greg Landry" w:date="2017-03-09T10:32:00Z">
        <w:r w:rsidDel="009961C3">
          <w:delText>10</w:delText>
        </w:r>
      </w:del>
      <w:ins w:id="2" w:author="Greg Landry" w:date="2017-03-09T10:35:00Z">
        <w:r w:rsidR="007C1EFC">
          <w:t>10</w:t>
        </w:r>
      </w:ins>
      <w:r w:rsidR="008533BE">
        <w:t>: Glossary</w:t>
      </w:r>
    </w:p>
    <w:p w14:paraId="09AB9E7B" w14:textId="77777777" w:rsidR="000D2D15" w:rsidRPr="008533BE" w:rsidRDefault="000D2D15" w:rsidP="008533BE">
      <w:pPr>
        <w:rPr>
          <w:b/>
        </w:rPr>
      </w:pPr>
      <w:r w:rsidRPr="008533BE">
        <w:rPr>
          <w:b/>
        </w:rPr>
        <w:t>802.11a</w:t>
      </w:r>
    </w:p>
    <w:p w14:paraId="17EB7E0C" w14:textId="77777777" w:rsidR="000D2D15" w:rsidRPr="008533BE" w:rsidRDefault="000D2D15" w:rsidP="008533BE">
      <w:pPr>
        <w:rPr>
          <w:b/>
        </w:rPr>
      </w:pPr>
      <w:r w:rsidRPr="008533BE">
        <w:rPr>
          <w:b/>
        </w:rPr>
        <w:t>802.11b</w:t>
      </w:r>
    </w:p>
    <w:p w14:paraId="404F5007" w14:textId="77777777" w:rsidR="000D2D15" w:rsidRPr="008533BE" w:rsidRDefault="000D2D15" w:rsidP="008533BE">
      <w:pPr>
        <w:rPr>
          <w:b/>
        </w:rPr>
      </w:pPr>
      <w:r w:rsidRPr="008533BE">
        <w:rPr>
          <w:b/>
        </w:rPr>
        <w:t>802.11n</w:t>
      </w:r>
    </w:p>
    <w:p w14:paraId="3DBDE2D4" w14:textId="77777777" w:rsidR="000D2D15" w:rsidRPr="008533BE" w:rsidRDefault="000D2D15" w:rsidP="008533BE">
      <w:pPr>
        <w:rPr>
          <w:b/>
        </w:rPr>
      </w:pPr>
      <w:r w:rsidRPr="008533BE">
        <w:rPr>
          <w:b/>
        </w:rPr>
        <w:t>802.11ac</w:t>
      </w:r>
    </w:p>
    <w:p w14:paraId="38B3A107" w14:textId="77777777" w:rsidR="000D2D15" w:rsidRPr="008533BE" w:rsidRDefault="000D2D15" w:rsidP="008533BE">
      <w:pPr>
        <w:rPr>
          <w:b/>
        </w:rPr>
      </w:pPr>
      <w:r w:rsidRPr="008533BE">
        <w:rPr>
          <w:b/>
        </w:rPr>
        <w:t>Ali Cloud</w:t>
      </w:r>
    </w:p>
    <w:p w14:paraId="58B68F21" w14:textId="089CD946" w:rsidR="008533BE" w:rsidRPr="008533BE" w:rsidRDefault="000D2D15" w:rsidP="008533BE">
      <w:pPr>
        <w:rPr>
          <w:b/>
        </w:rPr>
      </w:pPr>
      <w:r w:rsidRPr="008533BE">
        <w:rPr>
          <w:b/>
        </w:rPr>
        <w:t>AMQP</w:t>
      </w:r>
      <w:r w:rsidR="008533BE" w:rsidRPr="008533BE">
        <w:rPr>
          <w:b/>
        </w:rPr>
        <w:t xml:space="preserve"> – Advanced Message Queueing Protocol</w:t>
      </w:r>
    </w:p>
    <w:p w14:paraId="6937DC1B" w14:textId="3698526E" w:rsidR="008533BE" w:rsidRPr="008533BE" w:rsidRDefault="00A92C78" w:rsidP="008533BE">
      <w:pPr>
        <w:ind w:left="720"/>
        <w:rPr>
          <w:u w:val="single"/>
        </w:rPr>
      </w:pPr>
      <w:hyperlink r:id="rId8" w:history="1">
        <w:r w:rsidR="008533BE" w:rsidRPr="008533BE">
          <w:rPr>
            <w:rStyle w:val="Hyperlink"/>
          </w:rPr>
          <w:t>http://en.wikipedia.org/wiki/Advanced_Message_Queuing_Protocol</w:t>
        </w:r>
      </w:hyperlink>
      <w:r w:rsidR="008533BE" w:rsidRPr="008533BE">
        <w:t xml:space="preserve"> </w:t>
      </w:r>
    </w:p>
    <w:p w14:paraId="5E35645B" w14:textId="64A854CA" w:rsidR="000D2D15" w:rsidRPr="008533BE" w:rsidRDefault="00A92C78" w:rsidP="008533BE">
      <w:pPr>
        <w:ind w:left="720"/>
        <w:rPr>
          <w:u w:val="single"/>
        </w:rPr>
      </w:pPr>
      <w:hyperlink r:id="rId9" w:history="1">
        <w:r w:rsidR="008533BE" w:rsidRPr="008533BE">
          <w:rPr>
            <w:rStyle w:val="Hyperlink"/>
          </w:rPr>
          <w:t>http://www.amqp.org</w:t>
        </w:r>
      </w:hyperlink>
      <w:r w:rsidR="008533BE" w:rsidRPr="008533BE">
        <w:rPr>
          <w:u w:val="single"/>
        </w:rPr>
        <w:t xml:space="preserve"> </w:t>
      </w:r>
    </w:p>
    <w:p w14:paraId="1A82EC34" w14:textId="20982627" w:rsidR="00EE2A3D" w:rsidRDefault="00EE2A3D" w:rsidP="008533BE">
      <w:pPr>
        <w:rPr>
          <w:b/>
        </w:rPr>
      </w:pPr>
      <w:r>
        <w:rPr>
          <w:b/>
        </w:rPr>
        <w:t>AWS – Amazon Web Services</w:t>
      </w:r>
    </w:p>
    <w:p w14:paraId="085E2F1C" w14:textId="2ABBD9E8" w:rsidR="00C35D24" w:rsidRPr="00C35D24" w:rsidRDefault="00C35D24" w:rsidP="00C35D24">
      <w:pPr>
        <w:ind w:left="720"/>
      </w:pPr>
      <w:r>
        <w:t>A</w:t>
      </w:r>
      <w:r w:rsidRPr="00032C1D">
        <w:t xml:space="preserve"> secure cloud services platform, offering compute power, database storage, content delivery and other functionality</w:t>
      </w:r>
      <w:r>
        <w:t xml:space="preserve"> (which makes more money for Amazon than their retail operations).  AWS is built from a vast array of both virtual and actual servers and networks as well as a boatload of webserver software and administrative tools</w:t>
      </w:r>
      <w:r w:rsidR="00FC2BE8">
        <w:t>.</w:t>
      </w:r>
    </w:p>
    <w:p w14:paraId="4157D698" w14:textId="4BE0809B" w:rsidR="000D2D15" w:rsidRPr="008533BE" w:rsidRDefault="000D2D15" w:rsidP="008533BE">
      <w:pPr>
        <w:rPr>
          <w:b/>
        </w:rPr>
      </w:pPr>
      <w:r w:rsidRPr="008533BE">
        <w:rPr>
          <w:b/>
        </w:rPr>
        <w:t xml:space="preserve">Azure – see Microsoft Azure </w:t>
      </w:r>
    </w:p>
    <w:p w14:paraId="61D04F65" w14:textId="7EB2A2AE" w:rsidR="000D2D15" w:rsidRPr="008533BE" w:rsidRDefault="000D2D15" w:rsidP="008533BE">
      <w:pPr>
        <w:rPr>
          <w:b/>
        </w:rPr>
      </w:pPr>
      <w:r w:rsidRPr="008533BE">
        <w:rPr>
          <w:b/>
        </w:rPr>
        <w:t>Bluemix – see IBM Bluemix</w:t>
      </w:r>
    </w:p>
    <w:p w14:paraId="5AFB8573" w14:textId="51994FF6" w:rsidR="00A434E5" w:rsidRDefault="00A434E5" w:rsidP="008533BE">
      <w:pPr>
        <w:rPr>
          <w:b/>
        </w:rPr>
      </w:pPr>
      <w:r>
        <w:rPr>
          <w:b/>
        </w:rPr>
        <w:t>CA – Certificate Authority or Certification Authority</w:t>
      </w:r>
    </w:p>
    <w:p w14:paraId="3B29F7A1" w14:textId="7B99AD46" w:rsidR="00A434E5" w:rsidRDefault="00A92C78" w:rsidP="00A434E5">
      <w:pPr>
        <w:ind w:left="720"/>
      </w:pPr>
      <w:hyperlink r:id="rId10" w:history="1">
        <w:r w:rsidR="00A434E5" w:rsidRPr="000154A5">
          <w:rPr>
            <w:rStyle w:val="Hyperlink"/>
          </w:rPr>
          <w:t>https://en.wikipedia.org/wiki/Certificate_authority</w:t>
        </w:r>
      </w:hyperlink>
    </w:p>
    <w:p w14:paraId="05F974CD" w14:textId="12981B8B" w:rsidR="00A434E5" w:rsidRDefault="00A434E5" w:rsidP="00A434E5">
      <w:pPr>
        <w:ind w:left="720"/>
      </w:pPr>
      <w:r>
        <w:t>From Wikipedia:</w:t>
      </w:r>
    </w:p>
    <w:p w14:paraId="019D8230" w14:textId="7D74456F" w:rsidR="00A434E5" w:rsidRPr="00A434E5" w:rsidRDefault="00A434E5" w:rsidP="00A434E5">
      <w:pPr>
        <w:ind w:left="720"/>
      </w:pPr>
      <w:r w:rsidRPr="00A434E5">
        <w:t>In cryptography, a certificate authority or certification authority (CA) is an entity that issues digital certificates. A digital certificate certifies the ownership of a public key by the named subject of the certificate. This allows others (relying parties) to rely upon signatures or on assertions made about the private key that corresponds to the certified public key. In this model of trust relationships, a CA is a trusted third party—trusted both by the subject (owner) of the certificate and by the party relying upon the certificate. The most commonly encountered public-key infrastructure (PKI) schemes are those used to implement https on the world-wide web. All these are based upon the X.509 standard and feature CAs.</w:t>
      </w:r>
    </w:p>
    <w:p w14:paraId="10836710" w14:textId="6A713D83" w:rsidR="00F27B23" w:rsidRPr="008533BE" w:rsidRDefault="000D2D15" w:rsidP="008533BE">
      <w:pPr>
        <w:rPr>
          <w:b/>
        </w:rPr>
      </w:pPr>
      <w:proofErr w:type="spellStart"/>
      <w:r w:rsidRPr="00760632">
        <w:rPr>
          <w:b/>
        </w:rPr>
        <w:t>C</w:t>
      </w:r>
      <w:r w:rsidR="00D85E28">
        <w:rPr>
          <w:b/>
        </w:rPr>
        <w:t>o</w:t>
      </w:r>
      <w:r w:rsidRPr="00760632">
        <w:rPr>
          <w:b/>
        </w:rPr>
        <w:t>AP</w:t>
      </w:r>
      <w:proofErr w:type="spellEnd"/>
      <w:r w:rsidRPr="008533BE">
        <w:rPr>
          <w:b/>
        </w:rPr>
        <w:t xml:space="preserve"> – Co</w:t>
      </w:r>
      <w:r w:rsidR="00760632">
        <w:rPr>
          <w:b/>
        </w:rPr>
        <w:t>nstrained Application Protocol</w:t>
      </w:r>
    </w:p>
    <w:p w14:paraId="76CBC212" w14:textId="64622D46" w:rsidR="00760632" w:rsidRDefault="00A92C78" w:rsidP="008533BE">
      <w:pPr>
        <w:ind w:left="720"/>
      </w:pPr>
      <w:hyperlink r:id="rId11" w:history="1">
        <w:r w:rsidR="00760632" w:rsidRPr="00EE40F5">
          <w:rPr>
            <w:rStyle w:val="Hyperlink"/>
          </w:rPr>
          <w:t>http://en.wikipedia.org/wiki/Constrained_Application_Protocol</w:t>
        </w:r>
      </w:hyperlink>
      <w:r w:rsidR="00760632">
        <w:t xml:space="preserve"> </w:t>
      </w:r>
    </w:p>
    <w:p w14:paraId="54C2CA86" w14:textId="4FE04C79" w:rsidR="00760632" w:rsidRDefault="00760632" w:rsidP="008533BE">
      <w:pPr>
        <w:ind w:left="720"/>
      </w:pPr>
      <w:r>
        <w:t>From Wikipedia:</w:t>
      </w:r>
    </w:p>
    <w:p w14:paraId="0F82CF27" w14:textId="1C158A6F" w:rsidR="000D2D15" w:rsidRDefault="000D2D15" w:rsidP="008533BE">
      <w:pPr>
        <w:ind w:left="720"/>
      </w:pPr>
      <w:r w:rsidRPr="00E043FD">
        <w:t>Constrained Application Protocol (</w:t>
      </w:r>
      <w:proofErr w:type="spellStart"/>
      <w:r w:rsidRPr="00E043FD">
        <w:t>CoAP</w:t>
      </w:r>
      <w:proofErr w:type="spellEnd"/>
      <w:r w:rsidRPr="00E043FD">
        <w:t xml:space="preserve">) is a software protocol intended to be used in very simple electronics devices, allowing them to communicate interactively over the Internet. It is </w:t>
      </w:r>
      <w:r w:rsidRPr="00E043FD">
        <w:lastRenderedPageBreak/>
        <w:t xml:space="preserve">particularly targeted for small, low-power sensors, switches, valves and similar components that need to be controlled or supervised remotely, through standard Internet networks. </w:t>
      </w:r>
      <w:proofErr w:type="spellStart"/>
      <w:r w:rsidRPr="00E043FD">
        <w:t>CoAP</w:t>
      </w:r>
      <w:proofErr w:type="spellEnd"/>
      <w:r w:rsidRPr="00E043FD">
        <w:t xml:space="preserve"> is an application layer protocol that is intended for use in resource-constrained internet devices, such as WSN nodes. </w:t>
      </w:r>
      <w:proofErr w:type="spellStart"/>
      <w:r w:rsidRPr="00E043FD">
        <w:t>CoAP</w:t>
      </w:r>
      <w:proofErr w:type="spellEnd"/>
      <w:r w:rsidRPr="00E043FD">
        <w:t xml:space="preserve"> is designed to easily translate to HTTP for simplified integration with the web, while also meeting specialized requirements such as multicast support, very low overhead, and </w:t>
      </w:r>
      <w:proofErr w:type="gramStart"/>
      <w:r w:rsidRPr="00E043FD">
        <w:t>simplicity.[</w:t>
      </w:r>
      <w:proofErr w:type="gramEnd"/>
      <w:r w:rsidRPr="00E043FD">
        <w:t xml:space="preserve">1][2] Multicast, low overhead, and simplicity are extremely important for Internet of Things (IoT) and Machine-to-Machine (M2M) devices, which tend to be deeply embedded and have much less memory and power supply than traditional internet devices have. Therefore, efficiency is very important. </w:t>
      </w:r>
      <w:proofErr w:type="spellStart"/>
      <w:r w:rsidRPr="00E043FD">
        <w:t>CoAP</w:t>
      </w:r>
      <w:proofErr w:type="spellEnd"/>
      <w:r w:rsidRPr="00E043FD">
        <w:t xml:space="preserve"> can run on most devices that support UDP or a UDP analogue.</w:t>
      </w:r>
    </w:p>
    <w:p w14:paraId="016C91F4" w14:textId="7FC0B77D" w:rsidR="00F27B23" w:rsidRPr="008533BE" w:rsidRDefault="000D2D15" w:rsidP="008533BE">
      <w:r w:rsidRPr="00760632">
        <w:rPr>
          <w:b/>
        </w:rPr>
        <w:t>DHCP</w:t>
      </w:r>
      <w:r w:rsidRPr="008533BE">
        <w:rPr>
          <w:b/>
        </w:rPr>
        <w:t xml:space="preserve"> – Dynamic Host Configuration Protocol</w:t>
      </w:r>
      <w:r w:rsidR="00F27B23" w:rsidRPr="008533BE">
        <w:t xml:space="preserve"> </w:t>
      </w:r>
    </w:p>
    <w:p w14:paraId="3383F581" w14:textId="4E11A1D2" w:rsidR="00760632" w:rsidRDefault="00A92C78" w:rsidP="00760632">
      <w:pPr>
        <w:ind w:left="720"/>
      </w:pPr>
      <w:hyperlink r:id="rId12" w:history="1">
        <w:r w:rsidR="00760632" w:rsidRPr="00EE40F5">
          <w:rPr>
            <w:rStyle w:val="Hyperlink"/>
          </w:rPr>
          <w:t>http://en.wikipedia.org/wiki/Dynamic_Host_Configuration_Protocol</w:t>
        </w:r>
      </w:hyperlink>
      <w:r w:rsidR="00760632">
        <w:t xml:space="preserve"> </w:t>
      </w:r>
    </w:p>
    <w:p w14:paraId="610510B5" w14:textId="77777777" w:rsidR="00760632" w:rsidRDefault="00760632" w:rsidP="00760632">
      <w:pPr>
        <w:ind w:left="720"/>
      </w:pPr>
      <w:r>
        <w:t>From Wikipedia:</w:t>
      </w:r>
    </w:p>
    <w:p w14:paraId="2851CF81" w14:textId="3D27F803" w:rsidR="000D2D15" w:rsidRDefault="00F27B23" w:rsidP="008533BE">
      <w:pPr>
        <w:ind w:left="720"/>
      </w:pPr>
      <w:r>
        <w:t>A UDP based protocol (and server) that can provide a device (aka station) the IP information required to connect it to the internet including IP address, Netmask, Domain Name, Domain Name Servers Time Servers and Default IP Gateway.  When a client joins a network and is configured to use DHCP it will send out a UDP broadcast request asking for this information.  A DHCP server on the network will respond which will then lead to an exchange of information that ends with the required information.</w:t>
      </w:r>
    </w:p>
    <w:p w14:paraId="416251AC" w14:textId="0E0A5AFE" w:rsidR="00F27B23" w:rsidRPr="008533BE" w:rsidRDefault="000D2D15" w:rsidP="008533BE">
      <w:pPr>
        <w:rPr>
          <w:b/>
        </w:rPr>
      </w:pPr>
      <w:r w:rsidRPr="00760632">
        <w:rPr>
          <w:b/>
        </w:rPr>
        <w:t>DNS</w:t>
      </w:r>
      <w:r w:rsidRPr="008533BE">
        <w:rPr>
          <w:b/>
        </w:rPr>
        <w:t xml:space="preserve"> – Domain Name System</w:t>
      </w:r>
    </w:p>
    <w:p w14:paraId="1F4C3A70" w14:textId="791B9DF9" w:rsidR="00760632" w:rsidRDefault="00A92C78" w:rsidP="008533BE">
      <w:pPr>
        <w:ind w:left="720"/>
      </w:pPr>
      <w:hyperlink r:id="rId13" w:history="1">
        <w:r w:rsidR="00760632" w:rsidRPr="00EE40F5">
          <w:rPr>
            <w:rStyle w:val="Hyperlink"/>
          </w:rPr>
          <w:t>http://en.wikipedia.org/wiki/Domain_Name_System</w:t>
        </w:r>
      </w:hyperlink>
      <w:r w:rsidR="00760632">
        <w:t xml:space="preserve"> </w:t>
      </w:r>
    </w:p>
    <w:p w14:paraId="65925483" w14:textId="73E41CD5" w:rsidR="000D2D15" w:rsidRDefault="00F27B23" w:rsidP="008533BE">
      <w:pPr>
        <w:ind w:left="720"/>
      </w:pPr>
      <w:r>
        <w:t xml:space="preserve">A protocol and hierarchical system of servers that provides the ability to turn IP names (e.g. </w:t>
      </w:r>
      <w:hyperlink r:id="rId14" w:history="1">
        <w:r w:rsidRPr="006956E4">
          <w:rPr>
            <w:rStyle w:val="Hyperlink"/>
          </w:rPr>
          <w:t>www.cypress.com)</w:t>
        </w:r>
      </w:hyperlink>
      <w:r>
        <w:t xml:space="preserve"> into an IP address (e.g. </w:t>
      </w:r>
      <w:r>
        <w:rPr>
          <w:rFonts w:ascii="Menlo" w:hAnsi="Menlo" w:cs="Menlo"/>
          <w:color w:val="000000"/>
        </w:rPr>
        <w:t>23.218.58.225) and vice versa.</w:t>
      </w:r>
    </w:p>
    <w:p w14:paraId="39C11ED3" w14:textId="70588724" w:rsidR="000D2D15" w:rsidRPr="008533BE" w:rsidRDefault="00760632" w:rsidP="008533BE">
      <w:pPr>
        <w:rPr>
          <w:b/>
        </w:rPr>
      </w:pPr>
      <w:proofErr w:type="spellStart"/>
      <w:r>
        <w:rPr>
          <w:b/>
        </w:rPr>
        <w:t>Gedday</w:t>
      </w:r>
      <w:proofErr w:type="spellEnd"/>
    </w:p>
    <w:p w14:paraId="40C85A72" w14:textId="681ABCF9" w:rsidR="000D2D15" w:rsidRDefault="000D2D15" w:rsidP="008533BE">
      <w:pPr>
        <w:rPr>
          <w:b/>
        </w:rPr>
      </w:pPr>
      <w:r w:rsidRPr="008533BE">
        <w:rPr>
          <w:b/>
        </w:rPr>
        <w:t>HTTP – Hyper Text Transfer Protocol</w:t>
      </w:r>
    </w:p>
    <w:p w14:paraId="58EFD1B1" w14:textId="503BE763" w:rsidR="008533BE" w:rsidRPr="008533BE" w:rsidRDefault="00A92C78" w:rsidP="008533BE">
      <w:pPr>
        <w:ind w:left="720"/>
      </w:pPr>
      <w:hyperlink r:id="rId15" w:history="1">
        <w:r w:rsidR="008533BE" w:rsidRPr="008533BE">
          <w:rPr>
            <w:rStyle w:val="Hyperlink"/>
          </w:rPr>
          <w:t>http://en.wikipedia.org/wiki/Hypertext_Transfer_Protocol</w:t>
        </w:r>
      </w:hyperlink>
      <w:r w:rsidR="008533BE" w:rsidRPr="008533BE">
        <w:t xml:space="preserve"> </w:t>
      </w:r>
    </w:p>
    <w:p w14:paraId="6142A06D" w14:textId="0F4575FA" w:rsidR="000D2D15" w:rsidRPr="008533BE" w:rsidRDefault="000D2D15" w:rsidP="008533BE">
      <w:pPr>
        <w:rPr>
          <w:b/>
        </w:rPr>
      </w:pPr>
      <w:r w:rsidRPr="008533BE">
        <w:rPr>
          <w:b/>
        </w:rPr>
        <w:t>IE</w:t>
      </w:r>
    </w:p>
    <w:p w14:paraId="54116DB5" w14:textId="77777777" w:rsidR="000D2D15" w:rsidRPr="008533BE" w:rsidRDefault="000D2D15" w:rsidP="008533BE">
      <w:pPr>
        <w:rPr>
          <w:b/>
        </w:rPr>
      </w:pPr>
      <w:r w:rsidRPr="008533BE">
        <w:rPr>
          <w:b/>
        </w:rPr>
        <w:t>IP – Internet Protocol</w:t>
      </w:r>
    </w:p>
    <w:p w14:paraId="3BAA991D" w14:textId="77777777" w:rsidR="000D2D15" w:rsidRPr="008533BE" w:rsidRDefault="000D2D15" w:rsidP="008533BE">
      <w:pPr>
        <w:rPr>
          <w:b/>
        </w:rPr>
      </w:pPr>
      <w:r w:rsidRPr="008533BE">
        <w:rPr>
          <w:b/>
        </w:rPr>
        <w:t>IBM Bluemix</w:t>
      </w:r>
    </w:p>
    <w:p w14:paraId="4CB32E8C" w14:textId="20B82DD3" w:rsidR="00F27B23" w:rsidRPr="008533BE" w:rsidRDefault="008533BE" w:rsidP="008533BE">
      <w:pPr>
        <w:rPr>
          <w:b/>
        </w:rPr>
      </w:pPr>
      <w:r w:rsidRPr="008533BE">
        <w:rPr>
          <w:b/>
        </w:rPr>
        <w:t>JSON – JavaScript Object Notation</w:t>
      </w:r>
    </w:p>
    <w:p w14:paraId="64D09697" w14:textId="70915CEA" w:rsidR="008533BE" w:rsidRDefault="00A92C78" w:rsidP="008533BE">
      <w:pPr>
        <w:ind w:left="720"/>
      </w:pPr>
      <w:hyperlink r:id="rId16" w:history="1">
        <w:r w:rsidR="008533BE" w:rsidRPr="00EE40F5">
          <w:rPr>
            <w:rStyle w:val="Hyperlink"/>
          </w:rPr>
          <w:t>http://json.org</w:t>
        </w:r>
      </w:hyperlink>
      <w:r w:rsidR="008533BE">
        <w:t xml:space="preserve"> </w:t>
      </w:r>
    </w:p>
    <w:p w14:paraId="4A8ECFA9" w14:textId="63C1597D" w:rsidR="00760632" w:rsidRDefault="00760632" w:rsidP="008533BE">
      <w:pPr>
        <w:ind w:left="720"/>
      </w:pPr>
      <w:r>
        <w:t>From json.org:</w:t>
      </w:r>
    </w:p>
    <w:p w14:paraId="252E04BD" w14:textId="110D817C" w:rsidR="009A66E8" w:rsidRDefault="009A66E8" w:rsidP="008533BE">
      <w:pPr>
        <w:ind w:left="720"/>
      </w:pPr>
      <w:r>
        <w:t xml:space="preserve">JSON is a lightweight data-interchange format. It is easy for humans to read and write. It is easy for machines to parse and generate. It is based on a subset of the JavaScript Programming Language.  JSON is a text format that is completely language independent but uses conventions </w:t>
      </w:r>
      <w:r>
        <w:lastRenderedPageBreak/>
        <w:t>that are familiar to programmers of the C-family of languages, including C, C++, C#, Java, JavaScript, Perl, Python, and many others. These properties make JSON an ideal data-interchange language.</w:t>
      </w:r>
    </w:p>
    <w:p w14:paraId="4017E14F" w14:textId="483AF8C8" w:rsidR="009A66E8" w:rsidRDefault="009A66E8" w:rsidP="008533BE">
      <w:pPr>
        <w:ind w:left="720"/>
      </w:pPr>
      <w:r>
        <w:t>JSON is built on two structures:  A collection of name/value pairs. In various languages, this is realized as an object, record, struct, dictionary, hash table, keyed list, or associative array.  An ordered list of values. In most languages, this is realized as an array, vector, list, or sequence.</w:t>
      </w:r>
    </w:p>
    <w:p w14:paraId="40559EAC" w14:textId="4FE88281" w:rsidR="00752D80" w:rsidRDefault="00752D80" w:rsidP="008533BE">
      <w:pPr>
        <w:rPr>
          <w:b/>
        </w:rPr>
      </w:pPr>
      <w:r>
        <w:rPr>
          <w:b/>
        </w:rPr>
        <w:t>Message Broker</w:t>
      </w:r>
    </w:p>
    <w:p w14:paraId="2FB50E0B" w14:textId="488BE24B" w:rsidR="00752D80" w:rsidRPr="00752D80" w:rsidRDefault="00752D80" w:rsidP="00752D80">
      <w:pPr>
        <w:ind w:left="720"/>
      </w:pPr>
      <w:r>
        <w:t>A message broker is a server used in MQTT communication. Devices can publish messages to a specific topic on the broker and can subscribe to a topic to receive any updates.</w:t>
      </w:r>
    </w:p>
    <w:p w14:paraId="1AC0B7A4" w14:textId="77777777" w:rsidR="000D2D15" w:rsidRPr="008533BE" w:rsidRDefault="000D2D15" w:rsidP="008533BE">
      <w:pPr>
        <w:rPr>
          <w:b/>
        </w:rPr>
      </w:pPr>
      <w:r w:rsidRPr="008533BE">
        <w:rPr>
          <w:b/>
        </w:rPr>
        <w:t>Microsoft Azure</w:t>
      </w:r>
    </w:p>
    <w:p w14:paraId="37464627" w14:textId="0475F495" w:rsidR="00934337" w:rsidRDefault="00934337" w:rsidP="008533BE">
      <w:pPr>
        <w:rPr>
          <w:b/>
        </w:rPr>
      </w:pPr>
      <w:r>
        <w:rPr>
          <w:b/>
        </w:rPr>
        <w:t>MIME – Multipurpose Internet Mail Extension</w:t>
      </w:r>
    </w:p>
    <w:p w14:paraId="43112633" w14:textId="0C34AD20" w:rsidR="00F27B23" w:rsidRPr="008533BE" w:rsidRDefault="008533BE" w:rsidP="008533BE">
      <w:r>
        <w:rPr>
          <w:b/>
        </w:rPr>
        <w:t>MIMO – Multiple In/Multiple out</w:t>
      </w:r>
    </w:p>
    <w:p w14:paraId="6E51DAB4" w14:textId="03F33E0F" w:rsidR="000D2D15" w:rsidRDefault="000D2D15" w:rsidP="008533BE">
      <w:pPr>
        <w:ind w:left="720"/>
      </w:pPr>
      <w:r>
        <w:t xml:space="preserve">In 802.11n/ac you can increase the bandwidth by bonding multiple channel together (e.g. 2x channels will double the </w:t>
      </w:r>
      <w:proofErr w:type="spellStart"/>
      <w:r>
        <w:t>bandwith</w:t>
      </w:r>
      <w:proofErr w:type="spellEnd"/>
      <w:r>
        <w:t xml:space="preserve">) </w:t>
      </w:r>
    </w:p>
    <w:p w14:paraId="1133000F" w14:textId="68456DB6" w:rsidR="00F27B23" w:rsidRPr="008533BE" w:rsidRDefault="000D2D15" w:rsidP="003F4F62">
      <w:pPr>
        <w:keepNext/>
        <w:rPr>
          <w:b/>
        </w:rPr>
      </w:pPr>
      <w:r w:rsidRPr="00760632">
        <w:rPr>
          <w:b/>
        </w:rPr>
        <w:t>MQTT</w:t>
      </w:r>
    </w:p>
    <w:p w14:paraId="1B1FDA36" w14:textId="6E175D21" w:rsidR="008533BE" w:rsidRDefault="00A92C78" w:rsidP="008533BE">
      <w:pPr>
        <w:ind w:left="720"/>
      </w:pPr>
      <w:hyperlink r:id="rId17" w:history="1">
        <w:r w:rsidR="008533BE" w:rsidRPr="00EE40F5">
          <w:rPr>
            <w:rStyle w:val="Hyperlink"/>
          </w:rPr>
          <w:t>http://en.wikipedia.org/wiki/MQTT</w:t>
        </w:r>
      </w:hyperlink>
      <w:r w:rsidR="008533BE">
        <w:t xml:space="preserve"> </w:t>
      </w:r>
    </w:p>
    <w:p w14:paraId="2617EE64" w14:textId="0DDE894C" w:rsidR="008533BE" w:rsidRDefault="00A92C78" w:rsidP="008533BE">
      <w:pPr>
        <w:ind w:left="720"/>
      </w:pPr>
      <w:hyperlink r:id="rId18" w:history="1">
        <w:r w:rsidR="008533BE" w:rsidRPr="00EE40F5">
          <w:rPr>
            <w:rStyle w:val="Hyperlink"/>
          </w:rPr>
          <w:t>http://www.mqtt.org</w:t>
        </w:r>
      </w:hyperlink>
      <w:r w:rsidR="008533BE">
        <w:t xml:space="preserve"> </w:t>
      </w:r>
    </w:p>
    <w:p w14:paraId="55401A35" w14:textId="6C95E97B" w:rsidR="000D2D15" w:rsidRDefault="000D2D15" w:rsidP="008533BE">
      <w:pPr>
        <w:ind w:left="720"/>
      </w:pPr>
      <w:r w:rsidRPr="005D48B6">
        <w:t>MQTT[1] (formerly M</w:t>
      </w:r>
      <w:r>
        <w:t xml:space="preserve">essage </w:t>
      </w:r>
      <w:r w:rsidRPr="005D48B6">
        <w:t>Q</w:t>
      </w:r>
      <w:r>
        <w:t>ueueing</w:t>
      </w:r>
      <w:r w:rsidRPr="005D48B6">
        <w:t xml:space="preserve"> Telemetry Transport) is an ISO standard (ISO/IEC PRF 20922)[2] publish-subscribe-based "lightweight" messaging protocol for use on top of the TCP/IP protocol. It is designed for connections with remote locations where a "small code footprint" is required or the network bandwidth is limited. The publish-subscribe messaging pattern requires a message broker. The broker is responsible for distributing messages to interested clients based on the topic of a message.</w:t>
      </w:r>
    </w:p>
    <w:p w14:paraId="173A55F9" w14:textId="754CB1BE" w:rsidR="000D2D15" w:rsidRPr="008533BE" w:rsidRDefault="00760632" w:rsidP="008533BE">
      <w:pPr>
        <w:rPr>
          <w:b/>
        </w:rPr>
      </w:pPr>
      <w:r>
        <w:rPr>
          <w:b/>
        </w:rPr>
        <w:t>Mutex</w:t>
      </w:r>
    </w:p>
    <w:p w14:paraId="3400E875" w14:textId="1641D027" w:rsidR="000D2D15" w:rsidRPr="008533BE" w:rsidRDefault="00760632" w:rsidP="008533BE">
      <w:pPr>
        <w:rPr>
          <w:b/>
        </w:rPr>
      </w:pPr>
      <w:r>
        <w:rPr>
          <w:b/>
        </w:rPr>
        <w:t>OASIS</w:t>
      </w:r>
    </w:p>
    <w:p w14:paraId="21E2906B" w14:textId="338B0B29" w:rsidR="000D2D15" w:rsidRPr="008533BE" w:rsidRDefault="00760632" w:rsidP="008533BE">
      <w:pPr>
        <w:rPr>
          <w:b/>
        </w:rPr>
      </w:pPr>
      <w:r>
        <w:rPr>
          <w:b/>
        </w:rPr>
        <w:t>OSI Model</w:t>
      </w:r>
    </w:p>
    <w:p w14:paraId="0BCB3064" w14:textId="77777777" w:rsidR="000D2D15" w:rsidRPr="008533BE" w:rsidRDefault="000D2D15" w:rsidP="008533BE">
      <w:pPr>
        <w:rPr>
          <w:b/>
        </w:rPr>
      </w:pPr>
      <w:r w:rsidRPr="008533BE">
        <w:rPr>
          <w:b/>
        </w:rPr>
        <w:t>OTA – Over the Air</w:t>
      </w:r>
    </w:p>
    <w:p w14:paraId="0D0C25CD" w14:textId="1AC1674D" w:rsidR="000D2D15" w:rsidRPr="008533BE" w:rsidRDefault="00760632" w:rsidP="008533BE">
      <w:pPr>
        <w:rPr>
          <w:b/>
        </w:rPr>
      </w:pPr>
      <w:r>
        <w:rPr>
          <w:b/>
        </w:rPr>
        <w:t>Queue</w:t>
      </w:r>
    </w:p>
    <w:p w14:paraId="2612E92A" w14:textId="48466D06" w:rsidR="000D2D15" w:rsidRPr="008533BE" w:rsidRDefault="00760632" w:rsidP="008533BE">
      <w:pPr>
        <w:rPr>
          <w:b/>
        </w:rPr>
      </w:pPr>
      <w:r>
        <w:rPr>
          <w:b/>
        </w:rPr>
        <w:t>REST</w:t>
      </w:r>
      <w:r w:rsidR="0033445E">
        <w:rPr>
          <w:b/>
        </w:rPr>
        <w:t xml:space="preserve"> - </w:t>
      </w:r>
    </w:p>
    <w:p w14:paraId="3E87B2DF" w14:textId="52E6FFF9" w:rsidR="000D2D15" w:rsidRPr="008533BE" w:rsidRDefault="00760632" w:rsidP="008533BE">
      <w:pPr>
        <w:rPr>
          <w:b/>
        </w:rPr>
      </w:pPr>
      <w:r>
        <w:rPr>
          <w:b/>
        </w:rPr>
        <w:t>Semaphore</w:t>
      </w:r>
    </w:p>
    <w:p w14:paraId="76E5DAD8" w14:textId="09328600" w:rsidR="000D2D15" w:rsidRPr="008533BE" w:rsidRDefault="00760632" w:rsidP="008533BE">
      <w:pPr>
        <w:rPr>
          <w:b/>
        </w:rPr>
      </w:pPr>
      <w:r>
        <w:rPr>
          <w:b/>
        </w:rPr>
        <w:t>SISO</w:t>
      </w:r>
    </w:p>
    <w:p w14:paraId="6B097565" w14:textId="08B85674" w:rsidR="000D2D15" w:rsidRPr="008533BE" w:rsidRDefault="00760632" w:rsidP="008533BE">
      <w:pPr>
        <w:rPr>
          <w:b/>
        </w:rPr>
      </w:pPr>
      <w:r>
        <w:rPr>
          <w:b/>
        </w:rPr>
        <w:t>Sockets</w:t>
      </w:r>
    </w:p>
    <w:p w14:paraId="64E9974E" w14:textId="77777777" w:rsidR="000D2D15" w:rsidRPr="008533BE" w:rsidRDefault="000D2D15" w:rsidP="008533BE">
      <w:pPr>
        <w:rPr>
          <w:b/>
        </w:rPr>
      </w:pPr>
      <w:r w:rsidRPr="008533BE">
        <w:rPr>
          <w:b/>
        </w:rPr>
        <w:t>SSDP – Simple Service Discovery Protocol</w:t>
      </w:r>
    </w:p>
    <w:p w14:paraId="705E6FAA" w14:textId="77777777" w:rsidR="000D2D15" w:rsidRPr="008533BE" w:rsidRDefault="000D2D15" w:rsidP="008533BE">
      <w:pPr>
        <w:rPr>
          <w:b/>
        </w:rPr>
      </w:pPr>
      <w:r w:rsidRPr="008533BE">
        <w:rPr>
          <w:b/>
        </w:rPr>
        <w:lastRenderedPageBreak/>
        <w:t>TCP/IP</w:t>
      </w:r>
    </w:p>
    <w:p w14:paraId="71EEAEE9" w14:textId="7283705D" w:rsidR="000D2D15" w:rsidRPr="008533BE" w:rsidRDefault="008533BE" w:rsidP="008533BE">
      <w:pPr>
        <w:rPr>
          <w:b/>
        </w:rPr>
      </w:pPr>
      <w:r>
        <w:rPr>
          <w:b/>
        </w:rPr>
        <w:t>Timer</w:t>
      </w:r>
      <w:r w:rsidR="000D2D15" w:rsidRPr="008533BE">
        <w:rPr>
          <w:b/>
        </w:rPr>
        <w:t xml:space="preserve"> </w:t>
      </w:r>
    </w:p>
    <w:p w14:paraId="6CB91F0C" w14:textId="0B3E65EB" w:rsidR="000D2D15" w:rsidRDefault="000D2D15" w:rsidP="008533BE">
      <w:pPr>
        <w:rPr>
          <w:b/>
        </w:rPr>
      </w:pPr>
      <w:r w:rsidRPr="008533BE">
        <w:rPr>
          <w:b/>
        </w:rPr>
        <w:t>TFTP – Trivial File Transfer Protocol</w:t>
      </w:r>
    </w:p>
    <w:p w14:paraId="377AA383" w14:textId="23F63307" w:rsidR="008533BE" w:rsidRPr="008533BE" w:rsidRDefault="00A92C78" w:rsidP="008533BE">
      <w:pPr>
        <w:ind w:left="720"/>
      </w:pPr>
      <w:hyperlink r:id="rId19" w:history="1">
        <w:r w:rsidR="008533BE" w:rsidRPr="008533BE">
          <w:rPr>
            <w:rStyle w:val="Hyperlink"/>
          </w:rPr>
          <w:t>http://en.wikipedia.org/wiki/Trivial_File_Transfer_Protocol</w:t>
        </w:r>
      </w:hyperlink>
      <w:r w:rsidR="008533BE" w:rsidRPr="008533BE">
        <w:t xml:space="preserve"> </w:t>
      </w:r>
    </w:p>
    <w:p w14:paraId="14E8F9B0" w14:textId="15BFEE27" w:rsidR="000D2D15" w:rsidRPr="008533BE" w:rsidRDefault="00760632" w:rsidP="008533BE">
      <w:pPr>
        <w:rPr>
          <w:b/>
        </w:rPr>
      </w:pPr>
      <w:r>
        <w:rPr>
          <w:b/>
        </w:rPr>
        <w:t>Thread</w:t>
      </w:r>
    </w:p>
    <w:p w14:paraId="2F6A3903" w14:textId="11B40842" w:rsidR="00F27B23" w:rsidRPr="008533BE" w:rsidRDefault="00760632" w:rsidP="008533BE">
      <w:pPr>
        <w:rPr>
          <w:b/>
        </w:rPr>
      </w:pPr>
      <w:r>
        <w:rPr>
          <w:b/>
        </w:rPr>
        <w:t xml:space="preserve">UDP - User Datagram Protocol </w:t>
      </w:r>
      <w:r w:rsidR="00F27B23" w:rsidRPr="008533BE">
        <w:rPr>
          <w:b/>
        </w:rPr>
        <w:t>(from Wikipedia)</w:t>
      </w:r>
    </w:p>
    <w:p w14:paraId="3E518735" w14:textId="0EADED0E" w:rsidR="00760632" w:rsidRDefault="00A92C78" w:rsidP="008533BE">
      <w:pPr>
        <w:ind w:left="720"/>
      </w:pPr>
      <w:hyperlink r:id="rId20" w:history="1">
        <w:r w:rsidR="00760632" w:rsidRPr="00EE40F5">
          <w:rPr>
            <w:rStyle w:val="Hyperlink"/>
          </w:rPr>
          <w:t>http://en.wikipedia.org/wiki/User_Datagram_Protocol</w:t>
        </w:r>
      </w:hyperlink>
      <w:r w:rsidR="00760632">
        <w:t xml:space="preserve"> </w:t>
      </w:r>
    </w:p>
    <w:p w14:paraId="783A0EA3" w14:textId="1919F98A" w:rsidR="00F27B23" w:rsidRDefault="00F27B23" w:rsidP="008533BE">
      <w:pPr>
        <w:ind w:left="720"/>
      </w:pPr>
      <w:r>
        <w:t>The User Datagram Protocol (UDP) is one of the core members of the Internet protocol suite. The protocol was designed by David P. Reed in 1980 and formally defined in RFC 768. With UDP, computer applications can send messages, in this case referred to as datagrams, to other hosts on an Internet Protocol (IP) network. Prior communications are not required to set up transmission channels or data paths.</w:t>
      </w:r>
    </w:p>
    <w:p w14:paraId="398694ED" w14:textId="18B33E50" w:rsidR="00F27B23" w:rsidRDefault="00F27B23" w:rsidP="008533BE">
      <w:pPr>
        <w:ind w:left="720"/>
      </w:pPr>
      <w:r>
        <w:t>UDP uses a simple connectionless transmission model with a minimum of protocol mechanism. UDP provides checksums for data integrity, and port numbers for addressing different functions at the source and destination of the datagram. It has no handshaking dialogues, and thus exposes the user's program to any unreliability of the underlying network and so there is no guarantee of delivery, ordering, or duplicate protection. If error correction facilities are needed at the network interface level, an application may use the Transmission Control Protocol (TCP) or Stream Control Transmission Protocol (SCTP) which are designed for this purpose.</w:t>
      </w:r>
    </w:p>
    <w:p w14:paraId="69374E37" w14:textId="7B0C235B" w:rsidR="00F27B23" w:rsidRDefault="00F27B23" w:rsidP="008533BE">
      <w:pPr>
        <w:ind w:left="720"/>
      </w:pPr>
      <w:r>
        <w:t xml:space="preserve">UDP is suitable for purposes where error checking and correction is either not necessary or is performed in the application, avoiding the overhead of such processing at the network interface level. Time-sensitive applications often use UDP because dropping packets is preferable to waiting for delayed packets, which may not be an option in a real-time </w:t>
      </w:r>
      <w:proofErr w:type="gramStart"/>
      <w:r>
        <w:t>system.[</w:t>
      </w:r>
      <w:proofErr w:type="gramEnd"/>
      <w:r>
        <w:t>1]</w:t>
      </w:r>
    </w:p>
    <w:p w14:paraId="3F33ABBE" w14:textId="2F755380" w:rsidR="007B104F" w:rsidRPr="008533BE" w:rsidRDefault="00F27B23" w:rsidP="008533BE">
      <w:pPr>
        <w:rPr>
          <w:b/>
        </w:rPr>
      </w:pPr>
      <w:r w:rsidRPr="008533BE">
        <w:rPr>
          <w:b/>
        </w:rPr>
        <w:t>WPS</w:t>
      </w:r>
    </w:p>
    <w:p w14:paraId="15371D91" w14:textId="70D0F4E0" w:rsidR="00F27B23" w:rsidRPr="001D7590" w:rsidRDefault="00F27B23" w:rsidP="001D7590">
      <w:pPr>
        <w:rPr>
          <w:rFonts w:ascii="Cambria" w:eastAsia="Times New Roman" w:hAnsi="Cambria"/>
          <w:b/>
          <w:bCs/>
          <w:color w:val="4F81BD"/>
          <w:sz w:val="26"/>
          <w:szCs w:val="26"/>
        </w:rPr>
      </w:pPr>
    </w:p>
    <w:sectPr w:rsidR="00F27B23" w:rsidRPr="001D759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EF27C5" w14:textId="77777777" w:rsidR="00A92C78" w:rsidRDefault="00A92C78" w:rsidP="001D7590">
      <w:pPr>
        <w:spacing w:after="0" w:line="240" w:lineRule="auto"/>
      </w:pPr>
      <w:r>
        <w:separator/>
      </w:r>
    </w:p>
  </w:endnote>
  <w:endnote w:type="continuationSeparator" w:id="0">
    <w:p w14:paraId="2E096207" w14:textId="77777777" w:rsidR="00A92C78" w:rsidRDefault="00A92C78" w:rsidP="001D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324445"/>
      <w:docPartObj>
        <w:docPartGallery w:val="Page Numbers (Bottom of Page)"/>
        <w:docPartUnique/>
      </w:docPartObj>
    </w:sdtPr>
    <w:sdtEndPr/>
    <w:sdtContent>
      <w:sdt>
        <w:sdtPr>
          <w:id w:val="1728636285"/>
          <w:docPartObj>
            <w:docPartGallery w:val="Page Numbers (Top of Page)"/>
            <w:docPartUnique/>
          </w:docPartObj>
        </w:sdtPr>
        <w:sdtEndPr/>
        <w:sdtContent>
          <w:p w14:paraId="37DD2AF9" w14:textId="6B46A766" w:rsidR="001D7590" w:rsidRDefault="001D759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D4401">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4401">
              <w:rPr>
                <w:b/>
                <w:bCs/>
                <w:noProof/>
              </w:rPr>
              <w:t>4</w:t>
            </w:r>
            <w:r>
              <w:rPr>
                <w:b/>
                <w:bCs/>
                <w:sz w:val="24"/>
                <w:szCs w:val="24"/>
              </w:rPr>
              <w:fldChar w:fldCharType="end"/>
            </w:r>
          </w:p>
        </w:sdtContent>
      </w:sdt>
    </w:sdtContent>
  </w:sdt>
  <w:p w14:paraId="4290E020" w14:textId="77777777" w:rsidR="001D7590" w:rsidRDefault="001D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5B627" w14:textId="77777777" w:rsidR="00A92C78" w:rsidRDefault="00A92C78" w:rsidP="001D7590">
      <w:pPr>
        <w:spacing w:after="0" w:line="240" w:lineRule="auto"/>
      </w:pPr>
      <w:r>
        <w:separator/>
      </w:r>
    </w:p>
  </w:footnote>
  <w:footnote w:type="continuationSeparator" w:id="0">
    <w:p w14:paraId="5703FB12" w14:textId="77777777" w:rsidR="00A92C78" w:rsidRDefault="00A92C78" w:rsidP="001D7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384B"/>
    <w:rsid w:val="00087CC5"/>
    <w:rsid w:val="000A10C2"/>
    <w:rsid w:val="000A3372"/>
    <w:rsid w:val="000B41FA"/>
    <w:rsid w:val="000D2D15"/>
    <w:rsid w:val="00177F74"/>
    <w:rsid w:val="001956FD"/>
    <w:rsid w:val="001D7590"/>
    <w:rsid w:val="0020566E"/>
    <w:rsid w:val="00227150"/>
    <w:rsid w:val="00266D14"/>
    <w:rsid w:val="0029288C"/>
    <w:rsid w:val="002A0254"/>
    <w:rsid w:val="002C5818"/>
    <w:rsid w:val="0033445E"/>
    <w:rsid w:val="003445E6"/>
    <w:rsid w:val="003817F7"/>
    <w:rsid w:val="003853D7"/>
    <w:rsid w:val="00397ACA"/>
    <w:rsid w:val="003E3652"/>
    <w:rsid w:val="003E39EE"/>
    <w:rsid w:val="003F4F62"/>
    <w:rsid w:val="004119D6"/>
    <w:rsid w:val="0043032B"/>
    <w:rsid w:val="004320E0"/>
    <w:rsid w:val="004D3236"/>
    <w:rsid w:val="004D51FE"/>
    <w:rsid w:val="00542D5D"/>
    <w:rsid w:val="00583ABA"/>
    <w:rsid w:val="00593945"/>
    <w:rsid w:val="005D48B6"/>
    <w:rsid w:val="005D4A32"/>
    <w:rsid w:val="005F3959"/>
    <w:rsid w:val="005F67C7"/>
    <w:rsid w:val="00625C0B"/>
    <w:rsid w:val="00640EA5"/>
    <w:rsid w:val="00653120"/>
    <w:rsid w:val="0065757C"/>
    <w:rsid w:val="00666361"/>
    <w:rsid w:val="006B442B"/>
    <w:rsid w:val="006C4A51"/>
    <w:rsid w:val="00752D80"/>
    <w:rsid w:val="00757332"/>
    <w:rsid w:val="00760632"/>
    <w:rsid w:val="00774C33"/>
    <w:rsid w:val="00774FD0"/>
    <w:rsid w:val="007965C6"/>
    <w:rsid w:val="007B104F"/>
    <w:rsid w:val="007C1EFC"/>
    <w:rsid w:val="007D4B9E"/>
    <w:rsid w:val="007E0232"/>
    <w:rsid w:val="0080124C"/>
    <w:rsid w:val="008533BE"/>
    <w:rsid w:val="00871379"/>
    <w:rsid w:val="008A56F3"/>
    <w:rsid w:val="00914CE3"/>
    <w:rsid w:val="00934337"/>
    <w:rsid w:val="009600E6"/>
    <w:rsid w:val="0098674F"/>
    <w:rsid w:val="009961C3"/>
    <w:rsid w:val="009A66E8"/>
    <w:rsid w:val="00A434E5"/>
    <w:rsid w:val="00A74A92"/>
    <w:rsid w:val="00A8704B"/>
    <w:rsid w:val="00A92C78"/>
    <w:rsid w:val="00AD162F"/>
    <w:rsid w:val="00AD7CC9"/>
    <w:rsid w:val="00AE66A3"/>
    <w:rsid w:val="00B73DF5"/>
    <w:rsid w:val="00B81B54"/>
    <w:rsid w:val="00B85D2F"/>
    <w:rsid w:val="00C35D24"/>
    <w:rsid w:val="00C61F72"/>
    <w:rsid w:val="00CB3ED0"/>
    <w:rsid w:val="00D5562F"/>
    <w:rsid w:val="00D85E28"/>
    <w:rsid w:val="00DC7DEF"/>
    <w:rsid w:val="00DD4401"/>
    <w:rsid w:val="00DE180B"/>
    <w:rsid w:val="00E043FD"/>
    <w:rsid w:val="00E106AA"/>
    <w:rsid w:val="00E1216F"/>
    <w:rsid w:val="00E63761"/>
    <w:rsid w:val="00EA3E7C"/>
    <w:rsid w:val="00EB1C66"/>
    <w:rsid w:val="00EB629E"/>
    <w:rsid w:val="00ED0FED"/>
    <w:rsid w:val="00ED5415"/>
    <w:rsid w:val="00EE2A3D"/>
    <w:rsid w:val="00F16B99"/>
    <w:rsid w:val="00F25363"/>
    <w:rsid w:val="00F27B23"/>
    <w:rsid w:val="00F672F4"/>
    <w:rsid w:val="00F73D45"/>
    <w:rsid w:val="00F94CE2"/>
    <w:rsid w:val="00FC2BE8"/>
    <w:rsid w:val="00FC4A42"/>
    <w:rsid w:val="00FE109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4401"/>
  </w:style>
  <w:style w:type="paragraph" w:styleId="Heading1">
    <w:name w:val="heading 1"/>
    <w:basedOn w:val="Normal"/>
    <w:next w:val="Normal"/>
    <w:link w:val="Heading1Char"/>
    <w:autoRedefine/>
    <w:uiPriority w:val="9"/>
    <w:qFormat/>
    <w:rsid w:val="00F27B23"/>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27B23"/>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27B2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D44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4401"/>
  </w:style>
  <w:style w:type="paragraph" w:styleId="ListParagraph">
    <w:name w:val="List Paragraph"/>
    <w:basedOn w:val="Normal"/>
    <w:uiPriority w:val="34"/>
    <w:qFormat/>
    <w:rsid w:val="00F27B23"/>
    <w:pPr>
      <w:ind w:left="720"/>
      <w:contextualSpacing/>
    </w:pPr>
  </w:style>
  <w:style w:type="character" w:customStyle="1" w:styleId="Heading1Char">
    <w:name w:val="Heading 1 Char"/>
    <w:link w:val="Heading1"/>
    <w:uiPriority w:val="9"/>
    <w:rsid w:val="00F27B23"/>
    <w:rPr>
      <w:rFonts w:ascii="Cambria" w:eastAsia="Times New Roman" w:hAnsi="Cambria" w:cs="Times New Roman"/>
      <w:b/>
      <w:bCs/>
      <w:color w:val="365F91"/>
      <w:sz w:val="28"/>
      <w:szCs w:val="28"/>
    </w:rPr>
  </w:style>
  <w:style w:type="character" w:customStyle="1" w:styleId="Heading2Char">
    <w:name w:val="Heading 2 Char"/>
    <w:link w:val="Heading2"/>
    <w:uiPriority w:val="9"/>
    <w:rsid w:val="00F27B23"/>
    <w:rPr>
      <w:rFonts w:ascii="Cambria" w:eastAsia="Times New Roman" w:hAnsi="Cambria" w:cs="Times New Roman"/>
      <w:b/>
      <w:bCs/>
      <w:color w:val="4F81BD"/>
      <w:sz w:val="26"/>
      <w:szCs w:val="26"/>
    </w:rPr>
  </w:style>
  <w:style w:type="character" w:customStyle="1" w:styleId="Heading3Char">
    <w:name w:val="Heading 3 Char"/>
    <w:link w:val="Heading3"/>
    <w:uiPriority w:val="9"/>
    <w:rsid w:val="00F27B23"/>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F27B23"/>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27B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27B23"/>
    <w:rPr>
      <w:rFonts w:ascii="Tahoma" w:eastAsia="Calibri" w:hAnsi="Tahoma" w:cs="Tahoma"/>
      <w:sz w:val="16"/>
      <w:szCs w:val="16"/>
    </w:rPr>
  </w:style>
  <w:style w:type="paragraph" w:styleId="TOCHeading">
    <w:name w:val="TOC Heading"/>
    <w:basedOn w:val="Heading1"/>
    <w:next w:val="Normal"/>
    <w:uiPriority w:val="39"/>
    <w:unhideWhenUsed/>
    <w:qFormat/>
    <w:rsid w:val="00F27B23"/>
    <w:pPr>
      <w:outlineLvl w:val="9"/>
    </w:pPr>
  </w:style>
  <w:style w:type="paragraph" w:styleId="TOC2">
    <w:name w:val="toc 2"/>
    <w:basedOn w:val="Normal"/>
    <w:next w:val="Normal"/>
    <w:autoRedefine/>
    <w:uiPriority w:val="39"/>
    <w:unhideWhenUsed/>
    <w:qFormat/>
    <w:rsid w:val="00F27B23"/>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F27B23"/>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F27B23"/>
    <w:pPr>
      <w:spacing w:after="100"/>
      <w:ind w:left="440"/>
    </w:pPr>
    <w:rPr>
      <w:rFonts w:eastAsia="Times New Roman"/>
    </w:rPr>
  </w:style>
  <w:style w:type="paragraph" w:styleId="Header">
    <w:name w:val="header"/>
    <w:basedOn w:val="Normal"/>
    <w:link w:val="HeaderChar"/>
    <w:uiPriority w:val="99"/>
    <w:unhideWhenUsed/>
    <w:rsid w:val="00F27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B23"/>
    <w:rPr>
      <w:rFonts w:ascii="Calibri" w:eastAsia="Calibri" w:hAnsi="Calibri" w:cs="Times New Roman"/>
    </w:rPr>
  </w:style>
  <w:style w:type="paragraph" w:styleId="Footer">
    <w:name w:val="footer"/>
    <w:basedOn w:val="Normal"/>
    <w:link w:val="FooterChar"/>
    <w:uiPriority w:val="99"/>
    <w:unhideWhenUsed/>
    <w:rsid w:val="00F27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B23"/>
    <w:rPr>
      <w:rFonts w:ascii="Calibri" w:eastAsia="Calibri" w:hAnsi="Calibri" w:cs="Times New Roman"/>
    </w:rPr>
  </w:style>
  <w:style w:type="paragraph" w:styleId="Caption">
    <w:name w:val="caption"/>
    <w:basedOn w:val="Normal"/>
    <w:next w:val="Normal"/>
    <w:uiPriority w:val="35"/>
    <w:unhideWhenUsed/>
    <w:qFormat/>
    <w:rsid w:val="00F27B23"/>
    <w:pPr>
      <w:spacing w:line="240" w:lineRule="auto"/>
    </w:pPr>
    <w:rPr>
      <w:b/>
      <w:bCs/>
      <w:color w:val="4F81BD"/>
      <w:sz w:val="18"/>
      <w:szCs w:val="18"/>
    </w:rPr>
  </w:style>
  <w:style w:type="paragraph" w:customStyle="1" w:styleId="CCode">
    <w:name w:val="C_Code"/>
    <w:basedOn w:val="Normal"/>
    <w:link w:val="CCodeChar"/>
    <w:qFormat/>
    <w:rsid w:val="00F27B23"/>
    <w:pPr>
      <w:spacing w:after="120" w:line="240" w:lineRule="auto"/>
      <w:ind w:left="720"/>
    </w:pPr>
    <w:rPr>
      <w:rFonts w:eastAsia="Times New Roman"/>
      <w:color w:val="548DD4"/>
      <w:kern w:val="28"/>
      <w:sz w:val="18"/>
      <w:szCs w:val="18"/>
    </w:rPr>
  </w:style>
  <w:style w:type="character" w:customStyle="1" w:styleId="CCodeChar">
    <w:name w:val="C_Code Char"/>
    <w:link w:val="CCode"/>
    <w:rsid w:val="00F27B23"/>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F27B23"/>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F27B23"/>
    <w:rPr>
      <w:rFonts w:ascii="Tahoma" w:eastAsia="Calibri" w:hAnsi="Tahoma" w:cs="Tahoma"/>
      <w:sz w:val="16"/>
      <w:szCs w:val="16"/>
    </w:rPr>
  </w:style>
  <w:style w:type="paragraph" w:styleId="TOC4">
    <w:name w:val="toc 4"/>
    <w:basedOn w:val="Normal"/>
    <w:next w:val="Normal"/>
    <w:autoRedefine/>
    <w:uiPriority w:val="39"/>
    <w:unhideWhenUsed/>
    <w:rsid w:val="00F27B23"/>
    <w:pPr>
      <w:spacing w:after="100"/>
      <w:ind w:left="660"/>
    </w:pPr>
    <w:rPr>
      <w:rFonts w:eastAsia="Times New Roman"/>
    </w:rPr>
  </w:style>
  <w:style w:type="paragraph" w:styleId="TOC5">
    <w:name w:val="toc 5"/>
    <w:basedOn w:val="Normal"/>
    <w:next w:val="Normal"/>
    <w:autoRedefine/>
    <w:uiPriority w:val="39"/>
    <w:unhideWhenUsed/>
    <w:rsid w:val="00F27B23"/>
    <w:pPr>
      <w:spacing w:after="100"/>
      <w:ind w:left="880"/>
    </w:pPr>
    <w:rPr>
      <w:rFonts w:eastAsia="Times New Roman"/>
    </w:rPr>
  </w:style>
  <w:style w:type="paragraph" w:styleId="TOC6">
    <w:name w:val="toc 6"/>
    <w:basedOn w:val="Normal"/>
    <w:next w:val="Normal"/>
    <w:autoRedefine/>
    <w:uiPriority w:val="39"/>
    <w:unhideWhenUsed/>
    <w:rsid w:val="00F27B23"/>
    <w:pPr>
      <w:spacing w:after="100"/>
      <w:ind w:left="1100"/>
    </w:pPr>
    <w:rPr>
      <w:rFonts w:eastAsia="Times New Roman"/>
    </w:rPr>
  </w:style>
  <w:style w:type="paragraph" w:styleId="TOC7">
    <w:name w:val="toc 7"/>
    <w:basedOn w:val="Normal"/>
    <w:next w:val="Normal"/>
    <w:autoRedefine/>
    <w:uiPriority w:val="39"/>
    <w:unhideWhenUsed/>
    <w:rsid w:val="00F27B23"/>
    <w:pPr>
      <w:spacing w:after="100"/>
      <w:ind w:left="1320"/>
    </w:pPr>
    <w:rPr>
      <w:rFonts w:eastAsia="Times New Roman"/>
    </w:rPr>
  </w:style>
  <w:style w:type="paragraph" w:styleId="TOC8">
    <w:name w:val="toc 8"/>
    <w:basedOn w:val="Normal"/>
    <w:next w:val="Normal"/>
    <w:autoRedefine/>
    <w:uiPriority w:val="39"/>
    <w:unhideWhenUsed/>
    <w:rsid w:val="00F27B23"/>
    <w:pPr>
      <w:spacing w:after="100"/>
      <w:ind w:left="1540"/>
    </w:pPr>
    <w:rPr>
      <w:rFonts w:eastAsia="Times New Roman"/>
    </w:rPr>
  </w:style>
  <w:style w:type="paragraph" w:styleId="TOC9">
    <w:name w:val="toc 9"/>
    <w:basedOn w:val="Normal"/>
    <w:next w:val="Normal"/>
    <w:autoRedefine/>
    <w:uiPriority w:val="39"/>
    <w:unhideWhenUsed/>
    <w:rsid w:val="00F27B23"/>
    <w:pPr>
      <w:spacing w:after="100"/>
      <w:ind w:left="1760"/>
    </w:pPr>
    <w:rPr>
      <w:rFonts w:eastAsia="Times New Roman"/>
    </w:rPr>
  </w:style>
  <w:style w:type="table" w:styleId="TableGrid">
    <w:name w:val="Table Grid"/>
    <w:basedOn w:val="TableNormal"/>
    <w:uiPriority w:val="59"/>
    <w:rsid w:val="00F27B2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27B23"/>
    <w:rPr>
      <w:color w:val="808080"/>
    </w:rPr>
  </w:style>
  <w:style w:type="character" w:styleId="CommentReference">
    <w:name w:val="annotation reference"/>
    <w:uiPriority w:val="99"/>
    <w:semiHidden/>
    <w:unhideWhenUsed/>
    <w:rsid w:val="00F27B23"/>
    <w:rPr>
      <w:sz w:val="16"/>
      <w:szCs w:val="16"/>
    </w:rPr>
  </w:style>
  <w:style w:type="paragraph" w:styleId="CommentText">
    <w:name w:val="annotation text"/>
    <w:basedOn w:val="Normal"/>
    <w:link w:val="CommentTextChar"/>
    <w:uiPriority w:val="99"/>
    <w:semiHidden/>
    <w:unhideWhenUsed/>
    <w:rsid w:val="00F27B23"/>
    <w:rPr>
      <w:sz w:val="20"/>
      <w:szCs w:val="20"/>
    </w:rPr>
  </w:style>
  <w:style w:type="character" w:customStyle="1" w:styleId="CommentTextChar">
    <w:name w:val="Comment Text Char"/>
    <w:basedOn w:val="DefaultParagraphFont"/>
    <w:link w:val="CommentText"/>
    <w:uiPriority w:val="99"/>
    <w:semiHidden/>
    <w:rsid w:val="00F27B2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27B23"/>
    <w:rPr>
      <w:b/>
      <w:bCs/>
    </w:rPr>
  </w:style>
  <w:style w:type="character" w:customStyle="1" w:styleId="CommentSubjectChar">
    <w:name w:val="Comment Subject Char"/>
    <w:link w:val="CommentSubject"/>
    <w:uiPriority w:val="99"/>
    <w:semiHidden/>
    <w:rsid w:val="00F27B23"/>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vanced_Message_Queuing_Protocol" TargetMode="External"/><Relationship Id="rId13" Type="http://schemas.openxmlformats.org/officeDocument/2006/relationships/hyperlink" Target="http://en.wikipedia.org/wiki/Domain_Name_System" TargetMode="External"/><Relationship Id="rId18" Type="http://schemas.openxmlformats.org/officeDocument/2006/relationships/hyperlink" Target="http://www.mqtt.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Dynamic_Host_Configuration_Protocol" TargetMode="External"/><Relationship Id="rId17" Type="http://schemas.openxmlformats.org/officeDocument/2006/relationships/hyperlink" Target="http://en.wikipedia.org/wiki/MQTT" TargetMode="External"/><Relationship Id="rId2" Type="http://schemas.openxmlformats.org/officeDocument/2006/relationships/numbering" Target="numbering.xml"/><Relationship Id="rId16" Type="http://schemas.openxmlformats.org/officeDocument/2006/relationships/hyperlink" Target="http://json.org" TargetMode="External"/><Relationship Id="rId20" Type="http://schemas.openxmlformats.org/officeDocument/2006/relationships/hyperlink" Target="http://en.wikipedia.org/wiki/User_Datagram_Protoc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nstrained_Application_Protoco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Hypertext_Transfer_Protocol" TargetMode="External"/><Relationship Id="rId23" Type="http://schemas.microsoft.com/office/2011/relationships/people" Target="people.xml"/><Relationship Id="rId10" Type="http://schemas.openxmlformats.org/officeDocument/2006/relationships/hyperlink" Target="https://en.wikipedia.org/wiki/Certificate_authority" TargetMode="External"/><Relationship Id="rId19" Type="http://schemas.openxmlformats.org/officeDocument/2006/relationships/hyperlink" Target="http://en.wikipedia.org/wiki/Trivial_File_Transfer_Protocol" TargetMode="External"/><Relationship Id="rId4" Type="http://schemas.openxmlformats.org/officeDocument/2006/relationships/settings" Target="settings.xml"/><Relationship Id="rId9" Type="http://schemas.openxmlformats.org/officeDocument/2006/relationships/hyperlink" Target="http://www.amqp.org" TargetMode="External"/><Relationship Id="rId14" Type="http://schemas.openxmlformats.org/officeDocument/2006/relationships/hyperlink" Target="http://www.cypres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F7473-FCBD-4F24-B639-B8BB82021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31</cp:revision>
  <cp:lastPrinted>2017-06-05T17:38:00Z</cp:lastPrinted>
  <dcterms:created xsi:type="dcterms:W3CDTF">2016-10-10T22:52:00Z</dcterms:created>
  <dcterms:modified xsi:type="dcterms:W3CDTF">2017-06-05T17:38:00Z</dcterms:modified>
</cp:coreProperties>
</file>
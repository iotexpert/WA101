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916DEA" w14:textId="5660A928" w:rsidR="003A6C45" w:rsidRPr="001546BA" w:rsidRDefault="003A6C45" w:rsidP="00DA1B9C">
      <w:pPr>
        <w:rPr>
          <w:rStyle w:val="BookTitle"/>
        </w:rPr>
      </w:pPr>
      <w:bookmarkStart w:id="0" w:name="_GoBack"/>
      <w:r w:rsidRPr="001546BA">
        <w:rPr>
          <w:rStyle w:val="BookTitle"/>
        </w:rPr>
        <w:t>Chapter 4: Using the WICED-SDK Library</w:t>
      </w:r>
    </w:p>
    <w:bookmarkEnd w:id="0"/>
    <w:p w14:paraId="4D158537" w14:textId="77777777" w:rsidR="003A6C45" w:rsidRDefault="003A6C45" w:rsidP="003A6C45">
      <w:r>
        <w:t>Time 1 Hour</w:t>
      </w:r>
    </w:p>
    <w:p w14:paraId="193277F0" w14:textId="696B6F2E" w:rsidR="003A6C45" w:rsidRDefault="003A6C45" w:rsidP="003A6C45">
      <w:r>
        <w:t>At the end of this chapter you should understand what is contained in the WICED-SDK library.</w:t>
      </w:r>
      <w:r w:rsidR="00BD6E79">
        <w:t xml:space="preserve">  In </w:t>
      </w:r>
      <w:r w:rsidR="00A45A69">
        <w:t>addition,</w:t>
      </w:r>
      <w:r w:rsidR="00BD6E79">
        <w:t xml:space="preserve"> you will understand the Java Script Object Notation file format (which is widely used on the Internet)</w:t>
      </w:r>
    </w:p>
    <w:p w14:paraId="7579CDEB" w14:textId="77777777" w:rsidR="00BE4DA7" w:rsidRDefault="001546BA">
      <w:pPr>
        <w:pStyle w:val="TOC1"/>
        <w:tabs>
          <w:tab w:val="left" w:pos="720"/>
          <w:tab w:val="right" w:leader="dot" w:pos="9350"/>
        </w:tabs>
        <w:rPr>
          <w:rFonts w:asciiTheme="minorHAnsi" w:eastAsiaTheme="minorEastAsia" w:hAnsiTheme="minorHAnsi"/>
          <w:b w:val="0"/>
          <w:bCs w:val="0"/>
          <w:caps w:val="0"/>
          <w:noProof/>
          <w:sz w:val="24"/>
          <w:szCs w:val="24"/>
        </w:rPr>
      </w:pPr>
      <w:r>
        <w:fldChar w:fldCharType="begin"/>
      </w:r>
      <w:r>
        <w:instrText xml:space="preserve"> TOC \o "1-2" </w:instrText>
      </w:r>
      <w:r>
        <w:fldChar w:fldCharType="separate"/>
      </w:r>
      <w:r w:rsidR="00BE4DA7">
        <w:rPr>
          <w:noProof/>
        </w:rPr>
        <w:t>4.1</w:t>
      </w:r>
      <w:r w:rsidR="00BE4DA7">
        <w:rPr>
          <w:rFonts w:asciiTheme="minorHAnsi" w:eastAsiaTheme="minorEastAsia" w:hAnsiTheme="minorHAnsi"/>
          <w:b w:val="0"/>
          <w:bCs w:val="0"/>
          <w:caps w:val="0"/>
          <w:noProof/>
          <w:sz w:val="24"/>
          <w:szCs w:val="24"/>
        </w:rPr>
        <w:tab/>
      </w:r>
      <w:r w:rsidR="00BE4DA7">
        <w:rPr>
          <w:noProof/>
        </w:rPr>
        <w:t>WICED-SDK Library</w:t>
      </w:r>
      <w:r w:rsidR="00BE4DA7">
        <w:rPr>
          <w:noProof/>
        </w:rPr>
        <w:tab/>
      </w:r>
      <w:r w:rsidR="00BE4DA7">
        <w:rPr>
          <w:noProof/>
        </w:rPr>
        <w:fldChar w:fldCharType="begin"/>
      </w:r>
      <w:r w:rsidR="00BE4DA7">
        <w:rPr>
          <w:noProof/>
        </w:rPr>
        <w:instrText xml:space="preserve"> PAGEREF _Toc492634558 \h </w:instrText>
      </w:r>
      <w:r w:rsidR="00BE4DA7">
        <w:rPr>
          <w:noProof/>
        </w:rPr>
      </w:r>
      <w:r w:rsidR="00BE4DA7">
        <w:rPr>
          <w:noProof/>
        </w:rPr>
        <w:fldChar w:fldCharType="separate"/>
      </w:r>
      <w:r w:rsidR="00BE4DA7">
        <w:rPr>
          <w:noProof/>
        </w:rPr>
        <w:t>2</w:t>
      </w:r>
      <w:r w:rsidR="00BE4DA7">
        <w:rPr>
          <w:noProof/>
        </w:rPr>
        <w:fldChar w:fldCharType="end"/>
      </w:r>
    </w:p>
    <w:p w14:paraId="5CDDA170" w14:textId="77777777" w:rsidR="00BE4DA7" w:rsidRDefault="00BE4DA7">
      <w:pPr>
        <w:pStyle w:val="TOC1"/>
        <w:tabs>
          <w:tab w:val="left" w:pos="720"/>
          <w:tab w:val="right" w:leader="dot" w:pos="9350"/>
        </w:tabs>
        <w:rPr>
          <w:rFonts w:asciiTheme="minorHAnsi" w:eastAsiaTheme="minorEastAsia" w:hAnsiTheme="minorHAnsi"/>
          <w:b w:val="0"/>
          <w:bCs w:val="0"/>
          <w:caps w:val="0"/>
          <w:noProof/>
          <w:sz w:val="24"/>
          <w:szCs w:val="24"/>
        </w:rPr>
      </w:pPr>
      <w:r>
        <w:rPr>
          <w:noProof/>
        </w:rPr>
        <w:t>4.2</w:t>
      </w:r>
      <w:r>
        <w:rPr>
          <w:rFonts w:asciiTheme="minorHAnsi" w:eastAsiaTheme="minorEastAsia" w:hAnsiTheme="minorHAnsi"/>
          <w:b w:val="0"/>
          <w:bCs w:val="0"/>
          <w:caps w:val="0"/>
          <w:noProof/>
          <w:sz w:val="24"/>
          <w:szCs w:val="24"/>
        </w:rPr>
        <w:tab/>
      </w:r>
      <w:r>
        <w:rPr>
          <w:noProof/>
        </w:rPr>
        <w:t>U8G Graphics</w:t>
      </w:r>
      <w:r>
        <w:rPr>
          <w:noProof/>
        </w:rPr>
        <w:tab/>
      </w:r>
      <w:r>
        <w:rPr>
          <w:noProof/>
        </w:rPr>
        <w:fldChar w:fldCharType="begin"/>
      </w:r>
      <w:r>
        <w:rPr>
          <w:noProof/>
        </w:rPr>
        <w:instrText xml:space="preserve"> PAGEREF _Toc492634559 \h </w:instrText>
      </w:r>
      <w:r>
        <w:rPr>
          <w:noProof/>
        </w:rPr>
      </w:r>
      <w:r>
        <w:rPr>
          <w:noProof/>
        </w:rPr>
        <w:fldChar w:fldCharType="separate"/>
      </w:r>
      <w:r>
        <w:rPr>
          <w:noProof/>
        </w:rPr>
        <w:t>3</w:t>
      </w:r>
      <w:r>
        <w:rPr>
          <w:noProof/>
        </w:rPr>
        <w:fldChar w:fldCharType="end"/>
      </w:r>
    </w:p>
    <w:p w14:paraId="3D872346" w14:textId="77777777" w:rsidR="00BE4DA7" w:rsidRDefault="00BE4DA7">
      <w:pPr>
        <w:pStyle w:val="TOC1"/>
        <w:tabs>
          <w:tab w:val="left" w:pos="720"/>
          <w:tab w:val="right" w:leader="dot" w:pos="9350"/>
        </w:tabs>
        <w:rPr>
          <w:rFonts w:asciiTheme="minorHAnsi" w:eastAsiaTheme="minorEastAsia" w:hAnsiTheme="minorHAnsi"/>
          <w:b w:val="0"/>
          <w:bCs w:val="0"/>
          <w:caps w:val="0"/>
          <w:noProof/>
          <w:sz w:val="24"/>
          <w:szCs w:val="24"/>
        </w:rPr>
      </w:pPr>
      <w:r>
        <w:rPr>
          <w:noProof/>
        </w:rPr>
        <w:t>4.3</w:t>
      </w:r>
      <w:r>
        <w:rPr>
          <w:rFonts w:asciiTheme="minorHAnsi" w:eastAsiaTheme="minorEastAsia" w:hAnsiTheme="minorHAnsi"/>
          <w:b w:val="0"/>
          <w:bCs w:val="0"/>
          <w:caps w:val="0"/>
          <w:noProof/>
          <w:sz w:val="24"/>
          <w:szCs w:val="24"/>
        </w:rPr>
        <w:tab/>
      </w:r>
      <w:r w:rsidRPr="00851E9B">
        <w:rPr>
          <w:noProof/>
          <w:color w:val="0000FF"/>
          <w:u w:val="single"/>
        </w:rPr>
        <w:t>JavaScript Object Notation (JSON)</w:t>
      </w:r>
      <w:r>
        <w:rPr>
          <w:noProof/>
        </w:rPr>
        <w:tab/>
      </w:r>
      <w:r>
        <w:rPr>
          <w:noProof/>
        </w:rPr>
        <w:fldChar w:fldCharType="begin"/>
      </w:r>
      <w:r>
        <w:rPr>
          <w:noProof/>
        </w:rPr>
        <w:instrText xml:space="preserve"> PAGEREF _Toc492634560 \h </w:instrText>
      </w:r>
      <w:r>
        <w:rPr>
          <w:noProof/>
        </w:rPr>
      </w:r>
      <w:r>
        <w:rPr>
          <w:noProof/>
        </w:rPr>
        <w:fldChar w:fldCharType="separate"/>
      </w:r>
      <w:r>
        <w:rPr>
          <w:noProof/>
        </w:rPr>
        <w:t>4</w:t>
      </w:r>
      <w:r>
        <w:rPr>
          <w:noProof/>
        </w:rPr>
        <w:fldChar w:fldCharType="end"/>
      </w:r>
    </w:p>
    <w:p w14:paraId="04610941" w14:textId="77777777" w:rsidR="00BE4DA7" w:rsidRDefault="00BE4DA7">
      <w:pPr>
        <w:pStyle w:val="TOC1"/>
        <w:tabs>
          <w:tab w:val="left" w:pos="720"/>
          <w:tab w:val="right" w:leader="dot" w:pos="9350"/>
        </w:tabs>
        <w:rPr>
          <w:rFonts w:asciiTheme="minorHAnsi" w:eastAsiaTheme="minorEastAsia" w:hAnsiTheme="minorHAnsi"/>
          <w:b w:val="0"/>
          <w:bCs w:val="0"/>
          <w:caps w:val="0"/>
          <w:noProof/>
          <w:sz w:val="24"/>
          <w:szCs w:val="24"/>
        </w:rPr>
      </w:pPr>
      <w:r>
        <w:rPr>
          <w:noProof/>
        </w:rPr>
        <w:t>4.4</w:t>
      </w:r>
      <w:r>
        <w:rPr>
          <w:rFonts w:asciiTheme="minorHAnsi" w:eastAsiaTheme="minorEastAsia" w:hAnsiTheme="minorHAnsi"/>
          <w:b w:val="0"/>
          <w:bCs w:val="0"/>
          <w:caps w:val="0"/>
          <w:noProof/>
          <w:sz w:val="24"/>
          <w:szCs w:val="24"/>
        </w:rPr>
        <w:tab/>
      </w:r>
      <w:r>
        <w:rPr>
          <w:noProof/>
        </w:rPr>
        <w:t>WICED JSON Parsers</w:t>
      </w:r>
      <w:r>
        <w:rPr>
          <w:noProof/>
        </w:rPr>
        <w:tab/>
      </w:r>
      <w:r>
        <w:rPr>
          <w:noProof/>
        </w:rPr>
        <w:fldChar w:fldCharType="begin"/>
      </w:r>
      <w:r>
        <w:rPr>
          <w:noProof/>
        </w:rPr>
        <w:instrText xml:space="preserve"> PAGEREF _Toc492634561 \h </w:instrText>
      </w:r>
      <w:r>
        <w:rPr>
          <w:noProof/>
        </w:rPr>
      </w:r>
      <w:r>
        <w:rPr>
          <w:noProof/>
        </w:rPr>
        <w:fldChar w:fldCharType="separate"/>
      </w:r>
      <w:r>
        <w:rPr>
          <w:noProof/>
        </w:rPr>
        <w:t>5</w:t>
      </w:r>
      <w:r>
        <w:rPr>
          <w:noProof/>
        </w:rPr>
        <w:fldChar w:fldCharType="end"/>
      </w:r>
    </w:p>
    <w:p w14:paraId="19ACA768" w14:textId="77777777" w:rsidR="00BE4DA7" w:rsidRDefault="00BE4DA7">
      <w:pPr>
        <w:pStyle w:val="TOC2"/>
        <w:rPr>
          <w:rFonts w:asciiTheme="minorHAnsi" w:eastAsiaTheme="minorEastAsia" w:hAnsiTheme="minorHAnsi"/>
          <w:smallCaps w:val="0"/>
          <w:noProof/>
          <w:sz w:val="24"/>
          <w:szCs w:val="24"/>
        </w:rPr>
      </w:pPr>
      <w:r>
        <w:rPr>
          <w:noProof/>
        </w:rPr>
        <w:t>4.4.1 WICED cJSON</w:t>
      </w:r>
      <w:r>
        <w:rPr>
          <w:noProof/>
        </w:rPr>
        <w:tab/>
      </w:r>
      <w:r>
        <w:rPr>
          <w:noProof/>
        </w:rPr>
        <w:fldChar w:fldCharType="begin"/>
      </w:r>
      <w:r>
        <w:rPr>
          <w:noProof/>
        </w:rPr>
        <w:instrText xml:space="preserve"> PAGEREF _Toc492634562 \h </w:instrText>
      </w:r>
      <w:r>
        <w:rPr>
          <w:noProof/>
        </w:rPr>
      </w:r>
      <w:r>
        <w:rPr>
          <w:noProof/>
        </w:rPr>
        <w:fldChar w:fldCharType="separate"/>
      </w:r>
      <w:r>
        <w:rPr>
          <w:noProof/>
        </w:rPr>
        <w:t>5</w:t>
      </w:r>
      <w:r>
        <w:rPr>
          <w:noProof/>
        </w:rPr>
        <w:fldChar w:fldCharType="end"/>
      </w:r>
    </w:p>
    <w:p w14:paraId="0F9EFB61" w14:textId="77777777" w:rsidR="00BE4DA7" w:rsidRDefault="00BE4DA7">
      <w:pPr>
        <w:pStyle w:val="TOC2"/>
        <w:rPr>
          <w:rFonts w:asciiTheme="minorHAnsi" w:eastAsiaTheme="minorEastAsia" w:hAnsiTheme="minorHAnsi"/>
          <w:smallCaps w:val="0"/>
          <w:noProof/>
          <w:sz w:val="24"/>
          <w:szCs w:val="24"/>
        </w:rPr>
      </w:pPr>
      <w:r>
        <w:rPr>
          <w:noProof/>
        </w:rPr>
        <w:t>4.4.2 WICED JSON_parser</w:t>
      </w:r>
      <w:r>
        <w:rPr>
          <w:noProof/>
        </w:rPr>
        <w:tab/>
      </w:r>
      <w:r>
        <w:rPr>
          <w:noProof/>
        </w:rPr>
        <w:fldChar w:fldCharType="begin"/>
      </w:r>
      <w:r>
        <w:rPr>
          <w:noProof/>
        </w:rPr>
        <w:instrText xml:space="preserve"> PAGEREF _Toc492634563 \h </w:instrText>
      </w:r>
      <w:r>
        <w:rPr>
          <w:noProof/>
        </w:rPr>
      </w:r>
      <w:r>
        <w:rPr>
          <w:noProof/>
        </w:rPr>
        <w:fldChar w:fldCharType="separate"/>
      </w:r>
      <w:r>
        <w:rPr>
          <w:noProof/>
        </w:rPr>
        <w:t>6</w:t>
      </w:r>
      <w:r>
        <w:rPr>
          <w:noProof/>
        </w:rPr>
        <w:fldChar w:fldCharType="end"/>
      </w:r>
    </w:p>
    <w:p w14:paraId="611E6D5C" w14:textId="77777777" w:rsidR="00BE4DA7" w:rsidRDefault="00BE4DA7">
      <w:pPr>
        <w:pStyle w:val="TOC1"/>
        <w:tabs>
          <w:tab w:val="left" w:pos="720"/>
          <w:tab w:val="right" w:leader="dot" w:pos="9350"/>
        </w:tabs>
        <w:rPr>
          <w:rFonts w:asciiTheme="minorHAnsi" w:eastAsiaTheme="minorEastAsia" w:hAnsiTheme="minorHAnsi"/>
          <w:b w:val="0"/>
          <w:bCs w:val="0"/>
          <w:caps w:val="0"/>
          <w:noProof/>
          <w:sz w:val="24"/>
          <w:szCs w:val="24"/>
        </w:rPr>
      </w:pPr>
      <w:r>
        <w:rPr>
          <w:noProof/>
        </w:rPr>
        <w:t>4.5</w:t>
      </w:r>
      <w:r>
        <w:rPr>
          <w:rFonts w:asciiTheme="minorHAnsi" w:eastAsiaTheme="minorEastAsia" w:hAnsiTheme="minorHAnsi"/>
          <w:b w:val="0"/>
          <w:bCs w:val="0"/>
          <w:caps w:val="0"/>
          <w:noProof/>
          <w:sz w:val="24"/>
          <w:szCs w:val="24"/>
        </w:rPr>
        <w:tab/>
      </w:r>
      <w:r>
        <w:rPr>
          <w:noProof/>
        </w:rPr>
        <w:t>Exercise(s)</w:t>
      </w:r>
      <w:r>
        <w:rPr>
          <w:noProof/>
        </w:rPr>
        <w:tab/>
      </w:r>
      <w:r>
        <w:rPr>
          <w:noProof/>
        </w:rPr>
        <w:fldChar w:fldCharType="begin"/>
      </w:r>
      <w:r>
        <w:rPr>
          <w:noProof/>
        </w:rPr>
        <w:instrText xml:space="preserve"> PAGEREF _Toc492634564 \h </w:instrText>
      </w:r>
      <w:r>
        <w:rPr>
          <w:noProof/>
        </w:rPr>
      </w:r>
      <w:r>
        <w:rPr>
          <w:noProof/>
        </w:rPr>
        <w:fldChar w:fldCharType="separate"/>
      </w:r>
      <w:r>
        <w:rPr>
          <w:noProof/>
        </w:rPr>
        <w:t>6</w:t>
      </w:r>
      <w:r>
        <w:rPr>
          <w:noProof/>
        </w:rPr>
        <w:fldChar w:fldCharType="end"/>
      </w:r>
    </w:p>
    <w:p w14:paraId="67565A4E" w14:textId="77777777" w:rsidR="00BE4DA7" w:rsidRDefault="00BE4DA7">
      <w:pPr>
        <w:pStyle w:val="TOC2"/>
        <w:rPr>
          <w:rFonts w:asciiTheme="minorHAnsi" w:eastAsiaTheme="minorEastAsia" w:hAnsiTheme="minorHAnsi"/>
          <w:smallCaps w:val="0"/>
          <w:noProof/>
          <w:sz w:val="24"/>
          <w:szCs w:val="24"/>
        </w:rPr>
      </w:pPr>
      <w:r>
        <w:rPr>
          <w:noProof/>
        </w:rPr>
        <w:t>Exercise - 4.1 Browse the library directory to see what functions are available</w:t>
      </w:r>
      <w:r>
        <w:rPr>
          <w:noProof/>
        </w:rPr>
        <w:tab/>
      </w:r>
      <w:r>
        <w:rPr>
          <w:noProof/>
        </w:rPr>
        <w:fldChar w:fldCharType="begin"/>
      </w:r>
      <w:r>
        <w:rPr>
          <w:noProof/>
        </w:rPr>
        <w:instrText xml:space="preserve"> PAGEREF _Toc492634565 \h </w:instrText>
      </w:r>
      <w:r>
        <w:rPr>
          <w:noProof/>
        </w:rPr>
      </w:r>
      <w:r>
        <w:rPr>
          <w:noProof/>
        </w:rPr>
        <w:fldChar w:fldCharType="separate"/>
      </w:r>
      <w:r>
        <w:rPr>
          <w:noProof/>
        </w:rPr>
        <w:t>6</w:t>
      </w:r>
      <w:r>
        <w:rPr>
          <w:noProof/>
        </w:rPr>
        <w:fldChar w:fldCharType="end"/>
      </w:r>
    </w:p>
    <w:p w14:paraId="76D35426" w14:textId="77777777" w:rsidR="00BE4DA7" w:rsidRDefault="00BE4DA7">
      <w:pPr>
        <w:pStyle w:val="TOC2"/>
        <w:rPr>
          <w:rFonts w:asciiTheme="minorHAnsi" w:eastAsiaTheme="minorEastAsia" w:hAnsiTheme="minorHAnsi"/>
          <w:smallCaps w:val="0"/>
          <w:noProof/>
          <w:sz w:val="24"/>
          <w:szCs w:val="24"/>
        </w:rPr>
      </w:pPr>
      <w:r>
        <w:rPr>
          <w:noProof/>
        </w:rPr>
        <w:t>Exercise - 4.2 Review the graphics library documentation and run the examples</w:t>
      </w:r>
      <w:r>
        <w:rPr>
          <w:noProof/>
        </w:rPr>
        <w:tab/>
      </w:r>
      <w:r>
        <w:rPr>
          <w:noProof/>
        </w:rPr>
        <w:fldChar w:fldCharType="begin"/>
      </w:r>
      <w:r>
        <w:rPr>
          <w:noProof/>
        </w:rPr>
        <w:instrText xml:space="preserve"> PAGEREF _Toc492634566 \h </w:instrText>
      </w:r>
      <w:r>
        <w:rPr>
          <w:noProof/>
        </w:rPr>
      </w:r>
      <w:r>
        <w:rPr>
          <w:noProof/>
        </w:rPr>
        <w:fldChar w:fldCharType="separate"/>
      </w:r>
      <w:r>
        <w:rPr>
          <w:noProof/>
        </w:rPr>
        <w:t>6</w:t>
      </w:r>
      <w:r>
        <w:rPr>
          <w:noProof/>
        </w:rPr>
        <w:fldChar w:fldCharType="end"/>
      </w:r>
    </w:p>
    <w:p w14:paraId="245032A3" w14:textId="77777777" w:rsidR="00BE4DA7" w:rsidRDefault="00BE4DA7">
      <w:pPr>
        <w:pStyle w:val="TOC2"/>
        <w:rPr>
          <w:rFonts w:asciiTheme="minorHAnsi" w:eastAsiaTheme="minorEastAsia" w:hAnsiTheme="minorHAnsi"/>
          <w:smallCaps w:val="0"/>
          <w:noProof/>
          <w:sz w:val="24"/>
          <w:szCs w:val="24"/>
        </w:rPr>
      </w:pPr>
      <w:r>
        <w:rPr>
          <w:noProof/>
        </w:rPr>
        <w:t>Exercise - 4.3 (Advanced) Display sensor information on the OLED display</w:t>
      </w:r>
      <w:r>
        <w:rPr>
          <w:noProof/>
        </w:rPr>
        <w:tab/>
      </w:r>
      <w:r>
        <w:rPr>
          <w:noProof/>
        </w:rPr>
        <w:fldChar w:fldCharType="begin"/>
      </w:r>
      <w:r>
        <w:rPr>
          <w:noProof/>
        </w:rPr>
        <w:instrText xml:space="preserve"> PAGEREF _Toc492634567 \h </w:instrText>
      </w:r>
      <w:r>
        <w:rPr>
          <w:noProof/>
        </w:rPr>
      </w:r>
      <w:r>
        <w:rPr>
          <w:noProof/>
        </w:rPr>
        <w:fldChar w:fldCharType="separate"/>
      </w:r>
      <w:r>
        <w:rPr>
          <w:noProof/>
        </w:rPr>
        <w:t>7</w:t>
      </w:r>
      <w:r>
        <w:rPr>
          <w:noProof/>
        </w:rPr>
        <w:fldChar w:fldCharType="end"/>
      </w:r>
    </w:p>
    <w:p w14:paraId="33B3625E" w14:textId="77777777" w:rsidR="00BE4DA7" w:rsidRDefault="00BE4DA7">
      <w:pPr>
        <w:pStyle w:val="TOC2"/>
        <w:rPr>
          <w:rFonts w:asciiTheme="minorHAnsi" w:eastAsiaTheme="minorEastAsia" w:hAnsiTheme="minorHAnsi"/>
          <w:smallCaps w:val="0"/>
          <w:noProof/>
          <w:sz w:val="24"/>
          <w:szCs w:val="24"/>
        </w:rPr>
      </w:pPr>
      <w:r>
        <w:rPr>
          <w:noProof/>
        </w:rPr>
        <w:t>Exercise - 4.4 Parse a JSON document using the library “cJSON”.</w:t>
      </w:r>
      <w:r>
        <w:rPr>
          <w:noProof/>
        </w:rPr>
        <w:tab/>
      </w:r>
      <w:r>
        <w:rPr>
          <w:noProof/>
        </w:rPr>
        <w:fldChar w:fldCharType="begin"/>
      </w:r>
      <w:r>
        <w:rPr>
          <w:noProof/>
        </w:rPr>
        <w:instrText xml:space="preserve"> PAGEREF _Toc492634568 \h </w:instrText>
      </w:r>
      <w:r>
        <w:rPr>
          <w:noProof/>
        </w:rPr>
      </w:r>
      <w:r>
        <w:rPr>
          <w:noProof/>
        </w:rPr>
        <w:fldChar w:fldCharType="separate"/>
      </w:r>
      <w:r>
        <w:rPr>
          <w:noProof/>
        </w:rPr>
        <w:t>7</w:t>
      </w:r>
      <w:r>
        <w:rPr>
          <w:noProof/>
        </w:rPr>
        <w:fldChar w:fldCharType="end"/>
      </w:r>
    </w:p>
    <w:p w14:paraId="03D1911C" w14:textId="77777777" w:rsidR="00BE4DA7" w:rsidRDefault="00BE4DA7">
      <w:pPr>
        <w:pStyle w:val="TOC2"/>
        <w:rPr>
          <w:rFonts w:asciiTheme="minorHAnsi" w:eastAsiaTheme="minorEastAsia" w:hAnsiTheme="minorHAnsi"/>
          <w:smallCaps w:val="0"/>
          <w:noProof/>
          <w:sz w:val="24"/>
          <w:szCs w:val="24"/>
        </w:rPr>
      </w:pPr>
      <w:r>
        <w:rPr>
          <w:noProof/>
        </w:rPr>
        <w:t>Exercise - 4.5 (Advanced) Process a JSON document using “JSON_Parser”</w:t>
      </w:r>
      <w:r>
        <w:rPr>
          <w:noProof/>
        </w:rPr>
        <w:tab/>
      </w:r>
      <w:r>
        <w:rPr>
          <w:noProof/>
        </w:rPr>
        <w:fldChar w:fldCharType="begin"/>
      </w:r>
      <w:r>
        <w:rPr>
          <w:noProof/>
        </w:rPr>
        <w:instrText xml:space="preserve"> PAGEREF _Toc492634569 \h </w:instrText>
      </w:r>
      <w:r>
        <w:rPr>
          <w:noProof/>
        </w:rPr>
      </w:r>
      <w:r>
        <w:rPr>
          <w:noProof/>
        </w:rPr>
        <w:fldChar w:fldCharType="separate"/>
      </w:r>
      <w:r>
        <w:rPr>
          <w:noProof/>
        </w:rPr>
        <w:t>8</w:t>
      </w:r>
      <w:r>
        <w:rPr>
          <w:noProof/>
        </w:rPr>
        <w:fldChar w:fldCharType="end"/>
      </w:r>
    </w:p>
    <w:p w14:paraId="1D9FF7E1" w14:textId="021BD093" w:rsidR="001546BA" w:rsidRDefault="001546BA" w:rsidP="003A6C45">
      <w:r>
        <w:fldChar w:fldCharType="end"/>
      </w:r>
    </w:p>
    <w:p w14:paraId="001D48DC" w14:textId="77777777" w:rsidR="001546BA" w:rsidRDefault="001546BA">
      <w:r>
        <w:br w:type="page"/>
      </w:r>
    </w:p>
    <w:p w14:paraId="16A0869A" w14:textId="77777777" w:rsidR="003A6C45" w:rsidRDefault="003A6C45" w:rsidP="003A6C45">
      <w:pPr>
        <w:pStyle w:val="Heading1"/>
      </w:pPr>
      <w:bookmarkStart w:id="1" w:name="_Toc492634558"/>
      <w:r>
        <w:lastRenderedPageBreak/>
        <w:t>WICED-SDK Library</w:t>
      </w:r>
      <w:bookmarkEnd w:id="1"/>
    </w:p>
    <w:p w14:paraId="27587E31" w14:textId="6DCB5B5D" w:rsidR="003A6C45" w:rsidRDefault="003A6C45" w:rsidP="003A6C45">
      <w:r>
        <w:t xml:space="preserve">At this point life is too short to develop </w:t>
      </w:r>
      <w:r w:rsidR="002843E1">
        <w:t>all</w:t>
      </w:r>
      <w:r>
        <w:t xml:space="preserve"> the “stuff” that you might want to include in your IoT project.  In order to accelerate your development cycle, the WICED SDK includes a bunch of code to handle many tasks that you might want to use in your design.  If you look in the “libraries” folder in the SDK Workspace you will find the following sub-folders:</w:t>
      </w:r>
    </w:p>
    <w:p w14:paraId="08EDD2C7" w14:textId="2B112551" w:rsidR="003A6C45" w:rsidRDefault="003A6C45" w:rsidP="00030FAC">
      <w:pPr>
        <w:jc w:val="center"/>
      </w:pPr>
      <w:r w:rsidRPr="00B4642A">
        <w:rPr>
          <w:noProof/>
        </w:rPr>
        <w:drawing>
          <wp:inline distT="0" distB="0" distL="0" distR="0" wp14:anchorId="0874E668" wp14:editId="06273A85">
            <wp:extent cx="3586038" cy="399403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7828" cy="4007162"/>
                    </a:xfrm>
                    <a:prstGeom prst="rect">
                      <a:avLst/>
                    </a:prstGeom>
                  </pic:spPr>
                </pic:pic>
              </a:graphicData>
            </a:graphic>
          </wp:inline>
        </w:drawing>
      </w:r>
    </w:p>
    <w:p w14:paraId="10888E70" w14:textId="77777777" w:rsidR="003A6C45" w:rsidRDefault="003A6C45" w:rsidP="001546BA">
      <w:pPr>
        <w:pStyle w:val="ListParagraph"/>
        <w:numPr>
          <w:ilvl w:val="0"/>
          <w:numId w:val="4"/>
        </w:numPr>
      </w:pPr>
      <w:r w:rsidRPr="00AB41BC">
        <w:rPr>
          <w:b/>
        </w:rPr>
        <w:t>Audio:</w:t>
      </w:r>
      <w:r>
        <w:t xml:space="preserve"> Contains support for Apollo (a streaming audio standard), and codecs including Free Lossless Audio compression.</w:t>
      </w:r>
    </w:p>
    <w:p w14:paraId="61CD0E0A" w14:textId="2E2F65B1" w:rsidR="003A6C45" w:rsidRDefault="003A6C45" w:rsidP="001546BA">
      <w:pPr>
        <w:pStyle w:val="ListParagraph"/>
        <w:numPr>
          <w:ilvl w:val="0"/>
          <w:numId w:val="4"/>
        </w:numPr>
      </w:pPr>
      <w:r w:rsidRPr="00AB41BC">
        <w:rPr>
          <w:b/>
        </w:rPr>
        <w:t>Crypto:</w:t>
      </w:r>
      <w:r w:rsidR="008C7862">
        <w:t xml:space="preserve"> ECDH (Elliptic Curve Diffe-Hellman) and ECDSA (Elliptic Curve Digital Signature Algorithm) cryptography utilities </w:t>
      </w:r>
    </w:p>
    <w:p w14:paraId="12A08E0C" w14:textId="77777777" w:rsidR="003A6C45" w:rsidRDefault="003A6C45" w:rsidP="001546BA">
      <w:pPr>
        <w:pStyle w:val="ListParagraph"/>
        <w:numPr>
          <w:ilvl w:val="0"/>
          <w:numId w:val="4"/>
        </w:numPr>
      </w:pPr>
      <w:r w:rsidRPr="00AB41BC">
        <w:rPr>
          <w:b/>
        </w:rPr>
        <w:t>Daemons:</w:t>
      </w:r>
      <w:r>
        <w:t xml:space="preserve"> Contains some typical “Unix” daemons to provide networking support including an HTTP Server, Gedday, TFTP, DHCP, DNS etc.</w:t>
      </w:r>
    </w:p>
    <w:p w14:paraId="347611DD" w14:textId="77777777" w:rsidR="003A6C45" w:rsidRDefault="003A6C45" w:rsidP="001546BA">
      <w:pPr>
        <w:pStyle w:val="ListParagraph"/>
        <w:numPr>
          <w:ilvl w:val="0"/>
          <w:numId w:val="4"/>
        </w:numPr>
      </w:pPr>
      <w:r>
        <w:rPr>
          <w:b/>
        </w:rPr>
        <w:t xml:space="preserve">Drivers: </w:t>
      </w:r>
      <w:r>
        <w:t>Contains hardware support files for SPI flash, USB etc.</w:t>
      </w:r>
    </w:p>
    <w:p w14:paraId="30982B45" w14:textId="77777777" w:rsidR="003A6C45" w:rsidRDefault="003A6C45" w:rsidP="001546BA">
      <w:pPr>
        <w:pStyle w:val="ListParagraph"/>
        <w:numPr>
          <w:ilvl w:val="0"/>
          <w:numId w:val="4"/>
        </w:numPr>
      </w:pPr>
      <w:r>
        <w:rPr>
          <w:b/>
        </w:rPr>
        <w:t>Filesystems:</w:t>
      </w:r>
      <w:r>
        <w:t xml:space="preserve"> FAT, FILE and other file systems that could be written to an SPI flash.</w:t>
      </w:r>
    </w:p>
    <w:p w14:paraId="58C0C3B1" w14:textId="77777777" w:rsidR="003A6C45" w:rsidRDefault="003A6C45" w:rsidP="001546BA">
      <w:pPr>
        <w:pStyle w:val="ListParagraph"/>
        <w:numPr>
          <w:ilvl w:val="0"/>
          <w:numId w:val="4"/>
        </w:numPr>
      </w:pPr>
      <w:r w:rsidRPr="00AB41BC">
        <w:rPr>
          <w:b/>
        </w:rPr>
        <w:t>Graphics:</w:t>
      </w:r>
      <w:r>
        <w:t xml:space="preserve"> Support for the U8G OLED displays.</w:t>
      </w:r>
    </w:p>
    <w:p w14:paraId="76203E08" w14:textId="77777777" w:rsidR="003A6C45" w:rsidRDefault="003A6C45" w:rsidP="001546BA">
      <w:pPr>
        <w:pStyle w:val="ListParagraph"/>
        <w:numPr>
          <w:ilvl w:val="0"/>
          <w:numId w:val="4"/>
        </w:numPr>
      </w:pPr>
      <w:r>
        <w:rPr>
          <w:b/>
        </w:rPr>
        <w:t>Inputs:</w:t>
      </w:r>
      <w:r>
        <w:t xml:space="preserve"> Drivers for buttons and GPIOs.</w:t>
      </w:r>
    </w:p>
    <w:p w14:paraId="4DF8A5DA" w14:textId="77777777" w:rsidR="003A6C45" w:rsidRDefault="003A6C45" w:rsidP="001546BA">
      <w:pPr>
        <w:pStyle w:val="ListParagraph"/>
        <w:numPr>
          <w:ilvl w:val="0"/>
          <w:numId w:val="4"/>
        </w:numPr>
      </w:pPr>
      <w:r w:rsidRPr="00AB41BC">
        <w:rPr>
          <w:b/>
        </w:rPr>
        <w:t>Protocols</w:t>
      </w:r>
      <w:r>
        <w:t>: Support for application layer protocols including HTTP, COAP, MQTT etc.</w:t>
      </w:r>
    </w:p>
    <w:p w14:paraId="56FF7A3B" w14:textId="77777777" w:rsidR="003A6C45" w:rsidRDefault="003A6C45" w:rsidP="001546BA">
      <w:pPr>
        <w:pStyle w:val="ListParagraph"/>
        <w:numPr>
          <w:ilvl w:val="0"/>
          <w:numId w:val="4"/>
        </w:numPr>
      </w:pPr>
      <w:r>
        <w:rPr>
          <w:b/>
        </w:rPr>
        <w:t>Test</w:t>
      </w:r>
      <w:r w:rsidRPr="00AB41BC">
        <w:t>:</w:t>
      </w:r>
      <w:r>
        <w:rPr>
          <w:b/>
        </w:rPr>
        <w:t xml:space="preserve"> </w:t>
      </w:r>
      <w:r>
        <w:t>T</w:t>
      </w:r>
      <w:r w:rsidRPr="00AB41BC">
        <w:t>ools to test network performance</w:t>
      </w:r>
      <w:r>
        <w:t>,</w:t>
      </w:r>
      <w:r w:rsidRPr="00AB41BC">
        <w:t xml:space="preserve"> iPerf, malloc, TraceX</w:t>
      </w:r>
      <w:r>
        <w:t>, audio.</w:t>
      </w:r>
    </w:p>
    <w:p w14:paraId="220101B4" w14:textId="77777777" w:rsidR="003A6C45" w:rsidRDefault="003A6C45" w:rsidP="001546BA">
      <w:pPr>
        <w:pStyle w:val="ListParagraph"/>
        <w:numPr>
          <w:ilvl w:val="0"/>
          <w:numId w:val="4"/>
        </w:numPr>
      </w:pPr>
      <w:r>
        <w:rPr>
          <w:b/>
        </w:rPr>
        <w:t>Utilities</w:t>
      </w:r>
      <w:r w:rsidRPr="00AB41BC">
        <w:t>:</w:t>
      </w:r>
      <w:r>
        <w:t xml:space="preserve"> S</w:t>
      </w:r>
      <w:r w:rsidRPr="00AB41BC">
        <w:t xml:space="preserve">upport for JSON, </w:t>
      </w:r>
      <w:r>
        <w:t>linked lists, console, printf, buffers, etc.</w:t>
      </w:r>
    </w:p>
    <w:p w14:paraId="1BAB08D2" w14:textId="77777777" w:rsidR="003A6C45" w:rsidRDefault="003A6C45" w:rsidP="003A6C45">
      <w:pPr>
        <w:pStyle w:val="Heading1"/>
      </w:pPr>
      <w:bookmarkStart w:id="2" w:name="_Toc492634559"/>
      <w:r>
        <w:lastRenderedPageBreak/>
        <w:t>U8G Graphics</w:t>
      </w:r>
      <w:bookmarkEnd w:id="2"/>
    </w:p>
    <w:p w14:paraId="0B7E1D22" w14:textId="77777777" w:rsidR="003A6C45" w:rsidRDefault="003A6C45" w:rsidP="003A6C45">
      <w:r>
        <w:t>In the exercises, we will be using the graphics library to display information on the OLED display present on the shield board.</w:t>
      </w:r>
    </w:p>
    <w:p w14:paraId="003067B7" w14:textId="1AA79BDF" w:rsidR="003A6C45" w:rsidRDefault="008C7862" w:rsidP="003A6C45">
      <w:r>
        <w:t>To</w:t>
      </w:r>
      <w:r w:rsidR="003A6C45">
        <w:t xml:space="preserve"> draw text to the display you must:</w:t>
      </w:r>
    </w:p>
    <w:p w14:paraId="5C077A19" w14:textId="24AD3B92" w:rsidR="003A6C45" w:rsidRDefault="003A6C45" w:rsidP="001546BA">
      <w:pPr>
        <w:pStyle w:val="ListParagraph"/>
        <w:numPr>
          <w:ilvl w:val="0"/>
          <w:numId w:val="7"/>
        </w:numPr>
      </w:pPr>
      <w:r>
        <w:t xml:space="preserve">Setup a structure of type </w:t>
      </w:r>
      <w:r w:rsidRPr="00E21F47">
        <w:rPr>
          <w:i/>
        </w:rPr>
        <w:t>u8g_t</w:t>
      </w:r>
      <w:r>
        <w:t xml:space="preserve">. A pointer to this structure will be the first argument in almost </w:t>
      </w:r>
      <w:r w:rsidR="008C7862">
        <w:t>all</w:t>
      </w:r>
      <w:r>
        <w:t xml:space="preserve"> the u8g function calls that we use.</w:t>
      </w:r>
    </w:p>
    <w:p w14:paraId="25E3E7C7" w14:textId="77777777" w:rsidR="003A6C45" w:rsidRDefault="003A6C45" w:rsidP="001546BA">
      <w:pPr>
        <w:pStyle w:val="ListParagraph"/>
        <w:numPr>
          <w:ilvl w:val="0"/>
          <w:numId w:val="7"/>
        </w:numPr>
      </w:pPr>
      <w:r>
        <w:t>Setup and initialize an I2C structure for the OLED display. For our hardware:</w:t>
      </w:r>
    </w:p>
    <w:p w14:paraId="333F853A" w14:textId="77777777" w:rsidR="003A6C45" w:rsidRDefault="003A6C45" w:rsidP="001546BA">
      <w:pPr>
        <w:pStyle w:val="ListParagraph"/>
        <w:numPr>
          <w:ilvl w:val="1"/>
          <w:numId w:val="7"/>
        </w:numPr>
      </w:pPr>
      <w:r>
        <w:t>I2C port = WICED_I2C_2</w:t>
      </w:r>
    </w:p>
    <w:p w14:paraId="26E6C3EF" w14:textId="77777777" w:rsidR="003A6C45" w:rsidRDefault="003A6C45" w:rsidP="001546BA">
      <w:pPr>
        <w:pStyle w:val="ListParagraph"/>
        <w:numPr>
          <w:ilvl w:val="1"/>
          <w:numId w:val="7"/>
        </w:numPr>
      </w:pPr>
      <w:r>
        <w:t>I2C address = 0x3C</w:t>
      </w:r>
    </w:p>
    <w:p w14:paraId="7DF774B2" w14:textId="77777777" w:rsidR="003A6C45" w:rsidRDefault="003A6C45" w:rsidP="001546BA">
      <w:pPr>
        <w:pStyle w:val="ListParagraph"/>
        <w:numPr>
          <w:ilvl w:val="1"/>
          <w:numId w:val="7"/>
        </w:numPr>
      </w:pPr>
      <w:r>
        <w:t>I2C address with = I2C_ADDRESS_WIDTH_7BIT</w:t>
      </w:r>
    </w:p>
    <w:p w14:paraId="1944DECE" w14:textId="77777777" w:rsidR="003A6C45" w:rsidRDefault="003A6C45" w:rsidP="001546BA">
      <w:pPr>
        <w:pStyle w:val="ListParagraph"/>
        <w:numPr>
          <w:ilvl w:val="1"/>
          <w:numId w:val="7"/>
        </w:numPr>
      </w:pPr>
      <w:r>
        <w:t>Flags = 0</w:t>
      </w:r>
    </w:p>
    <w:p w14:paraId="02244E58" w14:textId="77777777" w:rsidR="003A6C45" w:rsidRDefault="003A6C45" w:rsidP="001546BA">
      <w:pPr>
        <w:pStyle w:val="ListParagraph"/>
        <w:numPr>
          <w:ilvl w:val="1"/>
          <w:numId w:val="7"/>
        </w:numPr>
      </w:pPr>
      <w:r>
        <w:t>Speed mode = I2C_STANDARD_SPEED_MODE</w:t>
      </w:r>
    </w:p>
    <w:p w14:paraId="45DE40B6" w14:textId="77777777" w:rsidR="003A6C45" w:rsidRDefault="003A6C45" w:rsidP="001546BA">
      <w:pPr>
        <w:pStyle w:val="ListParagraph"/>
        <w:numPr>
          <w:ilvl w:val="0"/>
          <w:numId w:val="7"/>
        </w:numPr>
      </w:pPr>
      <w:r>
        <w:t>Initialize the I2C device using u8g_init_wiced_i2c_device. This function takes a pointer to the I2C structure from step 2.</w:t>
      </w:r>
    </w:p>
    <w:p w14:paraId="7A656F8A" w14:textId="77777777" w:rsidR="003A6C45" w:rsidRDefault="003A6C45" w:rsidP="001546BA">
      <w:pPr>
        <w:pStyle w:val="ListParagraph"/>
        <w:numPr>
          <w:ilvl w:val="0"/>
          <w:numId w:val="7"/>
        </w:numPr>
      </w:pPr>
      <w:r>
        <w:t xml:space="preserve">Initialize the communication functions by calling </w:t>
      </w:r>
      <w:r w:rsidRPr="00E21F47">
        <w:rPr>
          <w:i/>
        </w:rPr>
        <w:t>u8g_InitComFn</w:t>
      </w:r>
      <w:r>
        <w:t>. It takes a pointer to the u8g structure created in step 1, a pointer to a u8g_dev_t structure which specifies the type of display, and a communication function pointer. For our hardware, if you have a display structure called “display”, the call looks like this:</w:t>
      </w:r>
    </w:p>
    <w:p w14:paraId="207507C8" w14:textId="77777777" w:rsidR="003A6C45" w:rsidRDefault="003A6C45" w:rsidP="003A6C45">
      <w:pPr>
        <w:ind w:left="1440"/>
      </w:pPr>
      <w:r w:rsidRPr="00721450">
        <w:t>u8g_InitComFn(&amp;</w:t>
      </w:r>
      <w:r>
        <w:t>display</w:t>
      </w:r>
      <w:r w:rsidRPr="00721450">
        <w:t>, &amp;u8g_dev_ssd1306_128x64_i2c, u8g_com_hw_i2c_fn);</w:t>
      </w:r>
    </w:p>
    <w:p w14:paraId="44B846DE" w14:textId="77777777" w:rsidR="003A6C45" w:rsidRDefault="003A6C45" w:rsidP="001546BA">
      <w:pPr>
        <w:pStyle w:val="ListParagraph"/>
        <w:numPr>
          <w:ilvl w:val="0"/>
          <w:numId w:val="7"/>
        </w:numPr>
      </w:pPr>
      <w:r>
        <w:t xml:space="preserve">Select a font using </w:t>
      </w:r>
      <w:r w:rsidRPr="00E21F47">
        <w:rPr>
          <w:i/>
        </w:rPr>
        <w:t>u8g_SetFont</w:t>
      </w:r>
      <w:r>
        <w:t>. It takes a pointer to the u8g structure and the name of the font.</w:t>
      </w:r>
    </w:p>
    <w:p w14:paraId="6C8389DD" w14:textId="77777777" w:rsidR="003A6C45" w:rsidRDefault="003A6C45" w:rsidP="001546BA">
      <w:pPr>
        <w:pStyle w:val="ListParagraph"/>
        <w:numPr>
          <w:ilvl w:val="1"/>
          <w:numId w:val="7"/>
        </w:numPr>
      </w:pPr>
      <w:r>
        <w:t>The fonts are all listed in the file u8g_font_data.c in the graphics library directory. The examples use u8g_font_unifont, but feel free to experiment with others if you want.</w:t>
      </w:r>
    </w:p>
    <w:p w14:paraId="0D4CCD9D" w14:textId="77777777" w:rsidR="003A6C45" w:rsidRDefault="003A6C45" w:rsidP="001546BA">
      <w:pPr>
        <w:pStyle w:val="ListParagraph"/>
        <w:numPr>
          <w:ilvl w:val="0"/>
          <w:numId w:val="7"/>
        </w:numPr>
      </w:pPr>
      <w:r>
        <w:t xml:space="preserve">Set a position using </w:t>
      </w:r>
      <w:r w:rsidRPr="00E21F47">
        <w:rPr>
          <w:i/>
        </w:rPr>
        <w:t>u8g_SetFontPosTop</w:t>
      </w:r>
      <w:r>
        <w:t xml:space="preserve">, </w:t>
      </w:r>
      <w:r w:rsidRPr="00E21F47">
        <w:rPr>
          <w:i/>
        </w:rPr>
        <w:t>u8g_SetFontPosBottom</w:t>
      </w:r>
      <w:r>
        <w:t xml:space="preserve">, or </w:t>
      </w:r>
      <w:r w:rsidRPr="00E21F47">
        <w:rPr>
          <w:i/>
        </w:rPr>
        <w:t>u8g_SetFontPosCenter</w:t>
      </w:r>
      <w:r>
        <w:t>.</w:t>
      </w:r>
    </w:p>
    <w:p w14:paraId="5678A9EB" w14:textId="77777777" w:rsidR="003A6C45" w:rsidRDefault="003A6C45" w:rsidP="001546BA">
      <w:pPr>
        <w:pStyle w:val="ListParagraph"/>
        <w:numPr>
          <w:ilvl w:val="1"/>
          <w:numId w:val="7"/>
        </w:numPr>
      </w:pPr>
      <w:r>
        <w:t xml:space="preserve">These functions determine where the characters are drawn relative to the starting coordinates specified in the DrawStr function described below. </w:t>
      </w:r>
      <w:r w:rsidRPr="00CF1E36">
        <w:rPr>
          <w:i/>
        </w:rPr>
        <w:t>u8g_SetFontPosTop</w:t>
      </w:r>
      <w:r>
        <w:rPr>
          <w:i/>
        </w:rPr>
        <w:t xml:space="preserve"> </w:t>
      </w:r>
      <w:r>
        <w:t>means that the top of the first character will be at the coordinate specified.</w:t>
      </w:r>
    </w:p>
    <w:p w14:paraId="6E1B8AD0" w14:textId="77777777" w:rsidR="003A6C45" w:rsidRDefault="003A6C45" w:rsidP="001546BA">
      <w:pPr>
        <w:pStyle w:val="ListParagraph"/>
        <w:keepNext/>
        <w:numPr>
          <w:ilvl w:val="0"/>
          <w:numId w:val="7"/>
        </w:numPr>
      </w:pPr>
      <w:r>
        <w:t>Each time you want to display a string you:</w:t>
      </w:r>
    </w:p>
    <w:p w14:paraId="31A943BA" w14:textId="77777777" w:rsidR="003A6C45" w:rsidRDefault="003A6C45" w:rsidP="001546BA">
      <w:pPr>
        <w:pStyle w:val="ListParagraph"/>
        <w:keepNext/>
        <w:numPr>
          <w:ilvl w:val="1"/>
          <w:numId w:val="7"/>
        </w:numPr>
      </w:pPr>
      <w:r>
        <w:t xml:space="preserve">Select the page to display the string using </w:t>
      </w:r>
      <w:r w:rsidRPr="00E21F47">
        <w:rPr>
          <w:i/>
        </w:rPr>
        <w:t>u8g_FirstPage</w:t>
      </w:r>
      <w:r>
        <w:t>.</w:t>
      </w:r>
    </w:p>
    <w:p w14:paraId="4597FB48" w14:textId="77777777" w:rsidR="003A6C45" w:rsidRDefault="003A6C45" w:rsidP="001546BA">
      <w:pPr>
        <w:pStyle w:val="ListParagraph"/>
        <w:numPr>
          <w:ilvl w:val="1"/>
          <w:numId w:val="7"/>
        </w:numPr>
      </w:pPr>
      <w:r>
        <w:t xml:space="preserve">Draw the string using </w:t>
      </w:r>
      <w:r w:rsidRPr="00E21F47">
        <w:rPr>
          <w:i/>
        </w:rPr>
        <w:t>u8g_DrawStr</w:t>
      </w:r>
      <w:r>
        <w:t xml:space="preserve">. You must call this repeatedly until </w:t>
      </w:r>
      <w:r w:rsidRPr="00E21F47">
        <w:rPr>
          <w:i/>
        </w:rPr>
        <w:t>u8g_NextPage</w:t>
      </w:r>
      <w:r>
        <w:t xml:space="preserve"> returns a 0. The u8g_DrawStr function takes a pointer to the u8g structure, X coordinate, Y coordinate, and the string to be printed.</w:t>
      </w:r>
    </w:p>
    <w:p w14:paraId="728FC249" w14:textId="77777777" w:rsidR="003A6C45" w:rsidRDefault="003A6C45" w:rsidP="003A6C45">
      <w:pPr>
        <w:ind w:left="720"/>
      </w:pPr>
      <w:r>
        <w:t>As an example, assuming a display structure called “display” and an I2C structure called “display_i2c” the following will print the string “Cypress”:</w:t>
      </w:r>
    </w:p>
    <w:p w14:paraId="101D4F27"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u8g_init_wiced_i2c_device(&amp;display_i2c);</w:t>
      </w:r>
    </w:p>
    <w:p w14:paraId="4F723C8C"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u8g_InitComFn(&amp;display, &amp;u8g_dev_ssd1306_128x64_i2c, u8g_com_hw_i2c_fn);</w:t>
      </w:r>
    </w:p>
    <w:p w14:paraId="6C89953B"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u8g_SetFont(&amp;display, u8g_font_unifont);</w:t>
      </w:r>
    </w:p>
    <w:p w14:paraId="752EF87C" w14:textId="77777777" w:rsidR="003A6C45" w:rsidRPr="00E21F47" w:rsidRDefault="003A6C45" w:rsidP="003A6C45">
      <w:pPr>
        <w:autoSpaceDE w:val="0"/>
        <w:autoSpaceDN w:val="0"/>
        <w:adjustRightInd w:val="0"/>
        <w:ind w:left="720"/>
        <w:rPr>
          <w:rFonts w:ascii="Consolas" w:hAnsi="Consolas" w:cs="Consolas"/>
          <w:color w:val="000000"/>
          <w:sz w:val="20"/>
          <w:szCs w:val="20"/>
        </w:rPr>
      </w:pPr>
      <w:r>
        <w:rPr>
          <w:rFonts w:ascii="Consolas" w:hAnsi="Consolas" w:cs="Consolas"/>
          <w:color w:val="000000"/>
          <w:sz w:val="20"/>
          <w:szCs w:val="20"/>
        </w:rPr>
        <w:t xml:space="preserve">    </w:t>
      </w:r>
      <w:r w:rsidRPr="00E21F47">
        <w:rPr>
          <w:rFonts w:ascii="Consolas" w:hAnsi="Consolas" w:cs="Consolas"/>
          <w:color w:val="000000"/>
          <w:sz w:val="20"/>
          <w:szCs w:val="20"/>
        </w:rPr>
        <w:t>u8g_SetFontPosTop</w:t>
      </w:r>
      <w:r>
        <w:rPr>
          <w:rFonts w:ascii="Consolas" w:hAnsi="Consolas" w:cs="Consolas"/>
          <w:color w:val="000000"/>
          <w:sz w:val="20"/>
          <w:szCs w:val="20"/>
        </w:rPr>
        <w:t>(&amp;display);</w:t>
      </w:r>
    </w:p>
    <w:p w14:paraId="25FF9739" w14:textId="77777777" w:rsidR="003A6C45" w:rsidRPr="00E21F47" w:rsidRDefault="003A6C45" w:rsidP="003A6C45">
      <w:pPr>
        <w:autoSpaceDE w:val="0"/>
        <w:autoSpaceDN w:val="0"/>
        <w:adjustRightInd w:val="0"/>
        <w:ind w:left="720"/>
        <w:rPr>
          <w:rFonts w:ascii="Consolas" w:hAnsi="Consolas" w:cs="Consolas"/>
          <w:color w:val="000000"/>
          <w:sz w:val="20"/>
          <w:szCs w:val="20"/>
        </w:rPr>
      </w:pPr>
      <w:r>
        <w:rPr>
          <w:rFonts w:ascii="Consolas" w:hAnsi="Consolas" w:cs="Consolas"/>
          <w:color w:val="000000"/>
          <w:sz w:val="20"/>
          <w:szCs w:val="20"/>
        </w:rPr>
        <w:lastRenderedPageBreak/>
        <w:t xml:space="preserve">    </w:t>
      </w:r>
    </w:p>
    <w:p w14:paraId="59592804" w14:textId="77777777" w:rsidR="003A6C45" w:rsidRDefault="003A6C45" w:rsidP="003A6C45">
      <w:pPr>
        <w:autoSpaceDE w:val="0"/>
        <w:autoSpaceDN w:val="0"/>
        <w:adjustRightInd w:val="0"/>
        <w:ind w:firstLine="720"/>
        <w:rPr>
          <w:rFonts w:ascii="Consolas" w:hAnsi="Consolas" w:cs="Consolas"/>
          <w:sz w:val="20"/>
          <w:szCs w:val="20"/>
        </w:rPr>
      </w:pPr>
      <w:r>
        <w:rPr>
          <w:rFonts w:ascii="Consolas" w:hAnsi="Consolas" w:cs="Consolas"/>
          <w:color w:val="000000"/>
          <w:sz w:val="20"/>
          <w:szCs w:val="20"/>
        </w:rPr>
        <w:t xml:space="preserve">    u8g_FirstPage(&amp;display);</w:t>
      </w:r>
    </w:p>
    <w:p w14:paraId="4C611824" w14:textId="77777777" w:rsidR="003A6C45" w:rsidRDefault="003A6C45" w:rsidP="003A6C45">
      <w:pPr>
        <w:autoSpaceDE w:val="0"/>
        <w:autoSpaceDN w:val="0"/>
        <w:adjustRightInd w:val="0"/>
        <w:ind w:left="720"/>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do</w:t>
      </w:r>
      <w:r>
        <w:rPr>
          <w:rFonts w:ascii="Consolas" w:hAnsi="Consolas" w:cs="Consolas"/>
          <w:color w:val="000000"/>
          <w:sz w:val="20"/>
          <w:szCs w:val="20"/>
        </w:rPr>
        <w:t xml:space="preserve"> </w:t>
      </w:r>
    </w:p>
    <w:p w14:paraId="43E7EC21"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w:t>
      </w:r>
    </w:p>
    <w:p w14:paraId="335A79AB" w14:textId="77777777" w:rsidR="003A6C45" w:rsidRDefault="003A6C45" w:rsidP="003A6C45">
      <w:pPr>
        <w:autoSpaceDE w:val="0"/>
        <w:autoSpaceDN w:val="0"/>
        <w:adjustRightInd w:val="0"/>
        <w:ind w:left="720"/>
        <w:rPr>
          <w:rFonts w:ascii="Consolas" w:hAnsi="Consolas" w:cs="Consolas"/>
          <w:sz w:val="20"/>
          <w:szCs w:val="20"/>
        </w:rPr>
      </w:pPr>
      <w:r>
        <w:rPr>
          <w:rFonts w:ascii="Consolas" w:hAnsi="Consolas" w:cs="Consolas"/>
          <w:color w:val="000000"/>
          <w:sz w:val="20"/>
          <w:szCs w:val="20"/>
        </w:rPr>
        <w:t xml:space="preserve">        u8g_DrawStr(&amp;display, 0, 10, </w:t>
      </w:r>
      <w:r>
        <w:rPr>
          <w:rFonts w:ascii="Consolas" w:hAnsi="Consolas" w:cs="Consolas"/>
          <w:color w:val="2A00FF"/>
          <w:sz w:val="20"/>
          <w:szCs w:val="20"/>
        </w:rPr>
        <w:t>"Cypress"</w:t>
      </w:r>
      <w:r>
        <w:rPr>
          <w:rFonts w:ascii="Consolas" w:hAnsi="Consolas" w:cs="Consolas"/>
          <w:color w:val="000000"/>
          <w:sz w:val="20"/>
          <w:szCs w:val="20"/>
        </w:rPr>
        <w:t>);</w:t>
      </w:r>
    </w:p>
    <w:p w14:paraId="30FA5A22" w14:textId="77777777" w:rsidR="003A6C45" w:rsidRDefault="003A6C45" w:rsidP="003A6C45">
      <w:pPr>
        <w:autoSpaceDE w:val="0"/>
        <w:autoSpaceDN w:val="0"/>
        <w:adjustRightInd w:val="0"/>
        <w:ind w:left="720"/>
        <w:rPr>
          <w:rFonts w:ascii="Consolas" w:hAnsi="Consolas" w:cs="Consolas"/>
          <w:color w:val="000000"/>
          <w:sz w:val="20"/>
          <w:szCs w:val="20"/>
        </w:rPr>
      </w:pPr>
      <w:r>
        <w:rPr>
          <w:rFonts w:ascii="Consolas" w:hAnsi="Consolas" w:cs="Consolas"/>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(u8g_NextPage(&amp;display));</w:t>
      </w:r>
    </w:p>
    <w:p w14:paraId="0F6088FF" w14:textId="77777777" w:rsidR="003A6C45" w:rsidRPr="00E21F47" w:rsidRDefault="003A6C45" w:rsidP="003A6C45">
      <w:pPr>
        <w:autoSpaceDE w:val="0"/>
        <w:autoSpaceDN w:val="0"/>
        <w:adjustRightInd w:val="0"/>
        <w:ind w:left="720"/>
        <w:rPr>
          <w:rFonts w:ascii="Consolas" w:hAnsi="Consolas" w:cs="Consolas"/>
          <w:sz w:val="20"/>
          <w:szCs w:val="20"/>
        </w:rPr>
      </w:pPr>
    </w:p>
    <w:p w14:paraId="05744C6C" w14:textId="77777777" w:rsidR="003A6C45" w:rsidRDefault="003A6C45" w:rsidP="003A6C45">
      <w:r>
        <w:t>In addition, you must include “u8g_arm.h” in the .c file and you must include the u8g library in the .mk file to have access to the library functions:</w:t>
      </w:r>
    </w:p>
    <w:p w14:paraId="59A47E09" w14:textId="77777777" w:rsidR="003A6C45" w:rsidRDefault="003A6C45" w:rsidP="003A6C45">
      <w:pPr>
        <w:ind w:left="720"/>
      </w:pPr>
      <w:r>
        <w:t>In &lt;project&gt;.c :</w:t>
      </w:r>
      <w:r>
        <w:tab/>
      </w:r>
      <w:r>
        <w:tab/>
        <w:t>#include u8g_arm.h</w:t>
      </w:r>
    </w:p>
    <w:p w14:paraId="1683FEF5" w14:textId="77777777" w:rsidR="003A6C45" w:rsidRDefault="003A6C45" w:rsidP="003A6C45">
      <w:pPr>
        <w:ind w:left="720"/>
      </w:pPr>
      <w:r>
        <w:t>In &lt;project&gt;.mk:</w:t>
      </w:r>
      <w:r>
        <w:tab/>
        <w:t>$(NAME)_COMPONENTS := graphics/u8g</w:t>
      </w:r>
    </w:p>
    <w:p w14:paraId="60D8AEC1" w14:textId="41D6E02E" w:rsidR="003A6C45" w:rsidRDefault="003A6C45" w:rsidP="003A6C45">
      <w:r w:rsidRPr="00E21F47">
        <w:t xml:space="preserve">Note: u8g_arm.h includes wiced.h so you don’t need to include </w:t>
      </w:r>
      <w:r>
        <w:t>wiced.h separately</w:t>
      </w:r>
      <w:r w:rsidR="00CB4ED9">
        <w:t xml:space="preserve"> but it doesn’t hurt to include both</w:t>
      </w:r>
      <w:r>
        <w:t>.</w:t>
      </w:r>
    </w:p>
    <w:p w14:paraId="2CC1C8E0" w14:textId="77777777" w:rsidR="00672B85" w:rsidRDefault="00672B85">
      <w:pPr>
        <w:rPr>
          <w:rFonts w:eastAsia="Times New Roman"/>
          <w:b/>
          <w:bCs/>
          <w:color w:val="1F4E79" w:themeColor="accent1" w:themeShade="80"/>
          <w:sz w:val="28"/>
          <w:szCs w:val="28"/>
        </w:rPr>
      </w:pPr>
      <w:r>
        <w:br w:type="page"/>
      </w:r>
    </w:p>
    <w:p w14:paraId="73B51354" w14:textId="6A0A6B43" w:rsidR="003A6C45" w:rsidRDefault="005C00CC" w:rsidP="003A6C45">
      <w:pPr>
        <w:pStyle w:val="Heading1"/>
      </w:pPr>
      <w:hyperlink r:id="rId9" w:history="1">
        <w:bookmarkStart w:id="3" w:name="_Toc492634560"/>
        <w:r w:rsidR="003A6C45" w:rsidRPr="007E6E5E">
          <w:rPr>
            <w:rStyle w:val="Hyperlink"/>
          </w:rPr>
          <w:t>JavaScript Object Notation (JSON)</w:t>
        </w:r>
        <w:bookmarkEnd w:id="3"/>
      </w:hyperlink>
    </w:p>
    <w:p w14:paraId="04B368F7" w14:textId="74282B01" w:rsidR="003A6C45" w:rsidRDefault="003A6C45" w:rsidP="003A6C45">
      <w:r>
        <w:t xml:space="preserve">JSON is an open-standard format that uses human-readable text to transmit data.  </w:t>
      </w:r>
      <w:r w:rsidR="00811803">
        <w:t xml:space="preserve">It is the de facto standard for communicating data to/from the cloud. </w:t>
      </w:r>
      <w:r>
        <w:t>JSON supports the following data types:</w:t>
      </w:r>
    </w:p>
    <w:p w14:paraId="71CE917C" w14:textId="77777777" w:rsidR="003A6C45" w:rsidRDefault="003A6C45" w:rsidP="001546BA">
      <w:pPr>
        <w:pStyle w:val="ListParagraph"/>
        <w:numPr>
          <w:ilvl w:val="0"/>
          <w:numId w:val="8"/>
        </w:numPr>
      </w:pPr>
      <w:r>
        <w:t>Double precision floating point</w:t>
      </w:r>
    </w:p>
    <w:p w14:paraId="1CB0465F" w14:textId="77777777" w:rsidR="003A6C45" w:rsidRDefault="003A6C45" w:rsidP="001546BA">
      <w:pPr>
        <w:pStyle w:val="ListParagraph"/>
        <w:numPr>
          <w:ilvl w:val="0"/>
          <w:numId w:val="8"/>
        </w:numPr>
      </w:pPr>
      <w:r>
        <w:t>Strings</w:t>
      </w:r>
    </w:p>
    <w:p w14:paraId="31887BF6" w14:textId="77777777" w:rsidR="003A6C45" w:rsidRDefault="003A6C45" w:rsidP="001546BA">
      <w:pPr>
        <w:pStyle w:val="ListParagraph"/>
        <w:numPr>
          <w:ilvl w:val="0"/>
          <w:numId w:val="8"/>
        </w:numPr>
      </w:pPr>
      <w:r>
        <w:t>Boolean (true or false)</w:t>
      </w:r>
    </w:p>
    <w:p w14:paraId="5C0850DA" w14:textId="77777777" w:rsidR="003A6C45" w:rsidRDefault="003A6C45" w:rsidP="001546BA">
      <w:pPr>
        <w:pStyle w:val="ListParagraph"/>
        <w:numPr>
          <w:ilvl w:val="0"/>
          <w:numId w:val="8"/>
        </w:numPr>
      </w:pPr>
      <w:r>
        <w:t>Arrays (use “[]” to specify the array with values separated by “,”)</w:t>
      </w:r>
    </w:p>
    <w:p w14:paraId="461295C9" w14:textId="77777777" w:rsidR="003A6C45" w:rsidRDefault="003A6C45" w:rsidP="001546BA">
      <w:pPr>
        <w:pStyle w:val="ListParagraph"/>
        <w:numPr>
          <w:ilvl w:val="0"/>
          <w:numId w:val="8"/>
        </w:numPr>
      </w:pPr>
      <w:r>
        <w:t>Key/Value (keymap) pairs as “key”:value (use “{}” to specify the keymap) with “,” separating the pairs</w:t>
      </w:r>
    </w:p>
    <w:p w14:paraId="52090AA6" w14:textId="77777777" w:rsidR="003A6C45" w:rsidRDefault="003A6C45" w:rsidP="003A6C45">
      <w:r>
        <w:t>Key/Value values can be arrays as well as key/value maps</w:t>
      </w:r>
    </w:p>
    <w:p w14:paraId="3FEA58D9" w14:textId="77777777" w:rsidR="003A6C45" w:rsidRDefault="003A6C45" w:rsidP="003A6C45">
      <w:r>
        <w:t>Arrays can hold Key/Value Maps</w:t>
      </w:r>
    </w:p>
    <w:p w14:paraId="1C5F4ECE" w14:textId="77777777" w:rsidR="003A6C45" w:rsidRDefault="003A6C45" w:rsidP="003A6C45">
      <w:r>
        <w:t>For example, a legal JSON file looks like this:</w:t>
      </w:r>
    </w:p>
    <w:p w14:paraId="0F5F03BD" w14:textId="77777777" w:rsidR="003A6C45" w:rsidRDefault="003A6C45" w:rsidP="00516EB9">
      <w:pPr>
        <w:pStyle w:val="CCode"/>
      </w:pPr>
      <w:r>
        <w:t>{</w:t>
      </w:r>
    </w:p>
    <w:p w14:paraId="4B1F2767" w14:textId="77777777" w:rsidR="003A6C45" w:rsidRDefault="003A6C45" w:rsidP="00516EB9">
      <w:pPr>
        <w:pStyle w:val="CCode"/>
      </w:pPr>
      <w:r>
        <w:tab/>
        <w:t>“name” : “alan”,</w:t>
      </w:r>
    </w:p>
    <w:p w14:paraId="053767AC" w14:textId="77777777" w:rsidR="003A6C45" w:rsidRDefault="003A6C45" w:rsidP="00516EB9">
      <w:pPr>
        <w:pStyle w:val="CCode"/>
      </w:pPr>
      <w:r>
        <w:tab/>
        <w:t>“age” : 48,</w:t>
      </w:r>
    </w:p>
    <w:p w14:paraId="3990EF60" w14:textId="77777777" w:rsidR="003A6C45" w:rsidRDefault="003A6C45" w:rsidP="00516EB9">
      <w:pPr>
        <w:pStyle w:val="CCode"/>
      </w:pPr>
      <w:r>
        <w:tab/>
        <w:t>“badass” : true,</w:t>
      </w:r>
    </w:p>
    <w:p w14:paraId="083C1111" w14:textId="77777777" w:rsidR="003A6C45" w:rsidRDefault="003A6C45" w:rsidP="00516EB9">
      <w:pPr>
        <w:pStyle w:val="CCode"/>
      </w:pPr>
      <w:r>
        <w:tab/>
        <w:t>“children”:  [“Anna”,”Nicholas”],</w:t>
      </w:r>
    </w:p>
    <w:p w14:paraId="03676ED4" w14:textId="77777777" w:rsidR="003A6C45" w:rsidRDefault="003A6C45" w:rsidP="00516EB9">
      <w:pPr>
        <w:pStyle w:val="CCode"/>
      </w:pPr>
      <w:r>
        <w:tab/>
        <w:t>“address” : {</w:t>
      </w:r>
    </w:p>
    <w:p w14:paraId="32137097" w14:textId="77777777" w:rsidR="003A6C45" w:rsidRDefault="003A6C45" w:rsidP="00516EB9">
      <w:pPr>
        <w:pStyle w:val="CCode"/>
      </w:pPr>
      <w:r>
        <w:tab/>
      </w:r>
      <w:r>
        <w:tab/>
        <w:t>“number”:201,</w:t>
      </w:r>
    </w:p>
    <w:p w14:paraId="2ED325D3" w14:textId="77777777" w:rsidR="003A6C45" w:rsidRDefault="003A6C45" w:rsidP="00516EB9">
      <w:pPr>
        <w:pStyle w:val="CCode"/>
      </w:pPr>
      <w:r>
        <w:tab/>
      </w:r>
      <w:r>
        <w:tab/>
        <w:t>“street”: “East Main Street”,</w:t>
      </w:r>
    </w:p>
    <w:p w14:paraId="755EE8BD" w14:textId="77777777" w:rsidR="003A6C45" w:rsidRDefault="003A6C45" w:rsidP="00516EB9">
      <w:pPr>
        <w:pStyle w:val="CCode"/>
      </w:pPr>
      <w:r>
        <w:tab/>
      </w:r>
      <w:r>
        <w:tab/>
        <w:t>“city”: “Lexington”,</w:t>
      </w:r>
    </w:p>
    <w:p w14:paraId="551399BD" w14:textId="77777777" w:rsidR="003A6C45" w:rsidRDefault="003A6C45" w:rsidP="00516EB9">
      <w:pPr>
        <w:pStyle w:val="CCode"/>
      </w:pPr>
      <w:r>
        <w:tab/>
      </w:r>
      <w:r>
        <w:tab/>
        <w:t>“state”:”Kentucky”,</w:t>
      </w:r>
    </w:p>
    <w:p w14:paraId="6BFDC3E5" w14:textId="77777777" w:rsidR="003A6C45" w:rsidRDefault="003A6C45" w:rsidP="00516EB9">
      <w:pPr>
        <w:pStyle w:val="CCode"/>
      </w:pPr>
      <w:r>
        <w:tab/>
      </w:r>
      <w:r>
        <w:tab/>
        <w:t>“zipcode”:40507</w:t>
      </w:r>
    </w:p>
    <w:p w14:paraId="0151190A" w14:textId="77777777" w:rsidR="003A6C45" w:rsidRDefault="003A6C45" w:rsidP="00516EB9">
      <w:pPr>
        <w:pStyle w:val="CCode"/>
      </w:pPr>
      <w:r>
        <w:tab/>
        <w:t>}</w:t>
      </w:r>
    </w:p>
    <w:p w14:paraId="1F3A3707" w14:textId="77777777" w:rsidR="003A6C45" w:rsidRDefault="003A6C45" w:rsidP="00516EB9">
      <w:pPr>
        <w:pStyle w:val="CCode"/>
      </w:pPr>
      <w:r>
        <w:t>}</w:t>
      </w:r>
    </w:p>
    <w:p w14:paraId="175DC956" w14:textId="77777777" w:rsidR="003A6C45" w:rsidRDefault="003A6C45" w:rsidP="003A6C45">
      <w:r>
        <w:t>Note that carriage returns and spaces (except within the strings themselves) don’t matter. For example, the above JSON code could be written as:</w:t>
      </w:r>
    </w:p>
    <w:p w14:paraId="0401934B" w14:textId="77777777" w:rsidR="003A6C45" w:rsidRPr="00811803" w:rsidRDefault="003A6C45" w:rsidP="00811803">
      <w:pPr>
        <w:ind w:left="720"/>
        <w:rPr>
          <w:rFonts w:ascii="Times New Roman" w:eastAsia="Times New Roman" w:hAnsi="Times New Roman"/>
          <w:color w:val="548DD4"/>
          <w:kern w:val="28"/>
          <w:sz w:val="18"/>
          <w:szCs w:val="18"/>
        </w:rPr>
      </w:pPr>
      <w:r w:rsidRPr="00811803">
        <w:rPr>
          <w:rFonts w:ascii="Times New Roman" w:eastAsia="Times New Roman" w:hAnsi="Times New Roman"/>
          <w:color w:val="548DD4"/>
          <w:kern w:val="28"/>
          <w:sz w:val="18"/>
          <w:szCs w:val="18"/>
        </w:rPr>
        <w:t>{“name”:”alan”,”age”:48,”badass”:true,”children”:[“Anna”,”Nicholas”],”address”:{“number”:201,”street”:”East Main Street”,”city”:”Lexington”,”state”:”Kentucky”,”zipcode”:40507}}</w:t>
      </w:r>
    </w:p>
    <w:p w14:paraId="4B7C5210" w14:textId="77777777" w:rsidR="003A6C45" w:rsidRDefault="003A6C45" w:rsidP="003A6C45">
      <w:r>
        <w:t>While this is more difficult for a person to read, it is easier to create such a string in the firmware when you need to send JSON documents.</w:t>
      </w:r>
    </w:p>
    <w:p w14:paraId="7B651FA4" w14:textId="77777777" w:rsidR="003A6C45" w:rsidRDefault="003A6C45" w:rsidP="003A6C45">
      <w:r>
        <w:t>There is a website available which can be used to do JSON error checking. It can be found at:</w:t>
      </w:r>
    </w:p>
    <w:p w14:paraId="717BC76B" w14:textId="77777777" w:rsidR="003A6C45" w:rsidRPr="007E6E5E" w:rsidRDefault="005C00CC" w:rsidP="003A6C45">
      <w:pPr>
        <w:ind w:left="720"/>
      </w:pPr>
      <w:hyperlink r:id="rId10" w:history="1">
        <w:r w:rsidR="003A6C45" w:rsidRPr="002A32BB">
          <w:rPr>
            <w:rStyle w:val="Hyperlink"/>
          </w:rPr>
          <w:t>https://jsonformatter.curiousconcept.com</w:t>
        </w:r>
      </w:hyperlink>
      <w:r w:rsidR="003A6C45">
        <w:t xml:space="preserve"> </w:t>
      </w:r>
    </w:p>
    <w:p w14:paraId="73E758CC" w14:textId="77777777" w:rsidR="00672B85" w:rsidRDefault="00672B85">
      <w:pPr>
        <w:rPr>
          <w:rFonts w:eastAsia="Times New Roman"/>
          <w:b/>
          <w:bCs/>
          <w:color w:val="1F4E79" w:themeColor="accent1" w:themeShade="80"/>
          <w:sz w:val="28"/>
          <w:szCs w:val="28"/>
        </w:rPr>
      </w:pPr>
      <w:bookmarkStart w:id="4" w:name="_Toc492634561"/>
      <w:r>
        <w:br w:type="page"/>
      </w:r>
    </w:p>
    <w:p w14:paraId="349E42FE" w14:textId="5E78BA7E" w:rsidR="003A6C45" w:rsidRDefault="00BE4DA7" w:rsidP="00BE4DA7">
      <w:pPr>
        <w:pStyle w:val="Heading1"/>
      </w:pPr>
      <w:r>
        <w:lastRenderedPageBreak/>
        <w:t>WICED JSON Parsers</w:t>
      </w:r>
      <w:bookmarkEnd w:id="4"/>
      <w:r w:rsidR="00672B85">
        <w:t xml:space="preserve"> in WICED</w:t>
      </w:r>
    </w:p>
    <w:p w14:paraId="3A08A3BF" w14:textId="11DD5494" w:rsidR="00BE4DA7" w:rsidRDefault="003A6C45" w:rsidP="003A6C45">
      <w:r>
        <w:t xml:space="preserve">There are two JSON parsers built into the WICED library: </w:t>
      </w:r>
      <w:r w:rsidRPr="00E21F47">
        <w:rPr>
          <w:i/>
        </w:rPr>
        <w:t>cJSON</w:t>
      </w:r>
      <w:r>
        <w:t xml:space="preserve"> and </w:t>
      </w:r>
      <w:r w:rsidRPr="00E21F47">
        <w:rPr>
          <w:i/>
        </w:rPr>
        <w:t>JSON_parser</w:t>
      </w:r>
      <w:r>
        <w:t xml:space="preserve">.  </w:t>
      </w:r>
      <w:r w:rsidR="00BE4DA7">
        <w:t xml:space="preserve">cJSON is a Document Object Model Parser, meaning it reads the whole JSON in one gulp.  The JSON_parser is iterative, and as such, enables you </w:t>
      </w:r>
      <w:r w:rsidR="00672B85">
        <w:t xml:space="preserve">to </w:t>
      </w:r>
      <w:r w:rsidR="00BE4DA7">
        <w:t xml:space="preserve">parse larger files.  </w:t>
      </w:r>
      <w:r>
        <w:t xml:space="preserve">You can find them in the SDK under </w:t>
      </w:r>
      <w:r w:rsidRPr="00E21F47">
        <w:rPr>
          <w:i/>
        </w:rPr>
        <w:t>libraries/utilities/</w:t>
      </w:r>
      <w:r>
        <w:t xml:space="preserve">.  </w:t>
      </w:r>
    </w:p>
    <w:p w14:paraId="2EFC3597" w14:textId="5E3B021F" w:rsidR="00BE4DA7" w:rsidRDefault="00BE4DA7" w:rsidP="00BE4DA7">
      <w:pPr>
        <w:pStyle w:val="Heading2"/>
      </w:pPr>
      <w:bookmarkStart w:id="5" w:name="_Toc492634562"/>
      <w:r>
        <w:t>WICED cJSON</w:t>
      </w:r>
      <w:bookmarkEnd w:id="5"/>
    </w:p>
    <w:p w14:paraId="5D27DF2A" w14:textId="77777777" w:rsidR="003A6C45" w:rsidRDefault="003A6C45" w:rsidP="003A6C45">
      <w:pPr>
        <w:keepNext/>
        <w:rPr>
          <w:rFonts w:ascii="Monaco" w:hAnsi="Monaco" w:cs="Times New Roman"/>
          <w:color w:val="931A68"/>
          <w:sz w:val="17"/>
          <w:szCs w:val="17"/>
        </w:rPr>
      </w:pPr>
      <w:r>
        <w:t>cJSON reads and processes the entire document at one time, then lets you access data in the document with an API to find elements in the JSON.  You can look at the README file which is found in libraries/utilities/cJSON/README.  Your code will look something like:</w:t>
      </w:r>
    </w:p>
    <w:p w14:paraId="5DA937AE" w14:textId="77777777" w:rsidR="003A6C45" w:rsidRPr="00E21F47" w:rsidRDefault="003A6C45" w:rsidP="00BE4DA7">
      <w:pPr>
        <w:pStyle w:val="CCode"/>
      </w:pPr>
      <w:r w:rsidRPr="00E21F47">
        <w:rPr>
          <w:color w:val="931A68"/>
        </w:rPr>
        <w:t>#include</w:t>
      </w:r>
      <w:r w:rsidRPr="00E21F47">
        <w:rPr>
          <w:color w:val="000000"/>
        </w:rPr>
        <w:t xml:space="preserve"> </w:t>
      </w:r>
      <w:r w:rsidRPr="00E21F47">
        <w:t>&lt;wiced.h&gt;</w:t>
      </w:r>
    </w:p>
    <w:p w14:paraId="3FC9FDDB" w14:textId="77777777" w:rsidR="003A6C45" w:rsidRPr="00E21F47" w:rsidRDefault="003A6C45" w:rsidP="00BE4DA7">
      <w:pPr>
        <w:pStyle w:val="CCode"/>
      </w:pPr>
      <w:r w:rsidRPr="00E21F47">
        <w:rPr>
          <w:color w:val="931A68"/>
        </w:rPr>
        <w:t>#include</w:t>
      </w:r>
      <w:r w:rsidRPr="00E21F47">
        <w:rPr>
          <w:color w:val="000000"/>
        </w:rPr>
        <w:t xml:space="preserve"> </w:t>
      </w:r>
      <w:r w:rsidRPr="00E21F47">
        <w:t>&lt;cJSON.h&gt;</w:t>
      </w:r>
    </w:p>
    <w:p w14:paraId="431C86C3" w14:textId="77777777" w:rsidR="003A6C45" w:rsidRPr="00E21F47" w:rsidRDefault="003A6C45" w:rsidP="00BE4DA7">
      <w:pPr>
        <w:pStyle w:val="CCode"/>
      </w:pPr>
      <w:r w:rsidRPr="00E21F47">
        <w:rPr>
          <w:color w:val="931A68"/>
        </w:rPr>
        <w:t>#include</w:t>
      </w:r>
      <w:r w:rsidRPr="00E21F47">
        <w:rPr>
          <w:color w:val="000000"/>
        </w:rPr>
        <w:t xml:space="preserve"> </w:t>
      </w:r>
      <w:r w:rsidRPr="00E21F47">
        <w:t>&lt;stdint.h&gt;</w:t>
      </w:r>
    </w:p>
    <w:p w14:paraId="386AB644" w14:textId="77777777" w:rsidR="003A6C45" w:rsidRPr="00E21F47" w:rsidRDefault="003A6C45" w:rsidP="00BE4DA7">
      <w:pPr>
        <w:pStyle w:val="CCode"/>
      </w:pPr>
    </w:p>
    <w:p w14:paraId="70DF16DB" w14:textId="77777777" w:rsidR="003A6C45" w:rsidRPr="00E21F47" w:rsidRDefault="003A6C45" w:rsidP="00BE4DA7">
      <w:pPr>
        <w:pStyle w:val="CCode"/>
      </w:pPr>
      <w:r w:rsidRPr="00E21F47">
        <w:rPr>
          <w:color w:val="931A68"/>
        </w:rPr>
        <w:t>void</w:t>
      </w:r>
      <w:r w:rsidRPr="00E21F47">
        <w:t xml:space="preserve"> application_start()</w:t>
      </w:r>
    </w:p>
    <w:p w14:paraId="397CCCB1" w14:textId="77777777" w:rsidR="003A6C45" w:rsidRPr="00E21F47" w:rsidRDefault="003A6C45" w:rsidP="00BE4DA7">
      <w:pPr>
        <w:pStyle w:val="CCode"/>
      </w:pPr>
      <w:r w:rsidRPr="00E21F47">
        <w:t>{</w:t>
      </w:r>
    </w:p>
    <w:p w14:paraId="03C562F8" w14:textId="77777777" w:rsidR="003A6C45" w:rsidRPr="00E21F47" w:rsidRDefault="003A6C45" w:rsidP="00BE4DA7">
      <w:pPr>
        <w:pStyle w:val="CCode"/>
      </w:pPr>
      <w:r w:rsidRPr="00E21F47">
        <w:rPr>
          <w:color w:val="000000"/>
        </w:rPr>
        <w:t xml:space="preserve">    </w:t>
      </w:r>
      <w:r w:rsidRPr="00E21F47">
        <w:rPr>
          <w:color w:val="931A68"/>
        </w:rPr>
        <w:t>const</w:t>
      </w:r>
      <w:r w:rsidRPr="00E21F47">
        <w:rPr>
          <w:color w:val="000000"/>
        </w:rPr>
        <w:t xml:space="preserve"> </w:t>
      </w:r>
      <w:r w:rsidRPr="00E21F47">
        <w:rPr>
          <w:color w:val="931A68"/>
        </w:rPr>
        <w:t>char</w:t>
      </w:r>
      <w:r w:rsidRPr="00E21F47">
        <w:rPr>
          <w:color w:val="000000"/>
        </w:rPr>
        <w:t xml:space="preserve"> data[] = </w:t>
      </w:r>
      <w:r w:rsidRPr="00E21F47">
        <w:t>"{ \"initials\" : \"</w:t>
      </w:r>
      <w:r w:rsidRPr="00E21F47">
        <w:rPr>
          <w:u w:val="single"/>
        </w:rPr>
        <w:t>arh</w:t>
      </w:r>
      <w:r w:rsidRPr="00E21F47">
        <w:t>\", \"age\" : 49 }"</w:t>
      </w:r>
      <w:r w:rsidRPr="00E21F47">
        <w:rPr>
          <w:color w:val="000000"/>
        </w:rPr>
        <w:t>;</w:t>
      </w:r>
    </w:p>
    <w:p w14:paraId="46726E34" w14:textId="77777777" w:rsidR="003A6C45" w:rsidRPr="00E21F47" w:rsidRDefault="003A6C45" w:rsidP="00BE4DA7">
      <w:pPr>
        <w:pStyle w:val="CCode"/>
      </w:pPr>
      <w:r w:rsidRPr="00E21F47">
        <w:t xml:space="preserve">    </w:t>
      </w:r>
      <w:r w:rsidRPr="00E21F47">
        <w:rPr>
          <w:color w:val="006141"/>
        </w:rPr>
        <w:t>cJSON</w:t>
      </w:r>
      <w:r w:rsidRPr="00E21F47">
        <w:t xml:space="preserve"> *root;</w:t>
      </w:r>
    </w:p>
    <w:p w14:paraId="2EFA9DE1" w14:textId="77777777" w:rsidR="003A6C45" w:rsidRPr="00E21F47" w:rsidRDefault="003A6C45" w:rsidP="00BE4DA7">
      <w:pPr>
        <w:pStyle w:val="CCode"/>
      </w:pPr>
      <w:r w:rsidRPr="00E21F47">
        <w:t xml:space="preserve">    </w:t>
      </w:r>
      <w:r w:rsidRPr="00E21F47">
        <w:rPr>
          <w:color w:val="006141"/>
        </w:rPr>
        <w:t>cJSON</w:t>
      </w:r>
      <w:r w:rsidRPr="00E21F47">
        <w:t xml:space="preserve"> *myObj;</w:t>
      </w:r>
    </w:p>
    <w:p w14:paraId="5F87842C" w14:textId="77777777" w:rsidR="003A6C45" w:rsidRPr="00E21F47" w:rsidRDefault="003A6C45" w:rsidP="00BE4DA7">
      <w:pPr>
        <w:pStyle w:val="CCode"/>
      </w:pPr>
      <w:r w:rsidRPr="00E21F47">
        <w:t>    root = cJSON_Parse(data);</w:t>
      </w:r>
    </w:p>
    <w:p w14:paraId="6CE6781A" w14:textId="77777777" w:rsidR="003A6C45" w:rsidRPr="00E21F47" w:rsidRDefault="003A6C45" w:rsidP="00BE4DA7">
      <w:pPr>
        <w:pStyle w:val="CCode"/>
      </w:pPr>
      <w:r w:rsidRPr="00E21F47">
        <w:t>    myObj = cJSON_GetObjectItem(root,"initials");</w:t>
      </w:r>
    </w:p>
    <w:p w14:paraId="609A81C4" w14:textId="77777777" w:rsidR="003A6C45" w:rsidRPr="00E21F47" w:rsidRDefault="003A6C45" w:rsidP="00BE4DA7">
      <w:pPr>
        <w:pStyle w:val="CCode"/>
      </w:pPr>
      <w:r w:rsidRPr="00E21F47">
        <w:t>    WPRINT_APP_INFO(("Initials = %s\n",myObj-&gt;</w:t>
      </w:r>
      <w:r w:rsidRPr="00E21F47">
        <w:rPr>
          <w:color w:val="0326CC"/>
        </w:rPr>
        <w:t>valuestring</w:t>
      </w:r>
      <w:r w:rsidRPr="00E21F47">
        <w:t>));</w:t>
      </w:r>
    </w:p>
    <w:p w14:paraId="22713404" w14:textId="77777777" w:rsidR="003A6C45" w:rsidRPr="00E21F47" w:rsidRDefault="003A6C45" w:rsidP="00BE4DA7">
      <w:pPr>
        <w:pStyle w:val="CCode"/>
      </w:pPr>
      <w:r w:rsidRPr="00E21F47">
        <w:t>    myObj = cJSON_GetObjectItem(root,"age");</w:t>
      </w:r>
    </w:p>
    <w:p w14:paraId="6BE541EF" w14:textId="77777777" w:rsidR="003A6C45" w:rsidRPr="00E21F47" w:rsidRDefault="003A6C45" w:rsidP="00BE4DA7">
      <w:pPr>
        <w:pStyle w:val="CCode"/>
      </w:pPr>
      <w:r w:rsidRPr="00E21F47">
        <w:t>    WPRINT_APP_INFO(("Age = %f\n",myObj-&gt;</w:t>
      </w:r>
      <w:r w:rsidRPr="00E21F47">
        <w:rPr>
          <w:color w:val="0326CC"/>
        </w:rPr>
        <w:t>valuedouble</w:t>
      </w:r>
      <w:r w:rsidRPr="00E21F47">
        <w:t>));</w:t>
      </w:r>
    </w:p>
    <w:p w14:paraId="551F6EC6" w14:textId="77777777" w:rsidR="003A6C45" w:rsidRDefault="003A6C45" w:rsidP="00BE4DA7">
      <w:pPr>
        <w:pStyle w:val="CCode"/>
      </w:pPr>
      <w:r w:rsidRPr="00E21F47">
        <w:t> }</w:t>
      </w:r>
    </w:p>
    <w:p w14:paraId="73C66920" w14:textId="46D8C25C" w:rsidR="00BE4DA7" w:rsidRPr="00672B85" w:rsidRDefault="00BE4DA7" w:rsidP="00BE4DA7">
      <w:r w:rsidRPr="00672B85">
        <w:t>To include cJSON in your project, add it to the Makefile</w:t>
      </w:r>
      <w:r w:rsidR="00672B85">
        <w:t>:</w:t>
      </w:r>
    </w:p>
    <w:p w14:paraId="227551C0" w14:textId="77777777" w:rsidR="00BE4DA7" w:rsidRPr="00E21F47" w:rsidRDefault="00BE4DA7" w:rsidP="00BE4DA7">
      <w:pPr>
        <w:pStyle w:val="CCode"/>
      </w:pPr>
      <w:r w:rsidRPr="00E21F47">
        <w:t>$(NAME)_COMPONENTS :</w:t>
      </w:r>
      <w:r w:rsidRPr="00E21F47">
        <w:rPr>
          <w:rStyle w:val="s1"/>
          <w:rFonts w:ascii="Consolas" w:hAnsi="Consolas"/>
          <w:sz w:val="20"/>
          <w:szCs w:val="20"/>
        </w:rPr>
        <w:t>= utilities/cJSON</w:t>
      </w:r>
    </w:p>
    <w:p w14:paraId="0A16CEF2" w14:textId="799A8F63" w:rsidR="00BE4DA7" w:rsidRDefault="00BE4DA7" w:rsidP="00BE4DA7">
      <w:pPr>
        <w:pStyle w:val="Heading2"/>
      </w:pPr>
      <w:bookmarkStart w:id="6" w:name="_Toc492634563"/>
      <w:r>
        <w:t>WICED JSON_parser</w:t>
      </w:r>
      <w:bookmarkEnd w:id="6"/>
    </w:p>
    <w:p w14:paraId="68B91E25" w14:textId="62D3804B" w:rsidR="003A6C45" w:rsidRDefault="003A6C45" w:rsidP="003A6C45">
      <w:r>
        <w:t xml:space="preserve">The JSON_Parser </w:t>
      </w:r>
      <w:r w:rsidR="00A536DC">
        <w:t xml:space="preserve">library </w:t>
      </w:r>
      <w:r>
        <w:t>is an iterative parser, meaning that it reads one chunk at a time.  This kind of parser is good for situations where you have very large structures where it is impractical to read the entire thing into memory at once but it is generally more difficult to use than the cJSON parser so we will not cover the details here.</w:t>
      </w:r>
    </w:p>
    <w:p w14:paraId="37E9D801" w14:textId="25C3C4F6" w:rsidR="00BE4DA7" w:rsidRDefault="00BE4DA7" w:rsidP="00BE4DA7">
      <w:r>
        <w:t xml:space="preserve">To add it to your project Makfile </w:t>
      </w:r>
    </w:p>
    <w:p w14:paraId="3EEF9474" w14:textId="211066E5" w:rsidR="00BE4DA7" w:rsidRPr="00E21F47" w:rsidRDefault="00BE4DA7" w:rsidP="00BE4DA7">
      <w:pPr>
        <w:pStyle w:val="CCode"/>
      </w:pPr>
      <w:r w:rsidRPr="00E21F47">
        <w:t>$(NAME)_COMPONENTS :</w:t>
      </w:r>
      <w:r w:rsidRPr="00E21F47">
        <w:rPr>
          <w:rStyle w:val="s1"/>
          <w:rFonts w:ascii="Consolas" w:hAnsi="Consolas"/>
          <w:sz w:val="20"/>
          <w:szCs w:val="20"/>
        </w:rPr>
        <w:t>= utilities/JSON_parser</w:t>
      </w:r>
    </w:p>
    <w:p w14:paraId="20C665A8" w14:textId="77777777" w:rsidR="003A6C45" w:rsidRDefault="003A6C45" w:rsidP="003A6C45">
      <w:pPr>
        <w:pStyle w:val="Heading1"/>
      </w:pPr>
      <w:bookmarkStart w:id="7" w:name="_Toc492634564"/>
      <w:r>
        <w:lastRenderedPageBreak/>
        <w:t>Exercise(s)</w:t>
      </w:r>
      <w:bookmarkEnd w:id="7"/>
    </w:p>
    <w:p w14:paraId="7636AD4D" w14:textId="437DDB1F" w:rsidR="003A6C45" w:rsidRPr="008F3853" w:rsidRDefault="003A6C45" w:rsidP="00BE4DA7">
      <w:pPr>
        <w:pStyle w:val="Exercise"/>
      </w:pPr>
      <w:bookmarkStart w:id="8" w:name="_Toc492634565"/>
      <w:r>
        <w:t>Browse the library directory to see what functions are available</w:t>
      </w:r>
      <w:bookmarkEnd w:id="8"/>
    </w:p>
    <w:p w14:paraId="2AA369EC" w14:textId="7B35B302" w:rsidR="003A6C45" w:rsidRDefault="003A6C45" w:rsidP="00BE4DA7">
      <w:pPr>
        <w:pStyle w:val="Exercise"/>
      </w:pPr>
      <w:bookmarkStart w:id="9" w:name="_Toc492634566"/>
      <w:r>
        <w:t>Review the graphics library documentation and run the examples</w:t>
      </w:r>
      <w:bookmarkEnd w:id="9"/>
    </w:p>
    <w:p w14:paraId="5A233B74" w14:textId="77777777" w:rsidR="003A6C45" w:rsidRDefault="003A6C45" w:rsidP="001546BA">
      <w:pPr>
        <w:pStyle w:val="ListParagraph"/>
        <w:numPr>
          <w:ilvl w:val="0"/>
          <w:numId w:val="5"/>
        </w:numPr>
      </w:pPr>
      <w:r>
        <w:t>Go to the documentation directory in the SDK (43xxx_Wi-Fi/doc) and open the WICED-LED_Display.pdf file. Review the documentation.</w:t>
      </w:r>
    </w:p>
    <w:p w14:paraId="14ACBE3D" w14:textId="77777777" w:rsidR="003A6C45" w:rsidRDefault="003A6C45" w:rsidP="001546BA">
      <w:pPr>
        <w:pStyle w:val="ListParagraph"/>
        <w:numPr>
          <w:ilvl w:val="0"/>
          <w:numId w:val="5"/>
        </w:numPr>
      </w:pPr>
      <w:r>
        <w:t>Copy the project from snip/graphics/hello to ww101/04/02_hello. Rename files and update the make file as necessary.</w:t>
      </w:r>
    </w:p>
    <w:p w14:paraId="420AEF9E" w14:textId="77777777" w:rsidR="003A6C45" w:rsidRDefault="003A6C45" w:rsidP="001546BA">
      <w:pPr>
        <w:pStyle w:val="ListParagraph"/>
        <w:numPr>
          <w:ilvl w:val="0"/>
          <w:numId w:val="5"/>
        </w:numPr>
      </w:pPr>
      <w:r>
        <w:t>Verify that the I2C port is set to WICED_I2C_2.</w:t>
      </w:r>
    </w:p>
    <w:p w14:paraId="389768D9" w14:textId="77777777" w:rsidR="003A6C45" w:rsidRDefault="003A6C45" w:rsidP="001546BA">
      <w:pPr>
        <w:pStyle w:val="ListParagraph"/>
        <w:numPr>
          <w:ilvl w:val="0"/>
          <w:numId w:val="5"/>
        </w:numPr>
      </w:pPr>
      <w:r>
        <w:t>Update the I2C speed_mode to I2C_STANDARD_SPEED_MODE.</w:t>
      </w:r>
    </w:p>
    <w:p w14:paraId="239E2E9E" w14:textId="77777777" w:rsidR="003A6C45" w:rsidRDefault="003A6C45" w:rsidP="001546BA">
      <w:pPr>
        <w:pStyle w:val="ListParagraph"/>
        <w:numPr>
          <w:ilvl w:val="0"/>
          <w:numId w:val="5"/>
        </w:numPr>
      </w:pPr>
      <w:r>
        <w:t>Review the rest of the project to understand what it is doing.</w:t>
      </w:r>
    </w:p>
    <w:p w14:paraId="066F1874" w14:textId="77777777" w:rsidR="003A6C45" w:rsidRDefault="003A6C45" w:rsidP="001546BA">
      <w:pPr>
        <w:pStyle w:val="ListParagraph"/>
        <w:numPr>
          <w:ilvl w:val="0"/>
          <w:numId w:val="5"/>
        </w:numPr>
      </w:pPr>
      <w:r>
        <w:t>Create a make target for your project and run it.</w:t>
      </w:r>
    </w:p>
    <w:p w14:paraId="6F09BE54" w14:textId="77777777" w:rsidR="003A6C45" w:rsidRDefault="003A6C45" w:rsidP="001546BA">
      <w:pPr>
        <w:pStyle w:val="ListParagraph"/>
        <w:numPr>
          <w:ilvl w:val="0"/>
          <w:numId w:val="5"/>
        </w:numPr>
      </w:pPr>
      <w:r>
        <w:t>Repeat the above steps for the graphicstest project.</w:t>
      </w:r>
    </w:p>
    <w:p w14:paraId="63D79273" w14:textId="77777777" w:rsidR="003A6C45" w:rsidRPr="003B5772" w:rsidRDefault="003A6C45" w:rsidP="001546BA">
      <w:pPr>
        <w:pStyle w:val="ListParagraph"/>
        <w:numPr>
          <w:ilvl w:val="1"/>
          <w:numId w:val="5"/>
        </w:numPr>
      </w:pPr>
      <w:r>
        <w:t xml:space="preserve">Hint: you will have to remove the VALID_PLATFORMS line from the make file (or add CYW943907*) in order to build the project. </w:t>
      </w:r>
    </w:p>
    <w:p w14:paraId="601A4262" w14:textId="795E6C05" w:rsidR="003A6C45" w:rsidRPr="00C31AB7" w:rsidRDefault="003A6C45" w:rsidP="00BE4DA7">
      <w:pPr>
        <w:pStyle w:val="Exercise"/>
      </w:pPr>
      <w:bookmarkStart w:id="10" w:name="_Toc492634567"/>
      <w:r>
        <w:t>(Advanced) Display sensor information on the OLED display</w:t>
      </w:r>
      <w:bookmarkEnd w:id="10"/>
    </w:p>
    <w:p w14:paraId="6A718610" w14:textId="77777777" w:rsidR="003A6C45" w:rsidRDefault="003A6C45" w:rsidP="001546BA">
      <w:pPr>
        <w:pStyle w:val="ListParagraph"/>
        <w:keepNext/>
        <w:numPr>
          <w:ilvl w:val="0"/>
          <w:numId w:val="6"/>
        </w:numPr>
      </w:pPr>
      <w:r>
        <w:t>Copy 02_hello to 03_sensorData. Update the names and make target as necessary.</w:t>
      </w:r>
    </w:p>
    <w:p w14:paraId="2030F333" w14:textId="77777777" w:rsidR="003A6C45" w:rsidRDefault="003A6C45" w:rsidP="001546BA">
      <w:pPr>
        <w:pStyle w:val="ListParagraph"/>
        <w:keepNext/>
        <w:numPr>
          <w:ilvl w:val="0"/>
          <w:numId w:val="6"/>
        </w:numPr>
      </w:pPr>
      <w:r>
        <w:t>Update the code so that the temperature, humidity, ambient light, and potentiometer values are read from the analog co-processor and displayed to the screen every ½ second.</w:t>
      </w:r>
    </w:p>
    <w:p w14:paraId="10EEA7C6" w14:textId="77777777" w:rsidR="003A6C45" w:rsidRDefault="003A6C45" w:rsidP="001546BA">
      <w:pPr>
        <w:pStyle w:val="ListParagraph"/>
        <w:numPr>
          <w:ilvl w:val="1"/>
          <w:numId w:val="6"/>
        </w:numPr>
      </w:pPr>
      <w:r>
        <w:t>Hint: see the I2C read exercise in chapter 2 for information on reading the sensor values using I2C.</w:t>
      </w:r>
    </w:p>
    <w:p w14:paraId="2EA70BE8" w14:textId="77777777" w:rsidR="003A6C45" w:rsidRDefault="003A6C45" w:rsidP="001546BA">
      <w:pPr>
        <w:pStyle w:val="ListParagraph"/>
        <w:numPr>
          <w:ilvl w:val="1"/>
          <w:numId w:val="6"/>
        </w:numPr>
      </w:pPr>
      <w:r>
        <w:t>Hint: you will need to create two different I2C structures and initialize two I2C devices – one for the analog co-processor and one for the OLED display. They will both use the same physical interface (WICED_I2C_2) but not at the same time.</w:t>
      </w:r>
    </w:p>
    <w:p w14:paraId="598086DE" w14:textId="77777777" w:rsidR="003A6C45" w:rsidRDefault="003A6C45" w:rsidP="001546BA">
      <w:pPr>
        <w:pStyle w:val="ListParagraph"/>
        <w:numPr>
          <w:ilvl w:val="1"/>
          <w:numId w:val="6"/>
        </w:numPr>
      </w:pPr>
      <w:r>
        <w:t xml:space="preserve">Hint: use </w:t>
      </w:r>
      <w:r w:rsidRPr="00E21F47">
        <w:rPr>
          <w:i/>
        </w:rPr>
        <w:t>s</w:t>
      </w:r>
      <w:r>
        <w:rPr>
          <w:i/>
        </w:rPr>
        <w:t>n</w:t>
      </w:r>
      <w:r w:rsidRPr="00E21F47">
        <w:rPr>
          <w:i/>
        </w:rPr>
        <w:t>printf</w:t>
      </w:r>
      <w:r>
        <w:t xml:space="preserve"> to format the strings. This safer than sprint because you tell it the max number of characters to output – there is no chance of over-running the buffer which can cause all sorts of odd behavior. The prototype is:</w:t>
      </w:r>
    </w:p>
    <w:p w14:paraId="32C2C658" w14:textId="77777777" w:rsidR="003A6C45" w:rsidRDefault="003A6C45" w:rsidP="003A6C45">
      <w:pPr>
        <w:ind w:left="2160"/>
      </w:pPr>
      <w:r w:rsidRPr="0080543B">
        <w:t>int snprintf(char *buffer, size_t n, const char *format-string, argument-list);</w:t>
      </w:r>
    </w:p>
    <w:p w14:paraId="753FF3AF" w14:textId="77777777" w:rsidR="003A6C45" w:rsidRPr="0080543B" w:rsidRDefault="003A6C45" w:rsidP="003A6C45">
      <w:pPr>
        <w:ind w:left="1440"/>
      </w:pPr>
      <w:r>
        <w:t>Note that the string produced includes a terminating null character so the size parameter must be large enough to hold the string plus the terminating null.</w:t>
      </w:r>
    </w:p>
    <w:p w14:paraId="317478FC" w14:textId="77777777" w:rsidR="003A6C45" w:rsidRDefault="003A6C45" w:rsidP="001546BA">
      <w:pPr>
        <w:pStyle w:val="ListParagraph"/>
        <w:numPr>
          <w:ilvl w:val="1"/>
          <w:numId w:val="6"/>
        </w:numPr>
      </w:pPr>
      <w:r>
        <w:t>Hint: If you are using threads, this would be a great place to use a mutex.</w:t>
      </w:r>
    </w:p>
    <w:p w14:paraId="4C3FF57D" w14:textId="77777777" w:rsidR="001C350E" w:rsidRDefault="001C350E">
      <w:pPr>
        <w:rPr>
          <w:rFonts w:eastAsia="Times New Roman"/>
          <w:b/>
          <w:color w:val="1F4E79" w:themeColor="accent1" w:themeShade="80"/>
          <w:sz w:val="24"/>
          <w:szCs w:val="26"/>
        </w:rPr>
      </w:pPr>
      <w:bookmarkStart w:id="11" w:name="_Toc492634568"/>
      <w:r>
        <w:br w:type="page"/>
      </w:r>
    </w:p>
    <w:p w14:paraId="5C52317D" w14:textId="56350CFC" w:rsidR="003A6C45" w:rsidRDefault="003A6C45" w:rsidP="00BE4DA7">
      <w:pPr>
        <w:pStyle w:val="Exercise"/>
      </w:pPr>
      <w:r>
        <w:lastRenderedPageBreak/>
        <w:t>Parse a JSON document using the library “cJSON”.</w:t>
      </w:r>
      <w:bookmarkEnd w:id="11"/>
    </w:p>
    <w:p w14:paraId="615A0C4A" w14:textId="50DB9648" w:rsidR="003A6C45" w:rsidRPr="00E772B1" w:rsidRDefault="001C350E" w:rsidP="003A6C45">
      <w:r>
        <w:t>Write a program that will read</w:t>
      </w:r>
      <w:r w:rsidR="003A6C45">
        <w:t xml:space="preserve"> JSON from a given character array, then set the 4 I2C controlled LEDs (next to the CapSense buttons) and the 2 GPIO LEDs to the correct state based on the content of the document.  The document will be a key/value map with the two keys “i2cleds” and “gpioleds”.  The value of those keys will be another key/value map with one key per LED, e.g. “1” to represent the first LED.  The value of those keys will be “on” or “off”.  </w:t>
      </w:r>
    </w:p>
    <w:p w14:paraId="569653FD" w14:textId="77777777" w:rsidR="003A6C45" w:rsidRDefault="003A6C45" w:rsidP="003A6C45">
      <w:r>
        <w:t xml:space="preserve">Make a JSON string that represents the desired states of the 4 I2C LEDs and the 2 GPIO LEDs that looks like this:   </w:t>
      </w:r>
    </w:p>
    <w:p w14:paraId="6020FA55" w14:textId="77777777" w:rsidR="003A6C45" w:rsidRDefault="003A6C45" w:rsidP="003A6C45">
      <w:pPr>
        <w:pStyle w:val="ListParagraph"/>
      </w:pPr>
      <w:r w:rsidRPr="0055456C">
        <w:t>{ "i2cleds" : { "1":"on", "2":"off", "3":"on", "4":"on"}, "gpioleds" : { "1":"off", "2":"on"}}</w:t>
      </w:r>
    </w:p>
    <w:p w14:paraId="6C307E85" w14:textId="77777777" w:rsidR="003A6C45" w:rsidRDefault="003A6C45" w:rsidP="003A6C45">
      <w:pPr>
        <w:pStyle w:val="ListParagraph"/>
      </w:pPr>
    </w:p>
    <w:p w14:paraId="1B72A6E2" w14:textId="4CD1AAE3" w:rsidR="003A6C45" w:rsidRDefault="003A6C45" w:rsidP="003A6C45">
      <w:r>
        <w:t xml:space="preserve">Remember that the quotes </w:t>
      </w:r>
      <w:r w:rsidR="00B60878">
        <w:t xml:space="preserve">inside the string that you define </w:t>
      </w:r>
      <w:r>
        <w:t>need to be escaped with a backslash (i.e. \” instead of just “) or you will confuse the compiler.</w:t>
      </w:r>
    </w:p>
    <w:p w14:paraId="1878FB9A" w14:textId="77777777" w:rsidR="003A6C45" w:rsidRPr="00E772B1" w:rsidRDefault="003A6C45" w:rsidP="003A6C45">
      <w:r>
        <w:t>Hint: refer to the I2C write example from the peripherals chapter for details on how to control the I2C LEDs.</w:t>
      </w:r>
    </w:p>
    <w:p w14:paraId="74591211" w14:textId="48057722" w:rsidR="003A6C45" w:rsidRDefault="003A6C45" w:rsidP="00BE4DA7">
      <w:pPr>
        <w:pStyle w:val="Exercise"/>
      </w:pPr>
      <w:bookmarkStart w:id="12" w:name="_Toc492634569"/>
      <w:r>
        <w:t>(Advanced) Process a JSON document using “JSON_Parser”</w:t>
      </w:r>
      <w:bookmarkEnd w:id="12"/>
    </w:p>
    <w:p w14:paraId="18170F30" w14:textId="77777777" w:rsidR="003A6C45" w:rsidRDefault="003A6C45" w:rsidP="003A6C45">
      <w:r>
        <w:t>Write a program that will parse the same JSON document as exercise (04), but using the JSON_Parser library.</w:t>
      </w:r>
    </w:p>
    <w:p w14:paraId="47AE6566" w14:textId="77777777" w:rsidR="003A6C45" w:rsidRPr="00F63C15" w:rsidRDefault="003A6C45" w:rsidP="003A6C45"/>
    <w:p w14:paraId="51799040" w14:textId="660B2A6B" w:rsidR="00857DC2" w:rsidRPr="003A6C45" w:rsidRDefault="00857DC2" w:rsidP="003A6C45"/>
    <w:sectPr w:rsidR="00857DC2" w:rsidRPr="003A6C4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BE2502" w14:textId="77777777" w:rsidR="005C00CC" w:rsidRDefault="005C00CC" w:rsidP="00DF6D18">
      <w:r>
        <w:separator/>
      </w:r>
    </w:p>
  </w:endnote>
  <w:endnote w:type="continuationSeparator" w:id="0">
    <w:p w14:paraId="49944518" w14:textId="77777777" w:rsidR="005C00CC" w:rsidRDefault="005C00CC"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Monaco">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D55167" w:rsidRDefault="00D55167" w:rsidP="00547CF1">
            <w:pPr>
              <w:pStyle w:val="Footer"/>
              <w:spacing w:after="0"/>
            </w:pPr>
          </w:p>
          <w:p w14:paraId="4C29FDE6" w14:textId="3D9DBC9B" w:rsidR="00D55167" w:rsidRDefault="00D55167" w:rsidP="00E60124">
            <w:pPr>
              <w:pStyle w:val="Footer"/>
              <w:spacing w:after="0"/>
            </w:pPr>
            <w:r>
              <w:t xml:space="preserve">Chapter </w:t>
            </w:r>
            <w:r w:rsidR="001546BA">
              <w:t>4 WICED Library</w:t>
            </w:r>
            <w:r>
              <w:tab/>
            </w:r>
            <w:r>
              <w:tab/>
              <w:t xml:space="preserve">Page </w:t>
            </w:r>
            <w:r>
              <w:fldChar w:fldCharType="begin"/>
            </w:r>
            <w:r>
              <w:instrText xml:space="preserve"> PAGE </w:instrText>
            </w:r>
            <w:r>
              <w:fldChar w:fldCharType="separate"/>
            </w:r>
            <w:r w:rsidR="00C4307F">
              <w:rPr>
                <w:noProof/>
              </w:rPr>
              <w:t>1</w:t>
            </w:r>
            <w:r>
              <w:fldChar w:fldCharType="end"/>
            </w:r>
            <w:r>
              <w:t xml:space="preserve"> of </w:t>
            </w:r>
            <w:r w:rsidR="005C00CC">
              <w:fldChar w:fldCharType="begin"/>
            </w:r>
            <w:r w:rsidR="005C00CC">
              <w:instrText xml:space="preserve"> NUMPAGES  </w:instrText>
            </w:r>
            <w:r w:rsidR="005C00CC">
              <w:fldChar w:fldCharType="separate"/>
            </w:r>
            <w:r w:rsidR="00C4307F">
              <w:rPr>
                <w:noProof/>
              </w:rPr>
              <w:t>8</w:t>
            </w:r>
            <w:r w:rsidR="005C00CC">
              <w:rPr>
                <w:noProof/>
              </w:rPr>
              <w:fldChar w:fldCharType="end"/>
            </w:r>
          </w:p>
        </w:sdtContent>
      </w:sdt>
    </w:sdtContent>
  </w:sdt>
  <w:p w14:paraId="75581528" w14:textId="77777777" w:rsidR="00D55167" w:rsidRDefault="00D55167"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563AA8" w14:textId="77777777" w:rsidR="005C00CC" w:rsidRDefault="005C00CC" w:rsidP="00DF6D18">
      <w:r>
        <w:separator/>
      </w:r>
    </w:p>
  </w:footnote>
  <w:footnote w:type="continuationSeparator" w:id="0">
    <w:p w14:paraId="34F1CE6E" w14:textId="77777777" w:rsidR="005C00CC" w:rsidRDefault="005C00CC"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57F40" w14:textId="6C6DCBB0" w:rsidR="00D55167" w:rsidRDefault="00D55167">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61E18"/>
    <w:multiLevelType w:val="hybridMultilevel"/>
    <w:tmpl w:val="AA8E8E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700CD"/>
    <w:multiLevelType w:val="multilevel"/>
    <w:tmpl w:val="646CE9AA"/>
    <w:lvl w:ilvl="0">
      <w:start w:val="1"/>
      <w:numFmt w:val="decimal"/>
      <w:lvlText w:val="7C.%1"/>
      <w:lvlJc w:val="left"/>
      <w:pPr>
        <w:ind w:left="720" w:hanging="720"/>
      </w:pPr>
      <w:rPr>
        <w:rFonts w:hint="default"/>
      </w:rPr>
    </w:lvl>
    <w:lvl w:ilvl="1">
      <w:start w:val="1"/>
      <w:numFmt w:val="decimal"/>
      <w:pStyle w:val="Exercise"/>
      <w:suff w:val="space"/>
      <w:lvlText w:val="Exercise - 4.%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 w15:restartNumberingAfterBreak="0">
    <w:nsid w:val="2A6C2B07"/>
    <w:multiLevelType w:val="hybridMultilevel"/>
    <w:tmpl w:val="D480C2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8E653D"/>
    <w:multiLevelType w:val="hybridMultilevel"/>
    <w:tmpl w:val="437AF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3A783B"/>
    <w:multiLevelType w:val="hybridMultilevel"/>
    <w:tmpl w:val="8C7CE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EB049E"/>
    <w:multiLevelType w:val="hybridMultilevel"/>
    <w:tmpl w:val="7E6C8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4607EE"/>
    <w:multiLevelType w:val="multilevel"/>
    <w:tmpl w:val="3480863A"/>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5F62103F"/>
    <w:multiLevelType w:val="multilevel"/>
    <w:tmpl w:val="8262855C"/>
    <w:lvl w:ilvl="0">
      <w:start w:val="1"/>
      <w:numFmt w:val="decimal"/>
      <w:pStyle w:val="Heading1"/>
      <w:lvlText w:val="4.%1 "/>
      <w:lvlJc w:val="left"/>
      <w:pPr>
        <w:ind w:left="-360" w:firstLine="360"/>
      </w:pPr>
      <w:rPr>
        <w:rFonts w:hint="default"/>
      </w:rPr>
    </w:lvl>
    <w:lvl w:ilvl="1">
      <w:start w:val="1"/>
      <w:numFmt w:val="decimal"/>
      <w:pStyle w:val="Heading2"/>
      <w:suff w:val="space"/>
      <w:lvlText w:val="4.%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AAB6594"/>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3"/>
  </w:num>
  <w:num w:numId="3">
    <w:abstractNumId w:val="1"/>
  </w:num>
  <w:num w:numId="4">
    <w:abstractNumId w:val="6"/>
  </w:num>
  <w:num w:numId="5">
    <w:abstractNumId w:val="0"/>
  </w:num>
  <w:num w:numId="6">
    <w:abstractNumId w:val="4"/>
  </w:num>
  <w:num w:numId="7">
    <w:abstractNumId w:val="2"/>
  </w:num>
  <w:num w:numId="8">
    <w:abstractNumId w:val="5"/>
  </w:num>
  <w:num w:numId="9">
    <w:abstractNumId w:val="7"/>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B1E"/>
    <w:rsid w:val="00030FAC"/>
    <w:rsid w:val="00031825"/>
    <w:rsid w:val="000322CB"/>
    <w:rsid w:val="00044C80"/>
    <w:rsid w:val="00045AC8"/>
    <w:rsid w:val="00051E3C"/>
    <w:rsid w:val="0005324C"/>
    <w:rsid w:val="00074015"/>
    <w:rsid w:val="00093229"/>
    <w:rsid w:val="00093A9C"/>
    <w:rsid w:val="00096E47"/>
    <w:rsid w:val="000A10C2"/>
    <w:rsid w:val="000A7893"/>
    <w:rsid w:val="000A7C62"/>
    <w:rsid w:val="000B3CDE"/>
    <w:rsid w:val="000B444B"/>
    <w:rsid w:val="000B480A"/>
    <w:rsid w:val="000B49C4"/>
    <w:rsid w:val="000C3B73"/>
    <w:rsid w:val="000C4E6B"/>
    <w:rsid w:val="000D5180"/>
    <w:rsid w:val="000D5CC1"/>
    <w:rsid w:val="000D7031"/>
    <w:rsid w:val="000E36BD"/>
    <w:rsid w:val="000F2E84"/>
    <w:rsid w:val="000F4EBA"/>
    <w:rsid w:val="00110CE4"/>
    <w:rsid w:val="00112EEC"/>
    <w:rsid w:val="00114104"/>
    <w:rsid w:val="0011517F"/>
    <w:rsid w:val="0012300A"/>
    <w:rsid w:val="00126DF9"/>
    <w:rsid w:val="00130E71"/>
    <w:rsid w:val="001318AB"/>
    <w:rsid w:val="00132EF0"/>
    <w:rsid w:val="00137E77"/>
    <w:rsid w:val="001448EB"/>
    <w:rsid w:val="001542E2"/>
    <w:rsid w:val="001546BA"/>
    <w:rsid w:val="0015653A"/>
    <w:rsid w:val="00156EEC"/>
    <w:rsid w:val="00165DB6"/>
    <w:rsid w:val="00167802"/>
    <w:rsid w:val="00175AB2"/>
    <w:rsid w:val="001769AE"/>
    <w:rsid w:val="00177F74"/>
    <w:rsid w:val="00180147"/>
    <w:rsid w:val="001819F1"/>
    <w:rsid w:val="00182794"/>
    <w:rsid w:val="00184A63"/>
    <w:rsid w:val="00193937"/>
    <w:rsid w:val="001A05BD"/>
    <w:rsid w:val="001A2540"/>
    <w:rsid w:val="001A3876"/>
    <w:rsid w:val="001B1B56"/>
    <w:rsid w:val="001B22CC"/>
    <w:rsid w:val="001C3071"/>
    <w:rsid w:val="001C350E"/>
    <w:rsid w:val="001C41CE"/>
    <w:rsid w:val="001D092F"/>
    <w:rsid w:val="001E01B2"/>
    <w:rsid w:val="001E0CD6"/>
    <w:rsid w:val="001E500C"/>
    <w:rsid w:val="001E5730"/>
    <w:rsid w:val="002006C0"/>
    <w:rsid w:val="00202274"/>
    <w:rsid w:val="002025AB"/>
    <w:rsid w:val="002141D2"/>
    <w:rsid w:val="00214414"/>
    <w:rsid w:val="00214543"/>
    <w:rsid w:val="00216CA1"/>
    <w:rsid w:val="002203F9"/>
    <w:rsid w:val="00221074"/>
    <w:rsid w:val="00227150"/>
    <w:rsid w:val="00242C1E"/>
    <w:rsid w:val="00254990"/>
    <w:rsid w:val="002563F7"/>
    <w:rsid w:val="00263211"/>
    <w:rsid w:val="00264AA3"/>
    <w:rsid w:val="00266D14"/>
    <w:rsid w:val="00280BC8"/>
    <w:rsid w:val="00283B23"/>
    <w:rsid w:val="002843E1"/>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DCF"/>
    <w:rsid w:val="00301AE7"/>
    <w:rsid w:val="00304FBE"/>
    <w:rsid w:val="00313FF1"/>
    <w:rsid w:val="00315A49"/>
    <w:rsid w:val="00321C35"/>
    <w:rsid w:val="003275D6"/>
    <w:rsid w:val="00331E67"/>
    <w:rsid w:val="003445E6"/>
    <w:rsid w:val="00350E39"/>
    <w:rsid w:val="003526CF"/>
    <w:rsid w:val="00362F0E"/>
    <w:rsid w:val="0037207F"/>
    <w:rsid w:val="00374375"/>
    <w:rsid w:val="003817F7"/>
    <w:rsid w:val="00382507"/>
    <w:rsid w:val="003853D7"/>
    <w:rsid w:val="0038642E"/>
    <w:rsid w:val="0039793C"/>
    <w:rsid w:val="00397ACA"/>
    <w:rsid w:val="003A355F"/>
    <w:rsid w:val="003A6C45"/>
    <w:rsid w:val="003B2C9C"/>
    <w:rsid w:val="003B66DF"/>
    <w:rsid w:val="003B7B2A"/>
    <w:rsid w:val="003C323F"/>
    <w:rsid w:val="003D14E0"/>
    <w:rsid w:val="003D39DA"/>
    <w:rsid w:val="003E3652"/>
    <w:rsid w:val="003E39EE"/>
    <w:rsid w:val="003E6C7C"/>
    <w:rsid w:val="003F19A0"/>
    <w:rsid w:val="0040035E"/>
    <w:rsid w:val="004007F8"/>
    <w:rsid w:val="00406245"/>
    <w:rsid w:val="00410B59"/>
    <w:rsid w:val="004119D6"/>
    <w:rsid w:val="00416612"/>
    <w:rsid w:val="00417EB2"/>
    <w:rsid w:val="00423020"/>
    <w:rsid w:val="004320E0"/>
    <w:rsid w:val="004377C2"/>
    <w:rsid w:val="0044445E"/>
    <w:rsid w:val="004446D7"/>
    <w:rsid w:val="00445477"/>
    <w:rsid w:val="00445DBC"/>
    <w:rsid w:val="004475C1"/>
    <w:rsid w:val="00450660"/>
    <w:rsid w:val="00451963"/>
    <w:rsid w:val="00454EBF"/>
    <w:rsid w:val="004566FB"/>
    <w:rsid w:val="00464E99"/>
    <w:rsid w:val="0047091C"/>
    <w:rsid w:val="0048212A"/>
    <w:rsid w:val="004865E3"/>
    <w:rsid w:val="004941CE"/>
    <w:rsid w:val="004A4D30"/>
    <w:rsid w:val="004A59A0"/>
    <w:rsid w:val="004B1557"/>
    <w:rsid w:val="004B40D3"/>
    <w:rsid w:val="004B4198"/>
    <w:rsid w:val="004C1AEE"/>
    <w:rsid w:val="004C42B9"/>
    <w:rsid w:val="004C76D0"/>
    <w:rsid w:val="004D3236"/>
    <w:rsid w:val="004D51FE"/>
    <w:rsid w:val="004D532F"/>
    <w:rsid w:val="004F02B0"/>
    <w:rsid w:val="00502B57"/>
    <w:rsid w:val="005112DE"/>
    <w:rsid w:val="005131C6"/>
    <w:rsid w:val="00516EB9"/>
    <w:rsid w:val="005202BB"/>
    <w:rsid w:val="00533AB8"/>
    <w:rsid w:val="00536FB2"/>
    <w:rsid w:val="00542D5D"/>
    <w:rsid w:val="00547CF1"/>
    <w:rsid w:val="00553617"/>
    <w:rsid w:val="005548D0"/>
    <w:rsid w:val="00566882"/>
    <w:rsid w:val="0056799C"/>
    <w:rsid w:val="00583ABA"/>
    <w:rsid w:val="0058531C"/>
    <w:rsid w:val="00591008"/>
    <w:rsid w:val="00591056"/>
    <w:rsid w:val="00593945"/>
    <w:rsid w:val="005B467B"/>
    <w:rsid w:val="005C00CC"/>
    <w:rsid w:val="005C585F"/>
    <w:rsid w:val="005D08CE"/>
    <w:rsid w:val="005D48B6"/>
    <w:rsid w:val="005E248C"/>
    <w:rsid w:val="005E5743"/>
    <w:rsid w:val="005E5EED"/>
    <w:rsid w:val="005F0D90"/>
    <w:rsid w:val="005F3959"/>
    <w:rsid w:val="005F67C7"/>
    <w:rsid w:val="005F73D7"/>
    <w:rsid w:val="00612559"/>
    <w:rsid w:val="0062275F"/>
    <w:rsid w:val="00625C0B"/>
    <w:rsid w:val="00630ABF"/>
    <w:rsid w:val="00631730"/>
    <w:rsid w:val="00633C0D"/>
    <w:rsid w:val="00640EA5"/>
    <w:rsid w:val="00651346"/>
    <w:rsid w:val="00653120"/>
    <w:rsid w:val="0065757C"/>
    <w:rsid w:val="006632D0"/>
    <w:rsid w:val="0066455D"/>
    <w:rsid w:val="00666361"/>
    <w:rsid w:val="00671694"/>
    <w:rsid w:val="00672B85"/>
    <w:rsid w:val="00672DB9"/>
    <w:rsid w:val="00674FA2"/>
    <w:rsid w:val="00680B9F"/>
    <w:rsid w:val="006920C3"/>
    <w:rsid w:val="00693A41"/>
    <w:rsid w:val="00696519"/>
    <w:rsid w:val="006B26ED"/>
    <w:rsid w:val="006B442B"/>
    <w:rsid w:val="006B5FCE"/>
    <w:rsid w:val="006B7E6B"/>
    <w:rsid w:val="006C1488"/>
    <w:rsid w:val="006C3B4F"/>
    <w:rsid w:val="006C4A51"/>
    <w:rsid w:val="006E18DC"/>
    <w:rsid w:val="006E6E02"/>
    <w:rsid w:val="006F5B29"/>
    <w:rsid w:val="007019EB"/>
    <w:rsid w:val="0070483D"/>
    <w:rsid w:val="007077A4"/>
    <w:rsid w:val="007111FC"/>
    <w:rsid w:val="0071136F"/>
    <w:rsid w:val="00712EDA"/>
    <w:rsid w:val="00726034"/>
    <w:rsid w:val="007316F3"/>
    <w:rsid w:val="00733B95"/>
    <w:rsid w:val="00733CBD"/>
    <w:rsid w:val="007341D8"/>
    <w:rsid w:val="0073437C"/>
    <w:rsid w:val="00734741"/>
    <w:rsid w:val="00735F20"/>
    <w:rsid w:val="00743B4C"/>
    <w:rsid w:val="007441C3"/>
    <w:rsid w:val="00745C81"/>
    <w:rsid w:val="00746309"/>
    <w:rsid w:val="00757332"/>
    <w:rsid w:val="007579F8"/>
    <w:rsid w:val="00772C22"/>
    <w:rsid w:val="00774C33"/>
    <w:rsid w:val="00781F8C"/>
    <w:rsid w:val="00790FD8"/>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11803"/>
    <w:rsid w:val="0082303C"/>
    <w:rsid w:val="00846077"/>
    <w:rsid w:val="008470CF"/>
    <w:rsid w:val="00855385"/>
    <w:rsid w:val="008563F7"/>
    <w:rsid w:val="00857DC2"/>
    <w:rsid w:val="00862D39"/>
    <w:rsid w:val="00864681"/>
    <w:rsid w:val="00866A4D"/>
    <w:rsid w:val="00871379"/>
    <w:rsid w:val="0088212B"/>
    <w:rsid w:val="00884ADB"/>
    <w:rsid w:val="00886F96"/>
    <w:rsid w:val="008914F6"/>
    <w:rsid w:val="00894D90"/>
    <w:rsid w:val="008A1B9A"/>
    <w:rsid w:val="008A56F3"/>
    <w:rsid w:val="008B6B74"/>
    <w:rsid w:val="008C4BAB"/>
    <w:rsid w:val="008C7862"/>
    <w:rsid w:val="008C79A1"/>
    <w:rsid w:val="008F2911"/>
    <w:rsid w:val="0090327D"/>
    <w:rsid w:val="00904100"/>
    <w:rsid w:val="00904296"/>
    <w:rsid w:val="00904777"/>
    <w:rsid w:val="009101D2"/>
    <w:rsid w:val="00914CE3"/>
    <w:rsid w:val="0092254A"/>
    <w:rsid w:val="00931FDA"/>
    <w:rsid w:val="00935BAB"/>
    <w:rsid w:val="00937950"/>
    <w:rsid w:val="00943513"/>
    <w:rsid w:val="00947034"/>
    <w:rsid w:val="00950A53"/>
    <w:rsid w:val="009528A5"/>
    <w:rsid w:val="00953D36"/>
    <w:rsid w:val="009566F5"/>
    <w:rsid w:val="009600E6"/>
    <w:rsid w:val="00964490"/>
    <w:rsid w:val="00966E0D"/>
    <w:rsid w:val="0097160E"/>
    <w:rsid w:val="009757B8"/>
    <w:rsid w:val="00981F4D"/>
    <w:rsid w:val="009827E2"/>
    <w:rsid w:val="009839C1"/>
    <w:rsid w:val="0098674F"/>
    <w:rsid w:val="009915BE"/>
    <w:rsid w:val="009920A7"/>
    <w:rsid w:val="009D20B9"/>
    <w:rsid w:val="009D4DE9"/>
    <w:rsid w:val="009E63E9"/>
    <w:rsid w:val="009F16EB"/>
    <w:rsid w:val="00A10458"/>
    <w:rsid w:val="00A11A32"/>
    <w:rsid w:val="00A12BAC"/>
    <w:rsid w:val="00A13F49"/>
    <w:rsid w:val="00A3194F"/>
    <w:rsid w:val="00A40B5D"/>
    <w:rsid w:val="00A44C5A"/>
    <w:rsid w:val="00A45A69"/>
    <w:rsid w:val="00A516A8"/>
    <w:rsid w:val="00A522E5"/>
    <w:rsid w:val="00A53628"/>
    <w:rsid w:val="00A536DC"/>
    <w:rsid w:val="00A600C7"/>
    <w:rsid w:val="00A6223A"/>
    <w:rsid w:val="00A74A92"/>
    <w:rsid w:val="00A8704B"/>
    <w:rsid w:val="00A91A09"/>
    <w:rsid w:val="00A922E4"/>
    <w:rsid w:val="00AA0C06"/>
    <w:rsid w:val="00AA285A"/>
    <w:rsid w:val="00AA5E5F"/>
    <w:rsid w:val="00AB2297"/>
    <w:rsid w:val="00AB46C7"/>
    <w:rsid w:val="00AB46DC"/>
    <w:rsid w:val="00AB5B28"/>
    <w:rsid w:val="00AB7E62"/>
    <w:rsid w:val="00AC7CD4"/>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0878"/>
    <w:rsid w:val="00B62221"/>
    <w:rsid w:val="00B73DF5"/>
    <w:rsid w:val="00B7795F"/>
    <w:rsid w:val="00B8159B"/>
    <w:rsid w:val="00B8344E"/>
    <w:rsid w:val="00B85D2F"/>
    <w:rsid w:val="00B86DD9"/>
    <w:rsid w:val="00B86F7E"/>
    <w:rsid w:val="00B920F0"/>
    <w:rsid w:val="00BB5DED"/>
    <w:rsid w:val="00BC0B4C"/>
    <w:rsid w:val="00BD3EF6"/>
    <w:rsid w:val="00BD6E79"/>
    <w:rsid w:val="00BE426A"/>
    <w:rsid w:val="00BE4DA7"/>
    <w:rsid w:val="00BF4692"/>
    <w:rsid w:val="00BF6BBA"/>
    <w:rsid w:val="00BF71DE"/>
    <w:rsid w:val="00C028DA"/>
    <w:rsid w:val="00C05D66"/>
    <w:rsid w:val="00C073D6"/>
    <w:rsid w:val="00C2234C"/>
    <w:rsid w:val="00C31525"/>
    <w:rsid w:val="00C368EB"/>
    <w:rsid w:val="00C4307F"/>
    <w:rsid w:val="00C53A42"/>
    <w:rsid w:val="00C53D77"/>
    <w:rsid w:val="00C61F72"/>
    <w:rsid w:val="00C644F6"/>
    <w:rsid w:val="00C64A5F"/>
    <w:rsid w:val="00C71CCA"/>
    <w:rsid w:val="00C74394"/>
    <w:rsid w:val="00C75B49"/>
    <w:rsid w:val="00C814E5"/>
    <w:rsid w:val="00C8243B"/>
    <w:rsid w:val="00C94457"/>
    <w:rsid w:val="00CB3ED0"/>
    <w:rsid w:val="00CB4ED9"/>
    <w:rsid w:val="00CB618C"/>
    <w:rsid w:val="00CC0918"/>
    <w:rsid w:val="00CC0C6F"/>
    <w:rsid w:val="00CE30F0"/>
    <w:rsid w:val="00CE4045"/>
    <w:rsid w:val="00CE405B"/>
    <w:rsid w:val="00CE6C3C"/>
    <w:rsid w:val="00CF74A1"/>
    <w:rsid w:val="00D02195"/>
    <w:rsid w:val="00D04B02"/>
    <w:rsid w:val="00D15072"/>
    <w:rsid w:val="00D23BFF"/>
    <w:rsid w:val="00D24F2C"/>
    <w:rsid w:val="00D363F6"/>
    <w:rsid w:val="00D432C5"/>
    <w:rsid w:val="00D54AF3"/>
    <w:rsid w:val="00D55167"/>
    <w:rsid w:val="00D60F56"/>
    <w:rsid w:val="00D70DE2"/>
    <w:rsid w:val="00D755D5"/>
    <w:rsid w:val="00D7774C"/>
    <w:rsid w:val="00D82992"/>
    <w:rsid w:val="00D95C4D"/>
    <w:rsid w:val="00DA1B9C"/>
    <w:rsid w:val="00DA3B3F"/>
    <w:rsid w:val="00DA58E9"/>
    <w:rsid w:val="00DB0D93"/>
    <w:rsid w:val="00DC09F3"/>
    <w:rsid w:val="00DC4E75"/>
    <w:rsid w:val="00DC6680"/>
    <w:rsid w:val="00DC6D65"/>
    <w:rsid w:val="00DC7DEF"/>
    <w:rsid w:val="00DD070E"/>
    <w:rsid w:val="00DE180B"/>
    <w:rsid w:val="00DE32B1"/>
    <w:rsid w:val="00DE6E01"/>
    <w:rsid w:val="00DF6D18"/>
    <w:rsid w:val="00E043FD"/>
    <w:rsid w:val="00E05EFF"/>
    <w:rsid w:val="00E106AA"/>
    <w:rsid w:val="00E1216F"/>
    <w:rsid w:val="00E2667F"/>
    <w:rsid w:val="00E316DF"/>
    <w:rsid w:val="00E358FB"/>
    <w:rsid w:val="00E46913"/>
    <w:rsid w:val="00E535B0"/>
    <w:rsid w:val="00E53A81"/>
    <w:rsid w:val="00E55300"/>
    <w:rsid w:val="00E560BF"/>
    <w:rsid w:val="00E60124"/>
    <w:rsid w:val="00E63761"/>
    <w:rsid w:val="00E66428"/>
    <w:rsid w:val="00E84BBB"/>
    <w:rsid w:val="00E86347"/>
    <w:rsid w:val="00E86CFE"/>
    <w:rsid w:val="00E912C6"/>
    <w:rsid w:val="00E96613"/>
    <w:rsid w:val="00EA0936"/>
    <w:rsid w:val="00EA3E7C"/>
    <w:rsid w:val="00EA7CF5"/>
    <w:rsid w:val="00EB1C66"/>
    <w:rsid w:val="00EB48A8"/>
    <w:rsid w:val="00EB629E"/>
    <w:rsid w:val="00EC3102"/>
    <w:rsid w:val="00EC66DC"/>
    <w:rsid w:val="00ED0FED"/>
    <w:rsid w:val="00ED12DA"/>
    <w:rsid w:val="00ED5415"/>
    <w:rsid w:val="00EF1688"/>
    <w:rsid w:val="00EF4590"/>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4307F"/>
  </w:style>
  <w:style w:type="paragraph" w:styleId="Heading1">
    <w:name w:val="heading 1"/>
    <w:basedOn w:val="Normal"/>
    <w:next w:val="Normal"/>
    <w:link w:val="Heading1Char"/>
    <w:autoRedefine/>
    <w:uiPriority w:val="9"/>
    <w:qFormat/>
    <w:rsid w:val="001546BA"/>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BE4DA7"/>
    <w:pPr>
      <w:numPr>
        <w:ilvl w:val="1"/>
      </w:numPr>
      <w:spacing w:before="200"/>
      <w:ind w:left="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C430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4307F"/>
  </w:style>
  <w:style w:type="character" w:customStyle="1" w:styleId="Heading1Char">
    <w:name w:val="Heading 1 Char"/>
    <w:link w:val="Heading1"/>
    <w:uiPriority w:val="9"/>
    <w:rsid w:val="001546BA"/>
    <w:rPr>
      <w:rFonts w:ascii="Times New Roman" w:eastAsia="Times New Roman" w:hAnsi="Times New Roman"/>
      <w:b/>
      <w:bCs/>
      <w:color w:val="1F4E79" w:themeColor="accent1" w:themeShade="80"/>
      <w:sz w:val="28"/>
      <w:szCs w:val="28"/>
    </w:rPr>
  </w:style>
  <w:style w:type="character" w:customStyle="1" w:styleId="Heading2Char">
    <w:name w:val="Heading 2 Char"/>
    <w:link w:val="Heading2"/>
    <w:uiPriority w:val="9"/>
    <w:rsid w:val="00BE4DA7"/>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1546BA"/>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1546BA"/>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DA1B9C"/>
    <w:pPr>
      <w:numPr>
        <w:numId w:val="3"/>
      </w:numPr>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sonformatter.curiousconcept.com" TargetMode="External"/><Relationship Id="rId4" Type="http://schemas.openxmlformats.org/officeDocument/2006/relationships/settings" Target="settings.xml"/><Relationship Id="rId9" Type="http://schemas.openxmlformats.org/officeDocument/2006/relationships/hyperlink" Target="https://en.wikipedia.org/wiki/JSON"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9C3B2-852D-4E6C-8160-A77E33B36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1710</Words>
  <Characters>9753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19</cp:revision>
  <cp:lastPrinted>2017-09-01T23:21:00Z</cp:lastPrinted>
  <dcterms:created xsi:type="dcterms:W3CDTF">2017-09-08T13:54:00Z</dcterms:created>
  <dcterms:modified xsi:type="dcterms:W3CDTF">2017-09-12T21:55:00Z</dcterms:modified>
</cp:coreProperties>
</file>
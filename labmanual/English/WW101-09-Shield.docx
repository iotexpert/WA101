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77777777" w:rsidR="00C8387B" w:rsidRPr="00C8387B" w:rsidRDefault="00C8387B" w:rsidP="005F426E">
      <w:pPr>
        <w:pStyle w:val="ListParagraph"/>
        <w:ind w:left="0"/>
        <w:rPr>
          <w:rStyle w:val="BookTitle"/>
        </w:rPr>
      </w:pPr>
      <w:bookmarkStart w:id="0" w:name="_GoBack"/>
      <w:bookmarkEnd w:id="0"/>
      <w:r w:rsidRPr="00C8387B">
        <w:rPr>
          <w:rStyle w:val="BookTitle"/>
        </w:rPr>
        <w:t>Chapter 9: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7505EDB8" w14:textId="78944475" w:rsidR="008370C3"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8370C3">
        <w:rPr>
          <w:noProof/>
        </w:rPr>
        <w:t>9.1</w:t>
      </w:r>
      <w:r w:rsidR="008370C3">
        <w:rPr>
          <w:rFonts w:asciiTheme="minorHAnsi" w:eastAsiaTheme="minorEastAsia" w:hAnsiTheme="minorHAnsi"/>
          <w:b w:val="0"/>
          <w:bCs w:val="0"/>
          <w:caps w:val="0"/>
          <w:noProof/>
        </w:rPr>
        <w:tab/>
      </w:r>
      <w:r w:rsidR="008370C3">
        <w:rPr>
          <w:noProof/>
        </w:rPr>
        <w:t>Features</w:t>
      </w:r>
      <w:r w:rsidR="008370C3">
        <w:rPr>
          <w:noProof/>
        </w:rPr>
        <w:tab/>
      </w:r>
      <w:r w:rsidR="008370C3">
        <w:rPr>
          <w:noProof/>
        </w:rPr>
        <w:fldChar w:fldCharType="begin"/>
      </w:r>
      <w:r w:rsidR="008370C3">
        <w:rPr>
          <w:noProof/>
        </w:rPr>
        <w:instrText xml:space="preserve"> PAGEREF _Toc495308792 \h </w:instrText>
      </w:r>
      <w:r w:rsidR="008370C3">
        <w:rPr>
          <w:noProof/>
        </w:rPr>
      </w:r>
      <w:r w:rsidR="008370C3">
        <w:rPr>
          <w:noProof/>
        </w:rPr>
        <w:fldChar w:fldCharType="separate"/>
      </w:r>
      <w:r w:rsidR="00E7146D">
        <w:rPr>
          <w:noProof/>
        </w:rPr>
        <w:t>1</w:t>
      </w:r>
      <w:r w:rsidR="008370C3">
        <w:rPr>
          <w:noProof/>
        </w:rPr>
        <w:fldChar w:fldCharType="end"/>
      </w:r>
    </w:p>
    <w:p w14:paraId="7F7D93EA" w14:textId="5C09F4A2" w:rsidR="008370C3" w:rsidRDefault="008370C3">
      <w:pPr>
        <w:pStyle w:val="TOC2"/>
        <w:rPr>
          <w:rFonts w:asciiTheme="minorHAnsi" w:eastAsiaTheme="minorEastAsia" w:hAnsiTheme="minorHAnsi"/>
          <w:smallCaps w:val="0"/>
          <w:noProof/>
          <w:sz w:val="22"/>
        </w:rPr>
      </w:pPr>
      <w:r>
        <w:rPr>
          <w:noProof/>
        </w:rPr>
        <w:t>9.1.1 PSoC4</w:t>
      </w:r>
      <w:r>
        <w:rPr>
          <w:noProof/>
        </w:rPr>
        <w:tab/>
      </w:r>
      <w:r>
        <w:rPr>
          <w:noProof/>
        </w:rPr>
        <w:fldChar w:fldCharType="begin"/>
      </w:r>
      <w:r>
        <w:rPr>
          <w:noProof/>
        </w:rPr>
        <w:instrText xml:space="preserve"> PAGEREF _Toc495308793 \h </w:instrText>
      </w:r>
      <w:r>
        <w:rPr>
          <w:noProof/>
        </w:rPr>
      </w:r>
      <w:r>
        <w:rPr>
          <w:noProof/>
        </w:rPr>
        <w:fldChar w:fldCharType="separate"/>
      </w:r>
      <w:r w:rsidR="00E7146D">
        <w:rPr>
          <w:noProof/>
        </w:rPr>
        <w:t>1</w:t>
      </w:r>
      <w:r>
        <w:rPr>
          <w:noProof/>
        </w:rPr>
        <w:fldChar w:fldCharType="end"/>
      </w:r>
    </w:p>
    <w:p w14:paraId="0FA083C1" w14:textId="2397C921" w:rsidR="008370C3" w:rsidRDefault="008370C3">
      <w:pPr>
        <w:pStyle w:val="TOC2"/>
        <w:rPr>
          <w:rFonts w:asciiTheme="minorHAnsi" w:eastAsiaTheme="minorEastAsia" w:hAnsiTheme="minorHAnsi"/>
          <w:smallCaps w:val="0"/>
          <w:noProof/>
          <w:sz w:val="22"/>
        </w:rPr>
      </w:pPr>
      <w:r>
        <w:rPr>
          <w:noProof/>
        </w:rPr>
        <w:t>9.1.2 LEDs</w:t>
      </w:r>
      <w:r>
        <w:rPr>
          <w:noProof/>
        </w:rPr>
        <w:tab/>
      </w:r>
      <w:r>
        <w:rPr>
          <w:noProof/>
        </w:rPr>
        <w:fldChar w:fldCharType="begin"/>
      </w:r>
      <w:r>
        <w:rPr>
          <w:noProof/>
        </w:rPr>
        <w:instrText xml:space="preserve"> PAGEREF _Toc495308794 \h </w:instrText>
      </w:r>
      <w:r>
        <w:rPr>
          <w:noProof/>
        </w:rPr>
      </w:r>
      <w:r>
        <w:rPr>
          <w:noProof/>
        </w:rPr>
        <w:fldChar w:fldCharType="separate"/>
      </w:r>
      <w:r w:rsidR="00E7146D">
        <w:rPr>
          <w:noProof/>
        </w:rPr>
        <w:t>2</w:t>
      </w:r>
      <w:r>
        <w:rPr>
          <w:noProof/>
        </w:rPr>
        <w:fldChar w:fldCharType="end"/>
      </w:r>
    </w:p>
    <w:p w14:paraId="1BEB2D73" w14:textId="0B2F3F86" w:rsidR="008370C3" w:rsidRDefault="008370C3">
      <w:pPr>
        <w:pStyle w:val="TOC2"/>
        <w:rPr>
          <w:rFonts w:asciiTheme="minorHAnsi" w:eastAsiaTheme="minorEastAsia" w:hAnsiTheme="minorHAnsi"/>
          <w:smallCaps w:val="0"/>
          <w:noProof/>
          <w:sz w:val="22"/>
        </w:rPr>
      </w:pPr>
      <w:r>
        <w:rPr>
          <w:noProof/>
        </w:rPr>
        <w:t>9.1.3 Mechanical Buttons</w:t>
      </w:r>
      <w:r>
        <w:rPr>
          <w:noProof/>
        </w:rPr>
        <w:tab/>
      </w:r>
      <w:r>
        <w:rPr>
          <w:noProof/>
        </w:rPr>
        <w:fldChar w:fldCharType="begin"/>
      </w:r>
      <w:r>
        <w:rPr>
          <w:noProof/>
        </w:rPr>
        <w:instrText xml:space="preserve"> PAGEREF _Toc495308795 \h </w:instrText>
      </w:r>
      <w:r>
        <w:rPr>
          <w:noProof/>
        </w:rPr>
      </w:r>
      <w:r>
        <w:rPr>
          <w:noProof/>
        </w:rPr>
        <w:fldChar w:fldCharType="separate"/>
      </w:r>
      <w:r w:rsidR="00E7146D">
        <w:rPr>
          <w:noProof/>
        </w:rPr>
        <w:t>2</w:t>
      </w:r>
      <w:r>
        <w:rPr>
          <w:noProof/>
        </w:rPr>
        <w:fldChar w:fldCharType="end"/>
      </w:r>
    </w:p>
    <w:p w14:paraId="283B604F" w14:textId="7C0DC8CE" w:rsidR="008370C3" w:rsidRDefault="008370C3">
      <w:pPr>
        <w:pStyle w:val="TOC2"/>
        <w:rPr>
          <w:rFonts w:asciiTheme="minorHAnsi" w:eastAsiaTheme="minorEastAsia" w:hAnsiTheme="minorHAnsi"/>
          <w:smallCaps w:val="0"/>
          <w:noProof/>
          <w:sz w:val="22"/>
        </w:rPr>
      </w:pPr>
      <w:r>
        <w:rPr>
          <w:noProof/>
        </w:rPr>
        <w:t>9.1.4 CapSense Buttons</w:t>
      </w:r>
      <w:r>
        <w:rPr>
          <w:noProof/>
        </w:rPr>
        <w:tab/>
      </w:r>
      <w:r>
        <w:rPr>
          <w:noProof/>
        </w:rPr>
        <w:fldChar w:fldCharType="begin"/>
      </w:r>
      <w:r>
        <w:rPr>
          <w:noProof/>
        </w:rPr>
        <w:instrText xml:space="preserve"> PAGEREF _Toc495308796 \h </w:instrText>
      </w:r>
      <w:r>
        <w:rPr>
          <w:noProof/>
        </w:rPr>
      </w:r>
      <w:r>
        <w:rPr>
          <w:noProof/>
        </w:rPr>
        <w:fldChar w:fldCharType="separate"/>
      </w:r>
      <w:r w:rsidR="00E7146D">
        <w:rPr>
          <w:noProof/>
        </w:rPr>
        <w:t>3</w:t>
      </w:r>
      <w:r>
        <w:rPr>
          <w:noProof/>
        </w:rPr>
        <w:fldChar w:fldCharType="end"/>
      </w:r>
    </w:p>
    <w:p w14:paraId="08EA6DC6" w14:textId="4A0DCB4F" w:rsidR="008370C3" w:rsidRDefault="008370C3">
      <w:pPr>
        <w:pStyle w:val="TOC2"/>
        <w:rPr>
          <w:rFonts w:asciiTheme="minorHAnsi" w:eastAsiaTheme="minorEastAsia" w:hAnsiTheme="minorHAnsi"/>
          <w:smallCaps w:val="0"/>
          <w:noProof/>
          <w:sz w:val="22"/>
        </w:rPr>
      </w:pPr>
      <w:r>
        <w:rPr>
          <w:noProof/>
        </w:rPr>
        <w:t>9.1.5 Proximity</w:t>
      </w:r>
      <w:r>
        <w:rPr>
          <w:noProof/>
        </w:rPr>
        <w:tab/>
      </w:r>
      <w:r>
        <w:rPr>
          <w:noProof/>
        </w:rPr>
        <w:fldChar w:fldCharType="begin"/>
      </w:r>
      <w:r>
        <w:rPr>
          <w:noProof/>
        </w:rPr>
        <w:instrText xml:space="preserve"> PAGEREF _Toc495308797 \h </w:instrText>
      </w:r>
      <w:r>
        <w:rPr>
          <w:noProof/>
        </w:rPr>
      </w:r>
      <w:r>
        <w:rPr>
          <w:noProof/>
        </w:rPr>
        <w:fldChar w:fldCharType="separate"/>
      </w:r>
      <w:r w:rsidR="00E7146D">
        <w:rPr>
          <w:noProof/>
        </w:rPr>
        <w:t>3</w:t>
      </w:r>
      <w:r>
        <w:rPr>
          <w:noProof/>
        </w:rPr>
        <w:fldChar w:fldCharType="end"/>
      </w:r>
    </w:p>
    <w:p w14:paraId="24820BD0" w14:textId="65DE7373" w:rsidR="008370C3" w:rsidRDefault="008370C3">
      <w:pPr>
        <w:pStyle w:val="TOC2"/>
        <w:rPr>
          <w:rFonts w:asciiTheme="minorHAnsi" w:eastAsiaTheme="minorEastAsia" w:hAnsiTheme="minorHAnsi"/>
          <w:smallCaps w:val="0"/>
          <w:noProof/>
          <w:sz w:val="22"/>
        </w:rPr>
      </w:pPr>
      <w:r>
        <w:rPr>
          <w:noProof/>
        </w:rPr>
        <w:t>9.1.6 Thermistor</w:t>
      </w:r>
      <w:r>
        <w:rPr>
          <w:noProof/>
        </w:rPr>
        <w:tab/>
      </w:r>
      <w:r>
        <w:rPr>
          <w:noProof/>
        </w:rPr>
        <w:fldChar w:fldCharType="begin"/>
      </w:r>
      <w:r>
        <w:rPr>
          <w:noProof/>
        </w:rPr>
        <w:instrText xml:space="preserve"> PAGEREF _Toc495308798 \h </w:instrText>
      </w:r>
      <w:r>
        <w:rPr>
          <w:noProof/>
        </w:rPr>
      </w:r>
      <w:r>
        <w:rPr>
          <w:noProof/>
        </w:rPr>
        <w:fldChar w:fldCharType="separate"/>
      </w:r>
      <w:r w:rsidR="00E7146D">
        <w:rPr>
          <w:noProof/>
        </w:rPr>
        <w:t>3</w:t>
      </w:r>
      <w:r>
        <w:rPr>
          <w:noProof/>
        </w:rPr>
        <w:fldChar w:fldCharType="end"/>
      </w:r>
    </w:p>
    <w:p w14:paraId="2C0BFDF6" w14:textId="72C4A847" w:rsidR="008370C3" w:rsidRDefault="008370C3">
      <w:pPr>
        <w:pStyle w:val="TOC2"/>
        <w:rPr>
          <w:rFonts w:asciiTheme="minorHAnsi" w:eastAsiaTheme="minorEastAsia" w:hAnsiTheme="minorHAnsi"/>
          <w:smallCaps w:val="0"/>
          <w:noProof/>
          <w:sz w:val="22"/>
        </w:rPr>
      </w:pPr>
      <w:r>
        <w:rPr>
          <w:noProof/>
        </w:rPr>
        <w:t>9.1.7 Ambient Light Sensor</w:t>
      </w:r>
      <w:r>
        <w:rPr>
          <w:noProof/>
        </w:rPr>
        <w:tab/>
      </w:r>
      <w:r>
        <w:rPr>
          <w:noProof/>
        </w:rPr>
        <w:fldChar w:fldCharType="begin"/>
      </w:r>
      <w:r>
        <w:rPr>
          <w:noProof/>
        </w:rPr>
        <w:instrText xml:space="preserve"> PAGEREF _Toc495308799 \h </w:instrText>
      </w:r>
      <w:r>
        <w:rPr>
          <w:noProof/>
        </w:rPr>
      </w:r>
      <w:r>
        <w:rPr>
          <w:noProof/>
        </w:rPr>
        <w:fldChar w:fldCharType="separate"/>
      </w:r>
      <w:r w:rsidR="00E7146D">
        <w:rPr>
          <w:noProof/>
        </w:rPr>
        <w:t>3</w:t>
      </w:r>
      <w:r>
        <w:rPr>
          <w:noProof/>
        </w:rPr>
        <w:fldChar w:fldCharType="end"/>
      </w:r>
    </w:p>
    <w:p w14:paraId="631A8036" w14:textId="19F24162" w:rsidR="008370C3" w:rsidRDefault="008370C3">
      <w:pPr>
        <w:pStyle w:val="TOC2"/>
        <w:rPr>
          <w:rFonts w:asciiTheme="minorHAnsi" w:eastAsiaTheme="minorEastAsia" w:hAnsiTheme="minorHAnsi"/>
          <w:smallCaps w:val="0"/>
          <w:noProof/>
          <w:sz w:val="22"/>
        </w:rPr>
      </w:pPr>
      <w:r>
        <w:rPr>
          <w:noProof/>
        </w:rPr>
        <w:t>9.1.8 Potentiometer</w:t>
      </w:r>
      <w:r>
        <w:rPr>
          <w:noProof/>
        </w:rPr>
        <w:tab/>
      </w:r>
      <w:r>
        <w:rPr>
          <w:noProof/>
        </w:rPr>
        <w:fldChar w:fldCharType="begin"/>
      </w:r>
      <w:r>
        <w:rPr>
          <w:noProof/>
        </w:rPr>
        <w:instrText xml:space="preserve"> PAGEREF _Toc495308800 \h </w:instrText>
      </w:r>
      <w:r>
        <w:rPr>
          <w:noProof/>
        </w:rPr>
      </w:r>
      <w:r>
        <w:rPr>
          <w:noProof/>
        </w:rPr>
        <w:fldChar w:fldCharType="separate"/>
      </w:r>
      <w:r w:rsidR="00E7146D">
        <w:rPr>
          <w:noProof/>
        </w:rPr>
        <w:t>4</w:t>
      </w:r>
      <w:r>
        <w:rPr>
          <w:noProof/>
        </w:rPr>
        <w:fldChar w:fldCharType="end"/>
      </w:r>
    </w:p>
    <w:p w14:paraId="0AB57A27" w14:textId="3EA73CC3" w:rsidR="008370C3" w:rsidRDefault="008370C3">
      <w:pPr>
        <w:pStyle w:val="TOC2"/>
        <w:rPr>
          <w:rFonts w:asciiTheme="minorHAnsi" w:eastAsiaTheme="minorEastAsia" w:hAnsiTheme="minorHAnsi"/>
          <w:smallCaps w:val="0"/>
          <w:noProof/>
          <w:sz w:val="22"/>
        </w:rPr>
      </w:pPr>
      <w:r>
        <w:rPr>
          <w:noProof/>
        </w:rPr>
        <w:t>9.1.9 Humidity</w:t>
      </w:r>
      <w:r>
        <w:rPr>
          <w:noProof/>
        </w:rPr>
        <w:tab/>
      </w:r>
      <w:r>
        <w:rPr>
          <w:noProof/>
        </w:rPr>
        <w:fldChar w:fldCharType="begin"/>
      </w:r>
      <w:r>
        <w:rPr>
          <w:noProof/>
        </w:rPr>
        <w:instrText xml:space="preserve"> PAGEREF _Toc495308801 \h </w:instrText>
      </w:r>
      <w:r>
        <w:rPr>
          <w:noProof/>
        </w:rPr>
      </w:r>
      <w:r>
        <w:rPr>
          <w:noProof/>
        </w:rPr>
        <w:fldChar w:fldCharType="separate"/>
      </w:r>
      <w:r w:rsidR="00E7146D">
        <w:rPr>
          <w:noProof/>
        </w:rPr>
        <w:t>5</w:t>
      </w:r>
      <w:r>
        <w:rPr>
          <w:noProof/>
        </w:rPr>
        <w:fldChar w:fldCharType="end"/>
      </w:r>
    </w:p>
    <w:p w14:paraId="6F1BD82C" w14:textId="260E7B5E" w:rsidR="008370C3" w:rsidRDefault="008370C3">
      <w:pPr>
        <w:pStyle w:val="TOC2"/>
        <w:rPr>
          <w:rFonts w:asciiTheme="minorHAnsi" w:eastAsiaTheme="minorEastAsia" w:hAnsiTheme="minorHAnsi"/>
          <w:smallCaps w:val="0"/>
          <w:noProof/>
          <w:sz w:val="22"/>
        </w:rPr>
      </w:pPr>
      <w:r>
        <w:rPr>
          <w:noProof/>
        </w:rPr>
        <w:t>9.1.10 DAC Output</w:t>
      </w:r>
      <w:r>
        <w:rPr>
          <w:noProof/>
        </w:rPr>
        <w:tab/>
      </w:r>
      <w:r>
        <w:rPr>
          <w:noProof/>
        </w:rPr>
        <w:fldChar w:fldCharType="begin"/>
      </w:r>
      <w:r>
        <w:rPr>
          <w:noProof/>
        </w:rPr>
        <w:instrText xml:space="preserve"> PAGEREF _Toc495308802 \h </w:instrText>
      </w:r>
      <w:r>
        <w:rPr>
          <w:noProof/>
        </w:rPr>
      </w:r>
      <w:r>
        <w:rPr>
          <w:noProof/>
        </w:rPr>
        <w:fldChar w:fldCharType="separate"/>
      </w:r>
      <w:r w:rsidR="00E7146D">
        <w:rPr>
          <w:noProof/>
        </w:rPr>
        <w:t>5</w:t>
      </w:r>
      <w:r>
        <w:rPr>
          <w:noProof/>
        </w:rPr>
        <w:fldChar w:fldCharType="end"/>
      </w:r>
    </w:p>
    <w:p w14:paraId="1A40FE0F" w14:textId="45731D55" w:rsidR="008370C3" w:rsidRDefault="008370C3">
      <w:pPr>
        <w:pStyle w:val="TOC2"/>
        <w:rPr>
          <w:rFonts w:asciiTheme="minorHAnsi" w:eastAsiaTheme="minorEastAsia" w:hAnsiTheme="minorHAnsi"/>
          <w:smallCaps w:val="0"/>
          <w:noProof/>
          <w:sz w:val="22"/>
        </w:rPr>
      </w:pPr>
      <w:r>
        <w:rPr>
          <w:noProof/>
        </w:rPr>
        <w:t>9.1.11 PSoC I2C Slave</w:t>
      </w:r>
      <w:r>
        <w:rPr>
          <w:noProof/>
        </w:rPr>
        <w:tab/>
      </w:r>
      <w:r>
        <w:rPr>
          <w:noProof/>
        </w:rPr>
        <w:fldChar w:fldCharType="begin"/>
      </w:r>
      <w:r>
        <w:rPr>
          <w:noProof/>
        </w:rPr>
        <w:instrText xml:space="preserve"> PAGEREF _Toc495308803 \h </w:instrText>
      </w:r>
      <w:r>
        <w:rPr>
          <w:noProof/>
        </w:rPr>
      </w:r>
      <w:r>
        <w:rPr>
          <w:noProof/>
        </w:rPr>
        <w:fldChar w:fldCharType="separate"/>
      </w:r>
      <w:r w:rsidR="00E7146D">
        <w:rPr>
          <w:noProof/>
        </w:rPr>
        <w:t>5</w:t>
      </w:r>
      <w:r>
        <w:rPr>
          <w:noProof/>
        </w:rPr>
        <w:fldChar w:fldCharType="end"/>
      </w:r>
    </w:p>
    <w:p w14:paraId="4A5F327B" w14:textId="644F40DD" w:rsidR="008370C3" w:rsidRDefault="008370C3">
      <w:pPr>
        <w:pStyle w:val="TOC2"/>
        <w:rPr>
          <w:rFonts w:asciiTheme="minorHAnsi" w:eastAsiaTheme="minorEastAsia" w:hAnsiTheme="minorHAnsi"/>
          <w:smallCaps w:val="0"/>
          <w:noProof/>
          <w:sz w:val="22"/>
        </w:rPr>
      </w:pPr>
      <w:r>
        <w:rPr>
          <w:noProof/>
        </w:rPr>
        <w:t>9.1.12 U8G OLED Display</w:t>
      </w:r>
      <w:r>
        <w:rPr>
          <w:noProof/>
        </w:rPr>
        <w:tab/>
      </w:r>
      <w:r>
        <w:rPr>
          <w:noProof/>
        </w:rPr>
        <w:fldChar w:fldCharType="begin"/>
      </w:r>
      <w:r>
        <w:rPr>
          <w:noProof/>
        </w:rPr>
        <w:instrText xml:space="preserve"> PAGEREF _Toc495308804 \h </w:instrText>
      </w:r>
      <w:r>
        <w:rPr>
          <w:noProof/>
        </w:rPr>
      </w:r>
      <w:r>
        <w:rPr>
          <w:noProof/>
        </w:rPr>
        <w:fldChar w:fldCharType="separate"/>
      </w:r>
      <w:r w:rsidR="00E7146D">
        <w:rPr>
          <w:noProof/>
        </w:rPr>
        <w:t>6</w:t>
      </w:r>
      <w:r>
        <w:rPr>
          <w:noProof/>
        </w:rPr>
        <w:fldChar w:fldCharType="end"/>
      </w:r>
    </w:p>
    <w:p w14:paraId="412078E4" w14:textId="5252F231" w:rsidR="008370C3" w:rsidRDefault="008370C3">
      <w:pPr>
        <w:pStyle w:val="TOC2"/>
        <w:rPr>
          <w:rFonts w:asciiTheme="minorHAnsi" w:eastAsiaTheme="minorEastAsia" w:hAnsiTheme="minorHAnsi"/>
          <w:smallCaps w:val="0"/>
          <w:noProof/>
          <w:sz w:val="22"/>
        </w:rPr>
      </w:pPr>
      <w:r>
        <w:rPr>
          <w:noProof/>
        </w:rPr>
        <w:t>9.1.13 Arduino pins</w:t>
      </w:r>
      <w:r>
        <w:rPr>
          <w:noProof/>
        </w:rPr>
        <w:tab/>
      </w:r>
      <w:r>
        <w:rPr>
          <w:noProof/>
        </w:rPr>
        <w:fldChar w:fldCharType="begin"/>
      </w:r>
      <w:r>
        <w:rPr>
          <w:noProof/>
        </w:rPr>
        <w:instrText xml:space="preserve"> PAGEREF _Toc495308805 \h </w:instrText>
      </w:r>
      <w:r>
        <w:rPr>
          <w:noProof/>
        </w:rPr>
      </w:r>
      <w:r>
        <w:rPr>
          <w:noProof/>
        </w:rPr>
        <w:fldChar w:fldCharType="separate"/>
      </w:r>
      <w:r w:rsidR="00E7146D">
        <w:rPr>
          <w:noProof/>
        </w:rPr>
        <w:t>6</w:t>
      </w:r>
      <w:r>
        <w:rPr>
          <w:noProof/>
        </w:rPr>
        <w:fldChar w:fldCharType="end"/>
      </w:r>
    </w:p>
    <w:p w14:paraId="15CAA55D" w14:textId="60E6D917" w:rsidR="008370C3" w:rsidRDefault="008370C3">
      <w:pPr>
        <w:pStyle w:val="TOC1"/>
        <w:rPr>
          <w:rFonts w:asciiTheme="minorHAnsi" w:eastAsiaTheme="minorEastAsia" w:hAnsiTheme="minorHAnsi"/>
          <w:b w:val="0"/>
          <w:bCs w:val="0"/>
          <w:caps w:val="0"/>
          <w:noProof/>
        </w:rPr>
      </w:pPr>
      <w:r>
        <w:rPr>
          <w:noProof/>
        </w:rPr>
        <w:t>9.2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_Toc495308806 \h </w:instrText>
      </w:r>
      <w:r>
        <w:rPr>
          <w:noProof/>
        </w:rPr>
      </w:r>
      <w:r>
        <w:rPr>
          <w:noProof/>
        </w:rPr>
        <w:fldChar w:fldCharType="separate"/>
      </w:r>
      <w:r w:rsidR="00E7146D">
        <w:rPr>
          <w:noProof/>
        </w:rPr>
        <w:t>8</w:t>
      </w:r>
      <w:r>
        <w:rPr>
          <w:noProof/>
        </w:rPr>
        <w:fldChar w:fldCharType="end"/>
      </w:r>
    </w:p>
    <w:p w14:paraId="1A368ECB" w14:textId="4835B062" w:rsidR="008370C3" w:rsidRDefault="008370C3">
      <w:pPr>
        <w:pStyle w:val="TOC2"/>
        <w:rPr>
          <w:rFonts w:asciiTheme="minorHAnsi" w:eastAsiaTheme="minorEastAsia" w:hAnsiTheme="minorHAnsi"/>
          <w:smallCaps w:val="0"/>
          <w:noProof/>
          <w:sz w:val="22"/>
        </w:rPr>
      </w:pPr>
      <w:r>
        <w:rPr>
          <w:noProof/>
        </w:rPr>
        <w:t>9.2.1 PSoC Creator Project</w:t>
      </w:r>
      <w:r>
        <w:rPr>
          <w:noProof/>
        </w:rPr>
        <w:tab/>
      </w:r>
      <w:r>
        <w:rPr>
          <w:noProof/>
        </w:rPr>
        <w:fldChar w:fldCharType="begin"/>
      </w:r>
      <w:r>
        <w:rPr>
          <w:noProof/>
        </w:rPr>
        <w:instrText xml:space="preserve"> PAGEREF _Toc495308807 \h </w:instrText>
      </w:r>
      <w:r>
        <w:rPr>
          <w:noProof/>
        </w:rPr>
      </w:r>
      <w:r>
        <w:rPr>
          <w:noProof/>
        </w:rPr>
        <w:fldChar w:fldCharType="separate"/>
      </w:r>
      <w:r w:rsidR="00E7146D">
        <w:rPr>
          <w:noProof/>
        </w:rPr>
        <w:t>8</w:t>
      </w:r>
      <w:r>
        <w:rPr>
          <w:noProof/>
        </w:rPr>
        <w:fldChar w:fldCharType="end"/>
      </w:r>
    </w:p>
    <w:p w14:paraId="3A10C974" w14:textId="3196DE30" w:rsidR="008370C3" w:rsidRDefault="008370C3">
      <w:pPr>
        <w:pStyle w:val="TOC2"/>
        <w:rPr>
          <w:rFonts w:asciiTheme="minorHAnsi" w:eastAsiaTheme="minorEastAsia" w:hAnsiTheme="minorHAnsi"/>
          <w:smallCaps w:val="0"/>
          <w:noProof/>
          <w:sz w:val="22"/>
        </w:rPr>
      </w:pPr>
      <w:r>
        <w:rPr>
          <w:noProof/>
        </w:rPr>
        <w:t>9.2.2 Bootloading</w:t>
      </w:r>
      <w:r>
        <w:rPr>
          <w:noProof/>
        </w:rPr>
        <w:tab/>
      </w:r>
      <w:r>
        <w:rPr>
          <w:noProof/>
        </w:rPr>
        <w:fldChar w:fldCharType="begin"/>
      </w:r>
      <w:r>
        <w:rPr>
          <w:noProof/>
        </w:rPr>
        <w:instrText xml:space="preserve"> PAGEREF _Toc495308808 \h </w:instrText>
      </w:r>
      <w:r>
        <w:rPr>
          <w:noProof/>
        </w:rPr>
      </w:r>
      <w:r>
        <w:rPr>
          <w:noProof/>
        </w:rPr>
        <w:fldChar w:fldCharType="separate"/>
      </w:r>
      <w:r w:rsidR="00E7146D">
        <w:rPr>
          <w:noProof/>
        </w:rPr>
        <w:t>8</w:t>
      </w:r>
      <w:r>
        <w:rPr>
          <w:noProof/>
        </w:rPr>
        <w:fldChar w:fldCharType="end"/>
      </w:r>
    </w:p>
    <w:p w14:paraId="310D3A76" w14:textId="5B1FE7B6" w:rsidR="008370C3" w:rsidRDefault="008370C3">
      <w:pPr>
        <w:pStyle w:val="TOC1"/>
        <w:rPr>
          <w:rFonts w:asciiTheme="minorHAnsi" w:eastAsiaTheme="minorEastAsia" w:hAnsiTheme="minorHAnsi"/>
          <w:b w:val="0"/>
          <w:bCs w:val="0"/>
          <w:caps w:val="0"/>
          <w:noProof/>
        </w:rPr>
      </w:pPr>
      <w:r>
        <w:rPr>
          <w:noProof/>
        </w:rPr>
        <w:t>9.3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_Toc495308809 \h </w:instrText>
      </w:r>
      <w:r>
        <w:rPr>
          <w:noProof/>
        </w:rPr>
      </w:r>
      <w:r>
        <w:rPr>
          <w:noProof/>
        </w:rPr>
        <w:fldChar w:fldCharType="separate"/>
      </w:r>
      <w:r w:rsidR="00E7146D">
        <w:rPr>
          <w:noProof/>
        </w:rPr>
        <w:t>9</w:t>
      </w:r>
      <w:r>
        <w:rPr>
          <w:noProof/>
        </w:rPr>
        <w:fldChar w:fldCharType="end"/>
      </w:r>
    </w:p>
    <w:p w14:paraId="63889A1B" w14:textId="5F88EF97" w:rsidR="008370C3" w:rsidRDefault="008370C3">
      <w:pPr>
        <w:pStyle w:val="TOC2"/>
        <w:rPr>
          <w:rFonts w:asciiTheme="minorHAnsi" w:eastAsiaTheme="minorEastAsia" w:hAnsiTheme="minorHAnsi"/>
          <w:smallCaps w:val="0"/>
          <w:noProof/>
          <w:sz w:val="22"/>
        </w:rPr>
      </w:pPr>
      <w:r>
        <w:rPr>
          <w:noProof/>
        </w:rPr>
        <w:t>9.3.1 Test Procedure</w:t>
      </w:r>
      <w:r>
        <w:rPr>
          <w:noProof/>
        </w:rPr>
        <w:tab/>
      </w:r>
      <w:r>
        <w:rPr>
          <w:noProof/>
        </w:rPr>
        <w:fldChar w:fldCharType="begin"/>
      </w:r>
      <w:r>
        <w:rPr>
          <w:noProof/>
        </w:rPr>
        <w:instrText xml:space="preserve"> PAGEREF _Toc495308810 \h </w:instrText>
      </w:r>
      <w:r>
        <w:rPr>
          <w:noProof/>
        </w:rPr>
      </w:r>
      <w:r>
        <w:rPr>
          <w:noProof/>
        </w:rPr>
        <w:fldChar w:fldCharType="separate"/>
      </w:r>
      <w:r w:rsidR="00E7146D">
        <w:rPr>
          <w:noProof/>
        </w:rPr>
        <w:t>9</w:t>
      </w:r>
      <w:r>
        <w:rPr>
          <w:noProof/>
        </w:rPr>
        <w:fldChar w:fldCharType="end"/>
      </w:r>
    </w:p>
    <w:p w14:paraId="0A8CE477" w14:textId="2784F2AF" w:rsidR="008370C3" w:rsidRDefault="008370C3">
      <w:pPr>
        <w:pStyle w:val="TOC2"/>
        <w:rPr>
          <w:rFonts w:asciiTheme="minorHAnsi" w:eastAsiaTheme="minorEastAsia" w:hAnsiTheme="minorHAnsi"/>
          <w:smallCaps w:val="0"/>
          <w:noProof/>
          <w:sz w:val="22"/>
        </w:rPr>
      </w:pPr>
      <w:r>
        <w:rPr>
          <w:noProof/>
        </w:rPr>
        <w:t>9.3.2 Alternate Screens</w:t>
      </w:r>
      <w:r>
        <w:rPr>
          <w:noProof/>
        </w:rPr>
        <w:tab/>
      </w:r>
      <w:r>
        <w:rPr>
          <w:noProof/>
        </w:rPr>
        <w:fldChar w:fldCharType="begin"/>
      </w:r>
      <w:r>
        <w:rPr>
          <w:noProof/>
        </w:rPr>
        <w:instrText xml:space="preserve"> PAGEREF _Toc495308811 \h </w:instrText>
      </w:r>
      <w:r>
        <w:rPr>
          <w:noProof/>
        </w:rPr>
      </w:r>
      <w:r>
        <w:rPr>
          <w:noProof/>
        </w:rPr>
        <w:fldChar w:fldCharType="separate"/>
      </w:r>
      <w:r w:rsidR="00E7146D">
        <w:rPr>
          <w:noProof/>
        </w:rPr>
        <w:t>9</w:t>
      </w:r>
      <w:r>
        <w:rPr>
          <w:noProof/>
        </w:rPr>
        <w:fldChar w:fldCharType="end"/>
      </w:r>
    </w:p>
    <w:p w14:paraId="5B80B7A1" w14:textId="1F46AA74" w:rsidR="00C8387B" w:rsidRDefault="005F426E" w:rsidP="00BA2957">
      <w:pPr>
        <w:pStyle w:val="Heading1"/>
      </w:pPr>
      <w:r>
        <w:fldChar w:fldCharType="end"/>
      </w:r>
      <w:bookmarkStart w:id="1" w:name="_Toc495308792"/>
      <w:r w:rsidR="00C8387B">
        <w:t>Features</w:t>
      </w:r>
      <w:bookmarkEnd w:id="1"/>
    </w:p>
    <w:p w14:paraId="74118463" w14:textId="77777777" w:rsidR="00C8387B" w:rsidRDefault="00C8387B" w:rsidP="000713AC">
      <w:pPr>
        <w:pStyle w:val="Heading2"/>
      </w:pPr>
      <w:bookmarkStart w:id="2" w:name="_Toc495308793"/>
      <w:r>
        <w:t>PSoC4</w:t>
      </w:r>
      <w:bookmarkEnd w:id="2"/>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0713AC">
      <w:pPr>
        <w:pStyle w:val="Heading2"/>
      </w:pPr>
      <w:bookmarkStart w:id="3" w:name="_Toc495308794"/>
      <w:r>
        <w:t>LEDs</w:t>
      </w:r>
      <w:bookmarkEnd w:id="3"/>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 xml:space="preserve">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0713AC">
      <w:pPr>
        <w:pStyle w:val="Heading2"/>
      </w:pPr>
      <w:bookmarkStart w:id="4" w:name="_Toc495308795"/>
      <w:r>
        <w:t>Mechanical Buttons</w:t>
      </w:r>
      <w:bookmarkEnd w:id="4"/>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14:paraId="68088D2A" w14:textId="44BA9B30" w:rsidR="00C8387B" w:rsidRDefault="0030625D" w:rsidP="00C8387B">
      <w:pPr>
        <w:jc w:val="center"/>
        <w:rPr>
          <w:highlight w:val="yellow"/>
        </w:rPr>
      </w:pPr>
      <w:r w:rsidRPr="0030625D">
        <w:rPr>
          <w:noProof/>
          <w:highlight w:val="yellow"/>
        </w:rPr>
        <w:drawing>
          <wp:inline distT="0" distB="0" distL="0" distR="0" wp14:anchorId="400710D2" wp14:editId="022764F2">
            <wp:extent cx="481965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562100"/>
                    </a:xfrm>
                    <a:prstGeom prst="rect">
                      <a:avLst/>
                    </a:prstGeom>
                    <a:solidFill>
                      <a:schemeClr val="bg1"/>
                    </a:solidFill>
                    <a:ln>
                      <a:noFill/>
                    </a:ln>
                  </pic:spPr>
                </pic:pic>
              </a:graphicData>
            </a:graphic>
          </wp:inline>
        </w:drawing>
      </w:r>
    </w:p>
    <w:p w14:paraId="2B1C6584" w14:textId="75973EDF" w:rsidR="00C8387B" w:rsidRPr="00E90259" w:rsidRDefault="0030625D" w:rsidP="00C8387B">
      <w:pPr>
        <w:jc w:val="center"/>
      </w:pPr>
      <w:r>
        <w:rPr>
          <w:noProof/>
        </w:rPr>
        <w:lastRenderedPageBreak/>
        <w:drawing>
          <wp:inline distT="0" distB="0" distL="0" distR="0" wp14:anchorId="4653F6E9" wp14:editId="36559DD9">
            <wp:extent cx="5943600" cy="3180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0080"/>
                    </a:xfrm>
                    <a:prstGeom prst="rect">
                      <a:avLst/>
                    </a:prstGeom>
                  </pic:spPr>
                </pic:pic>
              </a:graphicData>
            </a:graphic>
          </wp:inline>
        </w:drawing>
      </w:r>
    </w:p>
    <w:p w14:paraId="7B6F49F3" w14:textId="77777777" w:rsidR="00C8387B" w:rsidRDefault="00C8387B" w:rsidP="000713AC">
      <w:pPr>
        <w:pStyle w:val="Heading2"/>
      </w:pPr>
      <w:bookmarkStart w:id="5" w:name="_Toc495308796"/>
      <w:r>
        <w:t>CapSense Buttons</w:t>
      </w:r>
      <w:bookmarkEnd w:id="5"/>
    </w:p>
    <w:p w14:paraId="7774D6AD" w14:textId="77777777" w:rsidR="00C8387B" w:rsidRDefault="00C8387B" w:rsidP="00C8387B">
      <w:r>
        <w:t>There are four CapSense buttons. These buttons are scanned by the PSoC and their state is reported via an I2C register (see the I2C section later).</w:t>
      </w:r>
    </w:p>
    <w:p w14:paraId="585C9E29" w14:textId="77777777" w:rsidR="00C8387B" w:rsidRPr="00DF3C53" w:rsidRDefault="00C8387B" w:rsidP="00C8387B">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742C79B6" w14:textId="77777777" w:rsidR="00C8387B" w:rsidRDefault="00C8387B" w:rsidP="000713AC">
      <w:pPr>
        <w:pStyle w:val="Heading2"/>
      </w:pPr>
      <w:bookmarkStart w:id="6" w:name="_Toc495308797"/>
      <w:r>
        <w:t>Proximity</w:t>
      </w:r>
      <w:bookmarkEnd w:id="6"/>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0713AC">
      <w:pPr>
        <w:pStyle w:val="Heading2"/>
      </w:pPr>
      <w:bookmarkStart w:id="7" w:name="_Toc495308798"/>
      <w:r>
        <w:t>Thermistor</w:t>
      </w:r>
      <w:bookmarkEnd w:id="7"/>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0713AC">
      <w:pPr>
        <w:pStyle w:val="Heading2"/>
      </w:pPr>
      <w:bookmarkStart w:id="8" w:name="_Toc495308799"/>
      <w:r>
        <w:t>Ambient Light Sensor</w:t>
      </w:r>
      <w:bookmarkEnd w:id="8"/>
    </w:p>
    <w:p w14:paraId="6EA91542" w14:textId="77777777" w:rsidR="00C8387B" w:rsidRPr="00DF3C53" w:rsidRDefault="00C8387B" w:rsidP="00C8387B">
      <w:r>
        <w:t xml:space="preserve">The ambient light is calculated by measuring current through a photo-transistor. The schematic and firmware are based on code example CE211252. The light value can be read over the I2C </w:t>
      </w:r>
      <w:r>
        <w:lastRenderedPageBreak/>
        <w:t>interface (see I2C section below for details) and is reported in Lux. In addition, the raw value at the output of the TIA can be measured at Arduino pin A0.</w:t>
      </w:r>
    </w:p>
    <w:p w14:paraId="67A17897" w14:textId="77777777" w:rsidR="00C8387B" w:rsidRDefault="00C8387B" w:rsidP="000713AC">
      <w:pPr>
        <w:pStyle w:val="Heading2"/>
      </w:pPr>
      <w:bookmarkStart w:id="9" w:name="_Toc495308800"/>
      <w:r>
        <w:t>Potentiometer</w:t>
      </w:r>
      <w:bookmarkEnd w:id="9"/>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14850"/>
                    </a:xfrm>
                    <a:prstGeom prst="rect">
                      <a:avLst/>
                    </a:prstGeom>
                  </pic:spPr>
                </pic:pic>
              </a:graphicData>
            </a:graphic>
          </wp:inline>
        </w:drawing>
      </w:r>
    </w:p>
    <w:p w14:paraId="6E468576" w14:textId="77777777" w:rsidR="00C8387B" w:rsidRDefault="00C8387B" w:rsidP="000713AC">
      <w:pPr>
        <w:pStyle w:val="Heading2"/>
      </w:pPr>
      <w:bookmarkStart w:id="10" w:name="_Toc495308801"/>
      <w:r>
        <w:lastRenderedPageBreak/>
        <w:t>Humidity</w:t>
      </w:r>
      <w:bookmarkEnd w:id="10"/>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0713AC">
      <w:pPr>
        <w:pStyle w:val="Heading2"/>
      </w:pPr>
      <w:bookmarkStart w:id="11" w:name="_Toc495308802"/>
      <w:r>
        <w:t>DAC Output</w:t>
      </w:r>
      <w:bookmarkEnd w:id="11"/>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575" cy="1238250"/>
                    </a:xfrm>
                    <a:prstGeom prst="rect">
                      <a:avLst/>
                    </a:prstGeom>
                  </pic:spPr>
                </pic:pic>
              </a:graphicData>
            </a:graphic>
          </wp:inline>
        </w:drawing>
      </w:r>
    </w:p>
    <w:p w14:paraId="1567CF85" w14:textId="77777777" w:rsidR="00C8387B" w:rsidRDefault="00C8387B" w:rsidP="000713AC">
      <w:pPr>
        <w:pStyle w:val="Heading2"/>
      </w:pPr>
      <w:bookmarkStart w:id="12" w:name="_Toc495308803"/>
      <w:r>
        <w:t>PSoC I2C</w:t>
      </w:r>
      <w:r w:rsidR="003A0583">
        <w:t xml:space="preserve"> Slave</w:t>
      </w:r>
      <w:bookmarkEnd w:id="12"/>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lastRenderedPageBreak/>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lastRenderedPageBreak/>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0713AC">
      <w:pPr>
        <w:pStyle w:val="Heading2"/>
      </w:pPr>
      <w:bookmarkStart w:id="13" w:name="_Toc495308804"/>
      <w:r>
        <w:t>U8G OLED Display</w:t>
      </w:r>
      <w:bookmarkEnd w:id="13"/>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0713AC">
      <w:pPr>
        <w:pStyle w:val="Heading2"/>
      </w:pPr>
      <w:bookmarkStart w:id="14" w:name="_Toc495308805"/>
      <w:r>
        <w:t>Arduino pins</w:t>
      </w:r>
      <w:bookmarkEnd w:id="14"/>
    </w:p>
    <w:p w14:paraId="52A88148" w14:textId="77777777" w:rsidR="00C8387B" w:rsidRDefault="00C8387B" w:rsidP="00C8387B">
      <w:pPr>
        <w:keepNext/>
        <w:keepLines/>
      </w:pPr>
      <w:r>
        <w:t>The Arduino pin connections between the shield and the base board are shown below.</w:t>
      </w:r>
    </w:p>
    <w:tbl>
      <w:tblPr>
        <w:tblStyle w:val="TableGrid"/>
        <w:tblW w:w="6244" w:type="dxa"/>
        <w:jc w:val="center"/>
        <w:tblLook w:val="04A0" w:firstRow="1" w:lastRow="0" w:firstColumn="1" w:lastColumn="0" w:noHBand="0" w:noVBand="1"/>
      </w:tblPr>
      <w:tblGrid>
        <w:gridCol w:w="1083"/>
        <w:gridCol w:w="2860"/>
        <w:gridCol w:w="2301"/>
      </w:tblGrid>
      <w:tr w:rsidR="00C8387B" w14:paraId="67622057" w14:textId="77777777" w:rsidTr="009A25F1">
        <w:trPr>
          <w:tblHeader/>
          <w:jc w:val="center"/>
        </w:trPr>
        <w:tc>
          <w:tcPr>
            <w:tcW w:w="914"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939"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2391"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9A25F1">
        <w:trPr>
          <w:jc w:val="center"/>
        </w:trPr>
        <w:tc>
          <w:tcPr>
            <w:tcW w:w="914" w:type="dxa"/>
          </w:tcPr>
          <w:p w14:paraId="3A7F926E" w14:textId="77777777" w:rsidR="00C8387B" w:rsidRDefault="00C8387B" w:rsidP="009A25F1">
            <w:pPr>
              <w:jc w:val="center"/>
            </w:pPr>
            <w:r>
              <w:t>A0</w:t>
            </w:r>
          </w:p>
        </w:tc>
        <w:tc>
          <w:tcPr>
            <w:tcW w:w="2939" w:type="dxa"/>
          </w:tcPr>
          <w:p w14:paraId="4B216438" w14:textId="77777777" w:rsidR="00C8387B" w:rsidRDefault="00C8387B" w:rsidP="009A25F1">
            <w:pPr>
              <w:jc w:val="center"/>
            </w:pPr>
            <w:r>
              <w:t>N/A</w:t>
            </w:r>
            <w:r w:rsidRPr="00E64765">
              <w:rPr>
                <w:vertAlign w:val="superscript"/>
              </w:rPr>
              <w:t>*</w:t>
            </w:r>
          </w:p>
        </w:tc>
        <w:tc>
          <w:tcPr>
            <w:tcW w:w="2391" w:type="dxa"/>
          </w:tcPr>
          <w:p w14:paraId="5B0EA583" w14:textId="77777777" w:rsidR="00C8387B" w:rsidRDefault="00C8387B" w:rsidP="009A25F1">
            <w:pPr>
              <w:jc w:val="center"/>
            </w:pPr>
            <w:r>
              <w:t>Ambient Light TIA Output</w:t>
            </w:r>
          </w:p>
        </w:tc>
      </w:tr>
      <w:tr w:rsidR="00C8387B" w14:paraId="1F353C62" w14:textId="77777777" w:rsidTr="009A25F1">
        <w:trPr>
          <w:jc w:val="center"/>
        </w:trPr>
        <w:tc>
          <w:tcPr>
            <w:tcW w:w="914" w:type="dxa"/>
          </w:tcPr>
          <w:p w14:paraId="3539BE91" w14:textId="77777777" w:rsidR="00C8387B" w:rsidRPr="00DE4CF6" w:rsidRDefault="00C8387B" w:rsidP="009A25F1">
            <w:pPr>
              <w:jc w:val="center"/>
            </w:pPr>
            <w:r>
              <w:t>A1</w:t>
            </w:r>
          </w:p>
        </w:tc>
        <w:tc>
          <w:tcPr>
            <w:tcW w:w="2939" w:type="dxa"/>
          </w:tcPr>
          <w:p w14:paraId="0350A2D6" w14:textId="77777777" w:rsidR="00C8387B" w:rsidRDefault="00C8387B" w:rsidP="009A25F1">
            <w:pPr>
              <w:jc w:val="center"/>
            </w:pPr>
            <w:r>
              <w:t>N/A</w:t>
            </w:r>
            <w:r w:rsidRPr="00F838C0">
              <w:rPr>
                <w:vertAlign w:val="superscript"/>
              </w:rPr>
              <w:t>*</w:t>
            </w:r>
          </w:p>
        </w:tc>
        <w:tc>
          <w:tcPr>
            <w:tcW w:w="2391" w:type="dxa"/>
          </w:tcPr>
          <w:p w14:paraId="47839D45" w14:textId="77777777" w:rsidR="00C8387B" w:rsidRDefault="00C8387B" w:rsidP="009A25F1">
            <w:pPr>
              <w:jc w:val="center"/>
            </w:pPr>
            <w:r>
              <w:t>DAC Voltage</w:t>
            </w:r>
          </w:p>
        </w:tc>
      </w:tr>
      <w:tr w:rsidR="00C8387B" w14:paraId="4554DE88" w14:textId="77777777" w:rsidTr="009A25F1">
        <w:trPr>
          <w:jc w:val="center"/>
        </w:trPr>
        <w:tc>
          <w:tcPr>
            <w:tcW w:w="914" w:type="dxa"/>
          </w:tcPr>
          <w:p w14:paraId="585A3DB0" w14:textId="77777777" w:rsidR="00C8387B" w:rsidRDefault="00C8387B" w:rsidP="009A25F1">
            <w:pPr>
              <w:jc w:val="center"/>
            </w:pPr>
            <w:r>
              <w:t>A2</w:t>
            </w:r>
          </w:p>
        </w:tc>
        <w:tc>
          <w:tcPr>
            <w:tcW w:w="2939" w:type="dxa"/>
          </w:tcPr>
          <w:p w14:paraId="18FD6AB9" w14:textId="77777777" w:rsidR="00C8387B" w:rsidRPr="008009E8" w:rsidRDefault="00C8387B" w:rsidP="009A25F1">
            <w:pPr>
              <w:jc w:val="center"/>
              <w:rPr>
                <w:b/>
              </w:rPr>
            </w:pPr>
            <w:r>
              <w:t>N/A</w:t>
            </w:r>
            <w:r w:rsidRPr="00F838C0">
              <w:rPr>
                <w:vertAlign w:val="superscript"/>
              </w:rPr>
              <w:t>*</w:t>
            </w:r>
          </w:p>
        </w:tc>
        <w:tc>
          <w:tcPr>
            <w:tcW w:w="2391" w:type="dxa"/>
          </w:tcPr>
          <w:p w14:paraId="4CF3F041" w14:textId="77777777" w:rsidR="00C8387B" w:rsidRDefault="00C8387B" w:rsidP="009A25F1">
            <w:pPr>
              <w:jc w:val="center"/>
            </w:pPr>
            <w:r>
              <w:t>Potentiometer</w:t>
            </w:r>
          </w:p>
        </w:tc>
      </w:tr>
      <w:tr w:rsidR="00C8387B" w14:paraId="6F324A94" w14:textId="77777777" w:rsidTr="009A25F1">
        <w:trPr>
          <w:jc w:val="center"/>
        </w:trPr>
        <w:tc>
          <w:tcPr>
            <w:tcW w:w="914" w:type="dxa"/>
            <w:vAlign w:val="bottom"/>
          </w:tcPr>
          <w:p w14:paraId="63E9D6FA" w14:textId="5BD5E49C" w:rsidR="00C8387B" w:rsidRDefault="0030625D" w:rsidP="009A25F1">
            <w:pPr>
              <w:jc w:val="center"/>
            </w:pPr>
            <w:r>
              <w:t>D4</w:t>
            </w:r>
          </w:p>
        </w:tc>
        <w:tc>
          <w:tcPr>
            <w:tcW w:w="2939"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2391" w:type="dxa"/>
          </w:tcPr>
          <w:p w14:paraId="58CDEE0D" w14:textId="38A36334" w:rsidR="00C8387B" w:rsidRDefault="0030625D" w:rsidP="009A25F1">
            <w:pPr>
              <w:jc w:val="center"/>
            </w:pPr>
            <w:r>
              <w:t>Mechanical Button MB1</w:t>
            </w:r>
          </w:p>
        </w:tc>
      </w:tr>
      <w:tr w:rsidR="00C8387B" w14:paraId="39F60567" w14:textId="77777777" w:rsidTr="009A25F1">
        <w:trPr>
          <w:jc w:val="center"/>
        </w:trPr>
        <w:tc>
          <w:tcPr>
            <w:tcW w:w="914" w:type="dxa"/>
            <w:vAlign w:val="bottom"/>
          </w:tcPr>
          <w:p w14:paraId="7763F225" w14:textId="77777777" w:rsidR="00C8387B" w:rsidRDefault="00C8387B" w:rsidP="009A25F1">
            <w:pPr>
              <w:jc w:val="center"/>
            </w:pPr>
            <w:r w:rsidRPr="000D57F4">
              <w:t>D5</w:t>
            </w:r>
          </w:p>
        </w:tc>
        <w:tc>
          <w:tcPr>
            <w:tcW w:w="2939"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2391" w:type="dxa"/>
          </w:tcPr>
          <w:p w14:paraId="6EA7E480" w14:textId="6891D935" w:rsidR="00C8387B" w:rsidRDefault="0030625D" w:rsidP="0030625D">
            <w:pPr>
              <w:jc w:val="center"/>
            </w:pPr>
            <w:r>
              <w:t>LED1</w:t>
            </w:r>
          </w:p>
        </w:tc>
      </w:tr>
      <w:tr w:rsidR="00C8387B" w14:paraId="29534CBD" w14:textId="77777777" w:rsidTr="009A25F1">
        <w:trPr>
          <w:jc w:val="center"/>
        </w:trPr>
        <w:tc>
          <w:tcPr>
            <w:tcW w:w="914" w:type="dxa"/>
            <w:vAlign w:val="bottom"/>
          </w:tcPr>
          <w:p w14:paraId="2E3A007C" w14:textId="3FD85FF5" w:rsidR="00C8387B" w:rsidRDefault="0030625D" w:rsidP="009A25F1">
            <w:pPr>
              <w:jc w:val="center"/>
            </w:pPr>
            <w:r>
              <w:lastRenderedPageBreak/>
              <w:t>D11</w:t>
            </w:r>
          </w:p>
        </w:tc>
        <w:tc>
          <w:tcPr>
            <w:tcW w:w="2939"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2391" w:type="dxa"/>
          </w:tcPr>
          <w:p w14:paraId="6F72FCA6" w14:textId="77777777" w:rsidR="00C8387B" w:rsidRDefault="00C8387B" w:rsidP="009A25F1">
            <w:pPr>
              <w:jc w:val="center"/>
            </w:pPr>
            <w:r>
              <w:t>LED2</w:t>
            </w:r>
          </w:p>
        </w:tc>
      </w:tr>
      <w:tr w:rsidR="00C8387B" w14:paraId="1F71BC2E" w14:textId="77777777" w:rsidTr="009A25F1">
        <w:trPr>
          <w:jc w:val="center"/>
        </w:trPr>
        <w:tc>
          <w:tcPr>
            <w:tcW w:w="914" w:type="dxa"/>
            <w:vAlign w:val="bottom"/>
          </w:tcPr>
          <w:p w14:paraId="7BB3BFCE" w14:textId="6344B73E" w:rsidR="00C8387B" w:rsidRDefault="0030625D" w:rsidP="009A25F1">
            <w:pPr>
              <w:jc w:val="center"/>
            </w:pPr>
            <w:r>
              <w:t>D12</w:t>
            </w:r>
          </w:p>
        </w:tc>
        <w:tc>
          <w:tcPr>
            <w:tcW w:w="2939"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2391" w:type="dxa"/>
          </w:tcPr>
          <w:p w14:paraId="78458E51" w14:textId="7FE6E35B" w:rsidR="00C8387B" w:rsidRDefault="0030625D" w:rsidP="009A25F1">
            <w:pPr>
              <w:jc w:val="center"/>
            </w:pPr>
            <w:r>
              <w:t>Mechanical Button MB2</w:t>
            </w:r>
          </w:p>
        </w:tc>
      </w:tr>
      <w:tr w:rsidR="00C8387B" w14:paraId="0F258CE4" w14:textId="77777777" w:rsidTr="009A25F1">
        <w:trPr>
          <w:jc w:val="center"/>
        </w:trPr>
        <w:tc>
          <w:tcPr>
            <w:tcW w:w="914" w:type="dxa"/>
          </w:tcPr>
          <w:p w14:paraId="694CE2D6" w14:textId="77777777" w:rsidR="00C8387B" w:rsidRDefault="00C8387B" w:rsidP="009A25F1">
            <w:pPr>
              <w:jc w:val="center"/>
            </w:pPr>
            <w:r w:rsidRPr="000D57F4">
              <w:t>D1</w:t>
            </w:r>
            <w:r>
              <w:t>8</w:t>
            </w:r>
          </w:p>
        </w:tc>
        <w:tc>
          <w:tcPr>
            <w:tcW w:w="2939" w:type="dxa"/>
          </w:tcPr>
          <w:p w14:paraId="45A71970" w14:textId="77777777" w:rsidR="00C8387B" w:rsidRDefault="00C8387B" w:rsidP="009A25F1">
            <w:pPr>
              <w:jc w:val="center"/>
            </w:pPr>
            <w:r>
              <w:t>WICED_GPIO_48</w:t>
            </w:r>
          </w:p>
        </w:tc>
        <w:tc>
          <w:tcPr>
            <w:tcW w:w="2391" w:type="dxa"/>
          </w:tcPr>
          <w:p w14:paraId="3687B488" w14:textId="77777777" w:rsidR="00C8387B" w:rsidRDefault="00C8387B" w:rsidP="009A25F1">
            <w:pPr>
              <w:jc w:val="center"/>
            </w:pPr>
            <w:r>
              <w:t>I2C_SDA</w:t>
            </w:r>
          </w:p>
        </w:tc>
      </w:tr>
      <w:tr w:rsidR="00C8387B" w14:paraId="388F8CBB" w14:textId="77777777" w:rsidTr="009A25F1">
        <w:trPr>
          <w:jc w:val="center"/>
        </w:trPr>
        <w:tc>
          <w:tcPr>
            <w:tcW w:w="914" w:type="dxa"/>
          </w:tcPr>
          <w:p w14:paraId="2E9AC53F" w14:textId="77777777" w:rsidR="00C8387B" w:rsidRDefault="00C8387B" w:rsidP="009A25F1">
            <w:pPr>
              <w:jc w:val="center"/>
            </w:pPr>
            <w:r>
              <w:t>D18</w:t>
            </w:r>
          </w:p>
        </w:tc>
        <w:tc>
          <w:tcPr>
            <w:tcW w:w="2939" w:type="dxa"/>
          </w:tcPr>
          <w:p w14:paraId="028DC121" w14:textId="77777777" w:rsidR="00C8387B" w:rsidRDefault="00C8387B" w:rsidP="009A25F1">
            <w:pPr>
              <w:jc w:val="center"/>
            </w:pPr>
            <w:r>
              <w:t>WICED_GPIO_49</w:t>
            </w:r>
          </w:p>
        </w:tc>
        <w:tc>
          <w:tcPr>
            <w:tcW w:w="2391"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C8387B">
      <w:pPr>
        <w:pStyle w:val="Heading1"/>
      </w:pPr>
      <w:bookmarkStart w:id="15" w:name="_Toc495308806"/>
      <w:r>
        <w:lastRenderedPageBreak/>
        <w:t>Appendix A: Programming the PSoC</w:t>
      </w:r>
      <w:bookmarkEnd w:id="15"/>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0713AC">
      <w:pPr>
        <w:pStyle w:val="Heading2"/>
      </w:pPr>
      <w:bookmarkStart w:id="16" w:name="_Toc495308807"/>
      <w:r>
        <w:t>PSoC Creator Project</w:t>
      </w:r>
      <w:bookmarkEnd w:id="16"/>
    </w:p>
    <w:p w14:paraId="316CC6A7" w14:textId="77777777" w:rsidR="00C8387B" w:rsidRDefault="00C8387B" w:rsidP="00C8387B">
      <w:r>
        <w:t>The project workspace is included with the class files at:</w:t>
      </w:r>
    </w:p>
    <w:p w14:paraId="350DC884" w14:textId="32B7949F" w:rsidR="00C8387B" w:rsidRPr="008C51EC" w:rsidRDefault="00C8387B" w:rsidP="00C8387B">
      <w:pPr>
        <w:ind w:firstLine="720"/>
        <w:rPr>
          <w:i/>
        </w:rPr>
      </w:pPr>
      <w:r w:rsidRPr="008C51EC">
        <w:rPr>
          <w:i/>
        </w:rPr>
        <w:t>WA-101 Files\</w:t>
      </w:r>
      <w:r w:rsidR="00B96072">
        <w:rPr>
          <w:i/>
        </w:rPr>
        <w:t>ww101-shield\firmware\</w:t>
      </w:r>
      <w:proofErr w:type="spellStart"/>
      <w:r>
        <w:rPr>
          <w:i/>
        </w:rPr>
        <w:t>Shield.cywrk</w:t>
      </w:r>
      <w:proofErr w:type="spellEnd"/>
    </w:p>
    <w:p w14:paraId="6CD22D3E" w14:textId="77777777"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77777777" w:rsidR="00C8387B" w:rsidRDefault="00C8387B" w:rsidP="00FD3994">
      <w:pPr>
        <w:pStyle w:val="ListParagraph"/>
        <w:numPr>
          <w:ilvl w:val="0"/>
          <w:numId w:val="4"/>
        </w:numPr>
      </w:pPr>
      <w:r>
        <w:t>WW101-Shield: The main shield project as described in the main body of this document.</w:t>
      </w:r>
    </w:p>
    <w:p w14:paraId="4B791CBB" w14:textId="77777777" w:rsidR="00C8387B" w:rsidRDefault="00C8387B" w:rsidP="00FD3994">
      <w:pPr>
        <w:pStyle w:val="ListParagraph"/>
        <w:numPr>
          <w:ilvl w:val="0"/>
          <w:numId w:val="4"/>
        </w:numPr>
      </w:pPr>
      <w:r>
        <w:t xml:space="preserve">WW101-Bootloader: A bootloader which allows the shield firmware to be </w:t>
      </w:r>
      <w:proofErr w:type="spellStart"/>
      <w:r>
        <w:t>bootloaded</w:t>
      </w:r>
      <w:proofErr w:type="spellEnd"/>
      <w:r>
        <w:t>. It is included in the WW101-Shield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0713AC">
      <w:pPr>
        <w:pStyle w:val="Heading2"/>
      </w:pPr>
      <w:bookmarkStart w:id="17" w:name="_Toc495308808"/>
      <w:r>
        <w:t>Bootloading</w:t>
      </w:r>
      <w:bookmarkEnd w:id="17"/>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77777777" w:rsidR="00C8387B" w:rsidRDefault="00C8387B" w:rsidP="00C8387B">
      <w:pPr>
        <w:rPr>
          <w:i/>
          <w:sz w:val="18"/>
        </w:rPr>
      </w:pPr>
      <w:r>
        <w:rPr>
          <w:i/>
          <w:sz w:val="18"/>
        </w:rPr>
        <w:t>WW101 Files\ww101-shield\firmwar</w:t>
      </w:r>
      <w:r w:rsidRPr="00E64765">
        <w:rPr>
          <w:i/>
          <w:sz w:val="18"/>
        </w:rPr>
        <w:t>e\WW101-Shield.cydsn\CortexM0p\ARM_GCC_541\Release\WW101-Shield.cyacd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C8387B">
      <w:pPr>
        <w:pStyle w:val="Heading1"/>
      </w:pPr>
      <w:bookmarkStart w:id="18" w:name="_Toc495308809"/>
      <w:r>
        <w:lastRenderedPageBreak/>
        <w:t>Appendix B: CY8CKIT-044 Shield Test Program</w:t>
      </w:r>
      <w:bookmarkEnd w:id="18"/>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0713AC">
      <w:pPr>
        <w:pStyle w:val="Heading2"/>
      </w:pPr>
      <w:bookmarkStart w:id="19" w:name="_Toc495308810"/>
      <w:r>
        <w:t>Test Procedure</w:t>
      </w:r>
      <w:bookmarkEnd w:id="19"/>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0713AC">
      <w:pPr>
        <w:pStyle w:val="Heading2"/>
      </w:pPr>
      <w:bookmarkStart w:id="20" w:name="_Toc495308811"/>
      <w:r>
        <w:t>Alternate Screens</w:t>
      </w:r>
      <w:bookmarkEnd w:id="20"/>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684"/>
        <w:gridCol w:w="684"/>
        <w:gridCol w:w="684"/>
        <w:gridCol w:w="684"/>
      </w:tblGrid>
      <w:tr w:rsidR="00C8387B" w14:paraId="3DE7C8D9" w14:textId="77777777" w:rsidTr="009A25F1">
        <w:trPr>
          <w:jc w:val="center"/>
        </w:trPr>
        <w:tc>
          <w:tcPr>
            <w:tcW w:w="937" w:type="dxa"/>
          </w:tcPr>
          <w:p w14:paraId="53F9B22A" w14:textId="77777777" w:rsidR="00C8387B" w:rsidRDefault="00C8387B" w:rsidP="009A25F1">
            <w:r>
              <w:t>Bit 7</w:t>
            </w:r>
          </w:p>
        </w:tc>
        <w:tc>
          <w:tcPr>
            <w:tcW w:w="1090" w:type="dxa"/>
          </w:tcPr>
          <w:p w14:paraId="2D34DF48" w14:textId="77777777" w:rsidR="00C8387B" w:rsidRDefault="00C8387B" w:rsidP="009A25F1">
            <w:r>
              <w:t>Bit 6</w:t>
            </w:r>
          </w:p>
        </w:tc>
        <w:tc>
          <w:tcPr>
            <w:tcW w:w="697" w:type="dxa"/>
          </w:tcPr>
          <w:p w14:paraId="6066A7D1" w14:textId="77777777" w:rsidR="00C8387B" w:rsidRDefault="00C8387B" w:rsidP="009A25F1">
            <w:r>
              <w:t>Bit 5</w:t>
            </w:r>
          </w:p>
        </w:tc>
        <w:tc>
          <w:tcPr>
            <w:tcW w:w="697" w:type="dxa"/>
          </w:tcPr>
          <w:p w14:paraId="5D40F4E2" w14:textId="77777777" w:rsidR="00C8387B" w:rsidRDefault="00C8387B" w:rsidP="009A25F1">
            <w:r>
              <w:t>Bit 4</w:t>
            </w:r>
          </w:p>
        </w:tc>
        <w:tc>
          <w:tcPr>
            <w:tcW w:w="684" w:type="dxa"/>
          </w:tcPr>
          <w:p w14:paraId="1FFF7AE3" w14:textId="77777777" w:rsidR="00C8387B" w:rsidRDefault="00C8387B" w:rsidP="009A25F1">
            <w:r>
              <w:t>Bit 3</w:t>
            </w:r>
          </w:p>
        </w:tc>
        <w:tc>
          <w:tcPr>
            <w:tcW w:w="684" w:type="dxa"/>
          </w:tcPr>
          <w:p w14:paraId="271A28D0" w14:textId="77777777" w:rsidR="00C8387B" w:rsidRDefault="00C8387B" w:rsidP="009A25F1">
            <w:r>
              <w:t>Bit 2</w:t>
            </w:r>
          </w:p>
        </w:tc>
        <w:tc>
          <w:tcPr>
            <w:tcW w:w="684" w:type="dxa"/>
          </w:tcPr>
          <w:p w14:paraId="319C7EF1" w14:textId="77777777" w:rsidR="00C8387B" w:rsidRDefault="00C8387B" w:rsidP="009A25F1">
            <w:r>
              <w:t>Bit 1</w:t>
            </w:r>
          </w:p>
        </w:tc>
        <w:tc>
          <w:tcPr>
            <w:tcW w:w="684" w:type="dxa"/>
          </w:tcPr>
          <w:p w14:paraId="5BBEB30C" w14:textId="77777777" w:rsidR="00C8387B" w:rsidRDefault="00C8387B" w:rsidP="009A25F1">
            <w:r>
              <w:t>Bit 0</w:t>
            </w:r>
          </w:p>
        </w:tc>
      </w:tr>
      <w:tr w:rsidR="00C8387B" w14:paraId="629879EA" w14:textId="77777777" w:rsidTr="009A25F1">
        <w:trPr>
          <w:jc w:val="center"/>
        </w:trPr>
        <w:tc>
          <w:tcPr>
            <w:tcW w:w="937" w:type="dxa"/>
          </w:tcPr>
          <w:p w14:paraId="0010FF7B" w14:textId="77777777" w:rsidR="00C8387B" w:rsidRDefault="00C8387B" w:rsidP="009A25F1">
            <w:r>
              <w:t>Unused</w:t>
            </w:r>
          </w:p>
        </w:tc>
        <w:tc>
          <w:tcPr>
            <w:tcW w:w="1090" w:type="dxa"/>
          </w:tcPr>
          <w:p w14:paraId="2725D293" w14:textId="77777777" w:rsidR="00C8387B" w:rsidRDefault="00C8387B" w:rsidP="009A25F1">
            <w:r>
              <w:t>Proximity</w:t>
            </w:r>
          </w:p>
        </w:tc>
        <w:tc>
          <w:tcPr>
            <w:tcW w:w="697" w:type="dxa"/>
          </w:tcPr>
          <w:p w14:paraId="710C106A" w14:textId="77777777" w:rsidR="00C8387B" w:rsidRDefault="00C8387B" w:rsidP="009A25F1">
            <w:r>
              <w:t>MB2</w:t>
            </w:r>
          </w:p>
        </w:tc>
        <w:tc>
          <w:tcPr>
            <w:tcW w:w="697" w:type="dxa"/>
          </w:tcPr>
          <w:p w14:paraId="76DEB721" w14:textId="77777777" w:rsidR="00C8387B" w:rsidRDefault="00C8387B" w:rsidP="009A25F1">
            <w:r>
              <w:t>MB1</w:t>
            </w:r>
          </w:p>
        </w:tc>
        <w:tc>
          <w:tcPr>
            <w:tcW w:w="684" w:type="dxa"/>
          </w:tcPr>
          <w:p w14:paraId="59245A4F" w14:textId="77777777" w:rsidR="00C8387B" w:rsidRDefault="00C8387B" w:rsidP="009A25F1">
            <w:r>
              <w:t>CS3</w:t>
            </w:r>
          </w:p>
        </w:tc>
        <w:tc>
          <w:tcPr>
            <w:tcW w:w="684" w:type="dxa"/>
          </w:tcPr>
          <w:p w14:paraId="62A96323" w14:textId="77777777" w:rsidR="00C8387B" w:rsidRDefault="00C8387B" w:rsidP="009A25F1">
            <w:r>
              <w:t>CS2</w:t>
            </w:r>
          </w:p>
        </w:tc>
        <w:tc>
          <w:tcPr>
            <w:tcW w:w="684" w:type="dxa"/>
          </w:tcPr>
          <w:p w14:paraId="174D18C6" w14:textId="77777777" w:rsidR="00C8387B" w:rsidRDefault="00C8387B" w:rsidP="009A25F1">
            <w:r>
              <w:t>CS1</w:t>
            </w:r>
          </w:p>
        </w:tc>
        <w:tc>
          <w:tcPr>
            <w:tcW w:w="684" w:type="dxa"/>
          </w:tcPr>
          <w:p w14:paraId="03BC1C5B" w14:textId="77777777" w:rsidR="00C8387B" w:rsidRDefault="00C8387B" w:rsidP="009A25F1">
            <w:r>
              <w:t>CS0</w:t>
            </w:r>
          </w:p>
        </w:tc>
      </w:tr>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sectPr w:rsidR="00857DC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97648" w14:textId="77777777" w:rsidR="006E1496" w:rsidRDefault="006E1496" w:rsidP="00DF6D18">
      <w:r>
        <w:separator/>
      </w:r>
    </w:p>
  </w:endnote>
  <w:endnote w:type="continuationSeparator" w:id="0">
    <w:p w14:paraId="02EB0028" w14:textId="77777777" w:rsidR="006E1496" w:rsidRDefault="006E1496"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44C6A2CE"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E7146D">
              <w:rPr>
                <w:noProof/>
              </w:rPr>
              <w:t>3</w:t>
            </w:r>
            <w:r>
              <w:fldChar w:fldCharType="end"/>
            </w:r>
            <w:r>
              <w:t xml:space="preserve"> of </w:t>
            </w:r>
            <w:r w:rsidR="006E1496">
              <w:fldChar w:fldCharType="begin"/>
            </w:r>
            <w:r w:rsidR="006E1496">
              <w:instrText xml:space="preserve"> NUMPAGES  </w:instrText>
            </w:r>
            <w:r w:rsidR="006E1496">
              <w:fldChar w:fldCharType="separate"/>
            </w:r>
            <w:r w:rsidR="00E7146D">
              <w:rPr>
                <w:noProof/>
              </w:rPr>
              <w:t>10</w:t>
            </w:r>
            <w:r w:rsidR="006E1496">
              <w:rPr>
                <w:noProof/>
              </w:rPr>
              <w:fldChar w:fldCharType="end"/>
            </w:r>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F07C4" w14:textId="77777777" w:rsidR="006E1496" w:rsidRDefault="006E1496" w:rsidP="00DF6D18">
      <w:r>
        <w:separator/>
      </w:r>
    </w:p>
  </w:footnote>
  <w:footnote w:type="continuationSeparator" w:id="0">
    <w:p w14:paraId="3F946B99" w14:textId="77777777" w:rsidR="006E1496" w:rsidRDefault="006E1496"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98"/>
    <w:rsid w:val="004B4B26"/>
    <w:rsid w:val="004B6D60"/>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496"/>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96072"/>
    <w:rsid w:val="00BA2957"/>
    <w:rsid w:val="00BB5DED"/>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146D"/>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E7146D"/>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E7146D"/>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E7146D"/>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E7146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E7146D"/>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714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146D"/>
  </w:style>
  <w:style w:type="character" w:customStyle="1" w:styleId="Heading1Char">
    <w:name w:val="Heading 1 Char"/>
    <w:link w:val="Heading1"/>
    <w:uiPriority w:val="9"/>
    <w:rsid w:val="00E7146D"/>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E7146D"/>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E7146D"/>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E7146D"/>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E7146D"/>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E7146D"/>
    <w:pPr>
      <w:ind w:left="720"/>
      <w:contextualSpacing/>
    </w:pPr>
  </w:style>
  <w:style w:type="character" w:styleId="Hyperlink">
    <w:name w:val="Hyperlink"/>
    <w:uiPriority w:val="99"/>
    <w:unhideWhenUsed/>
    <w:rsid w:val="00E7146D"/>
    <w:rPr>
      <w:color w:val="0000FF"/>
      <w:u w:val="single"/>
    </w:rPr>
  </w:style>
  <w:style w:type="paragraph" w:customStyle="1" w:styleId="NumList">
    <w:name w:val="NumList"/>
    <w:qFormat/>
    <w:rsid w:val="00E7146D"/>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E7146D"/>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E7146D"/>
    <w:pPr>
      <w:outlineLvl w:val="9"/>
    </w:pPr>
  </w:style>
  <w:style w:type="paragraph" w:styleId="TOC2">
    <w:name w:val="toc 2"/>
    <w:next w:val="Normal"/>
    <w:autoRedefine/>
    <w:uiPriority w:val="39"/>
    <w:unhideWhenUsed/>
    <w:qFormat/>
    <w:rsid w:val="00E7146D"/>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E7146D"/>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E7146D"/>
    <w:pPr>
      <w:ind w:left="480"/>
    </w:pPr>
    <w:rPr>
      <w:i/>
      <w:iCs/>
      <w:sz w:val="22"/>
      <w:szCs w:val="22"/>
    </w:rPr>
  </w:style>
  <w:style w:type="paragraph" w:styleId="Header">
    <w:name w:val="header"/>
    <w:basedOn w:val="Normal"/>
    <w:link w:val="HeaderChar"/>
    <w:uiPriority w:val="99"/>
    <w:unhideWhenUsed/>
    <w:rsid w:val="00E7146D"/>
    <w:pPr>
      <w:tabs>
        <w:tab w:val="center" w:pos="4680"/>
        <w:tab w:val="right" w:pos="9360"/>
      </w:tabs>
    </w:pPr>
  </w:style>
  <w:style w:type="character" w:customStyle="1" w:styleId="HeaderChar">
    <w:name w:val="Header Char"/>
    <w:basedOn w:val="DefaultParagraphFont"/>
    <w:link w:val="Header"/>
    <w:uiPriority w:val="99"/>
    <w:rsid w:val="00E7146D"/>
    <w:rPr>
      <w:rFonts w:ascii="Times New Roman" w:hAnsi="Times New Roman"/>
      <w:sz w:val="24"/>
      <w:szCs w:val="24"/>
    </w:rPr>
  </w:style>
  <w:style w:type="paragraph" w:styleId="Footer">
    <w:name w:val="footer"/>
    <w:basedOn w:val="Normal"/>
    <w:link w:val="FooterChar"/>
    <w:uiPriority w:val="99"/>
    <w:unhideWhenUsed/>
    <w:rsid w:val="00E7146D"/>
    <w:pPr>
      <w:tabs>
        <w:tab w:val="center" w:pos="4680"/>
        <w:tab w:val="right" w:pos="9360"/>
      </w:tabs>
    </w:pPr>
  </w:style>
  <w:style w:type="character" w:customStyle="1" w:styleId="FooterChar">
    <w:name w:val="Footer Char"/>
    <w:basedOn w:val="DefaultParagraphFont"/>
    <w:link w:val="Footer"/>
    <w:uiPriority w:val="99"/>
    <w:rsid w:val="00E7146D"/>
    <w:rPr>
      <w:rFonts w:ascii="Times New Roman" w:hAnsi="Times New Roman"/>
      <w:sz w:val="24"/>
      <w:szCs w:val="24"/>
    </w:rPr>
  </w:style>
  <w:style w:type="paragraph" w:customStyle="1" w:styleId="CCode">
    <w:name w:val="C_Code"/>
    <w:link w:val="CCodeChar"/>
    <w:qFormat/>
    <w:rsid w:val="00E7146D"/>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E7146D"/>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E7146D"/>
    <w:pPr>
      <w:ind w:left="720"/>
    </w:pPr>
    <w:rPr>
      <w:sz w:val="18"/>
      <w:szCs w:val="18"/>
    </w:rPr>
  </w:style>
  <w:style w:type="paragraph" w:styleId="TOC5">
    <w:name w:val="toc 5"/>
    <w:basedOn w:val="Normal"/>
    <w:next w:val="Normal"/>
    <w:autoRedefine/>
    <w:uiPriority w:val="39"/>
    <w:unhideWhenUsed/>
    <w:rsid w:val="00E7146D"/>
    <w:pPr>
      <w:ind w:left="960"/>
    </w:pPr>
    <w:rPr>
      <w:sz w:val="18"/>
      <w:szCs w:val="18"/>
    </w:rPr>
  </w:style>
  <w:style w:type="paragraph" w:styleId="TOC6">
    <w:name w:val="toc 6"/>
    <w:basedOn w:val="Normal"/>
    <w:next w:val="Normal"/>
    <w:autoRedefine/>
    <w:uiPriority w:val="39"/>
    <w:unhideWhenUsed/>
    <w:rsid w:val="00E7146D"/>
    <w:pPr>
      <w:ind w:left="1200"/>
    </w:pPr>
    <w:rPr>
      <w:sz w:val="18"/>
      <w:szCs w:val="18"/>
    </w:rPr>
  </w:style>
  <w:style w:type="paragraph" w:styleId="TOC7">
    <w:name w:val="toc 7"/>
    <w:basedOn w:val="Normal"/>
    <w:next w:val="Normal"/>
    <w:autoRedefine/>
    <w:uiPriority w:val="39"/>
    <w:unhideWhenUsed/>
    <w:rsid w:val="00E7146D"/>
    <w:pPr>
      <w:ind w:left="1440"/>
    </w:pPr>
    <w:rPr>
      <w:sz w:val="18"/>
      <w:szCs w:val="18"/>
    </w:rPr>
  </w:style>
  <w:style w:type="paragraph" w:styleId="TOC8">
    <w:name w:val="toc 8"/>
    <w:basedOn w:val="Normal"/>
    <w:next w:val="Normal"/>
    <w:autoRedefine/>
    <w:uiPriority w:val="39"/>
    <w:unhideWhenUsed/>
    <w:rsid w:val="00E7146D"/>
    <w:pPr>
      <w:ind w:left="1680"/>
    </w:pPr>
    <w:rPr>
      <w:sz w:val="18"/>
      <w:szCs w:val="18"/>
    </w:rPr>
  </w:style>
  <w:style w:type="paragraph" w:styleId="TOC9">
    <w:name w:val="toc 9"/>
    <w:basedOn w:val="Normal"/>
    <w:next w:val="Normal"/>
    <w:autoRedefine/>
    <w:uiPriority w:val="39"/>
    <w:unhideWhenUsed/>
    <w:rsid w:val="00E7146D"/>
    <w:pPr>
      <w:ind w:left="1920"/>
    </w:pPr>
    <w:rPr>
      <w:sz w:val="18"/>
      <w:szCs w:val="18"/>
    </w:rPr>
  </w:style>
  <w:style w:type="table" w:styleId="TableGrid">
    <w:name w:val="Table Grid"/>
    <w:basedOn w:val="TableNormal"/>
    <w:uiPriority w:val="59"/>
    <w:rsid w:val="00E7146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E7146D"/>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E7146D"/>
    <w:rPr>
      <w:rFonts w:ascii="Tahoma" w:hAnsi="Tahoma" w:cs="Tahoma"/>
      <w:sz w:val="16"/>
      <w:szCs w:val="16"/>
    </w:rPr>
  </w:style>
  <w:style w:type="character" w:customStyle="1" w:styleId="BalloonTextChar">
    <w:name w:val="Balloon Text Char"/>
    <w:link w:val="BalloonText"/>
    <w:uiPriority w:val="99"/>
    <w:semiHidden/>
    <w:rsid w:val="00E7146D"/>
    <w:rPr>
      <w:rFonts w:ascii="Tahoma" w:hAnsi="Tahoma" w:cs="Tahoma"/>
      <w:sz w:val="16"/>
      <w:szCs w:val="16"/>
    </w:rPr>
  </w:style>
  <w:style w:type="paragraph" w:styleId="Caption">
    <w:name w:val="caption"/>
    <w:basedOn w:val="Normal"/>
    <w:next w:val="Normal"/>
    <w:uiPriority w:val="35"/>
    <w:unhideWhenUsed/>
    <w:qFormat/>
    <w:rsid w:val="00E7146D"/>
    <w:rPr>
      <w:b/>
      <w:bCs/>
      <w:color w:val="4F81BD"/>
      <w:sz w:val="18"/>
      <w:szCs w:val="18"/>
    </w:rPr>
  </w:style>
  <w:style w:type="paragraph" w:styleId="DocumentMap">
    <w:name w:val="Document Map"/>
    <w:basedOn w:val="Normal"/>
    <w:link w:val="DocumentMapChar"/>
    <w:uiPriority w:val="99"/>
    <w:semiHidden/>
    <w:unhideWhenUsed/>
    <w:rsid w:val="00E7146D"/>
    <w:rPr>
      <w:rFonts w:ascii="Tahoma" w:hAnsi="Tahoma" w:cs="Tahoma"/>
      <w:sz w:val="16"/>
      <w:szCs w:val="16"/>
    </w:rPr>
  </w:style>
  <w:style w:type="character" w:customStyle="1" w:styleId="DocumentMapChar">
    <w:name w:val="Document Map Char"/>
    <w:link w:val="DocumentMap"/>
    <w:uiPriority w:val="99"/>
    <w:semiHidden/>
    <w:rsid w:val="00E7146D"/>
    <w:rPr>
      <w:rFonts w:ascii="Tahoma" w:hAnsi="Tahoma" w:cs="Tahoma"/>
      <w:sz w:val="16"/>
      <w:szCs w:val="16"/>
    </w:rPr>
  </w:style>
  <w:style w:type="character" w:styleId="PlaceholderText">
    <w:name w:val="Placeholder Text"/>
    <w:uiPriority w:val="99"/>
    <w:semiHidden/>
    <w:rsid w:val="00E7146D"/>
    <w:rPr>
      <w:color w:val="808080"/>
    </w:rPr>
  </w:style>
  <w:style w:type="character" w:styleId="CommentReference">
    <w:name w:val="annotation reference"/>
    <w:uiPriority w:val="99"/>
    <w:semiHidden/>
    <w:unhideWhenUsed/>
    <w:rsid w:val="00E7146D"/>
    <w:rPr>
      <w:sz w:val="16"/>
      <w:szCs w:val="16"/>
    </w:rPr>
  </w:style>
  <w:style w:type="paragraph" w:styleId="CommentText">
    <w:name w:val="annotation text"/>
    <w:basedOn w:val="Normal"/>
    <w:link w:val="CommentTextChar"/>
    <w:uiPriority w:val="99"/>
    <w:semiHidden/>
    <w:unhideWhenUsed/>
    <w:rsid w:val="00E7146D"/>
    <w:rPr>
      <w:sz w:val="20"/>
      <w:szCs w:val="20"/>
    </w:rPr>
  </w:style>
  <w:style w:type="character" w:customStyle="1" w:styleId="CommentTextChar">
    <w:name w:val="Comment Text Char"/>
    <w:basedOn w:val="DefaultParagraphFont"/>
    <w:link w:val="CommentText"/>
    <w:uiPriority w:val="99"/>
    <w:semiHidden/>
    <w:rsid w:val="00E714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7146D"/>
    <w:rPr>
      <w:b/>
      <w:bCs/>
    </w:rPr>
  </w:style>
  <w:style w:type="character" w:customStyle="1" w:styleId="CommentSubjectChar">
    <w:name w:val="Comment Subject Char"/>
    <w:link w:val="CommentSubject"/>
    <w:uiPriority w:val="99"/>
    <w:semiHidden/>
    <w:rsid w:val="00E7146D"/>
    <w:rPr>
      <w:rFonts w:ascii="Times New Roman" w:hAnsi="Times New Roman"/>
      <w:b/>
      <w:bCs/>
      <w:sz w:val="20"/>
      <w:szCs w:val="20"/>
    </w:rPr>
  </w:style>
  <w:style w:type="character" w:styleId="FollowedHyperlink">
    <w:name w:val="FollowedHyperlink"/>
    <w:basedOn w:val="DefaultParagraphFont"/>
    <w:uiPriority w:val="99"/>
    <w:semiHidden/>
    <w:unhideWhenUsed/>
    <w:rsid w:val="00E7146D"/>
    <w:rPr>
      <w:color w:val="954F72" w:themeColor="followedHyperlink"/>
      <w:u w:val="single"/>
    </w:rPr>
  </w:style>
  <w:style w:type="paragraph" w:customStyle="1" w:styleId="p1">
    <w:name w:val="p1"/>
    <w:basedOn w:val="Normal"/>
    <w:rsid w:val="00E7146D"/>
    <w:pPr>
      <w:shd w:val="clear" w:color="auto" w:fill="FFFFFF"/>
    </w:pPr>
    <w:rPr>
      <w:rFonts w:ascii="Menlo" w:hAnsi="Menlo" w:cs="Menlo"/>
      <w:color w:val="000000"/>
      <w:sz w:val="17"/>
      <w:szCs w:val="17"/>
    </w:rPr>
  </w:style>
  <w:style w:type="character" w:customStyle="1" w:styleId="s1">
    <w:name w:val="s1"/>
    <w:basedOn w:val="DefaultParagraphFont"/>
    <w:rsid w:val="00E7146D"/>
  </w:style>
  <w:style w:type="paragraph" w:customStyle="1" w:styleId="Exercise">
    <w:name w:val="Exercise"/>
    <w:basedOn w:val="Heading2"/>
    <w:qFormat/>
    <w:rsid w:val="00E7146D"/>
    <w:pPr>
      <w:numPr>
        <w:numId w:val="3"/>
      </w:numPr>
      <w:ind w:left="0"/>
    </w:pPr>
  </w:style>
  <w:style w:type="character" w:customStyle="1" w:styleId="apple-converted-space">
    <w:name w:val="apple-converted-space"/>
    <w:basedOn w:val="DefaultParagraphFont"/>
    <w:rsid w:val="00E71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8A910-AB3F-429A-95BF-19EA4F584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62</TotalTime>
  <Pages>1</Pages>
  <Words>1888</Words>
  <Characters>10764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21</cp:revision>
  <cp:lastPrinted>2017-10-09T15:28:00Z</cp:lastPrinted>
  <dcterms:created xsi:type="dcterms:W3CDTF">2017-09-12T20:59:00Z</dcterms:created>
  <dcterms:modified xsi:type="dcterms:W3CDTF">2017-10-09T15:28:00Z</dcterms:modified>
</cp:coreProperties>
</file>
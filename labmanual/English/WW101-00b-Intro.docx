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65582" w14:textId="77777777" w:rsidR="00D83FA2" w:rsidRPr="00D83FA2" w:rsidRDefault="00D83FA2" w:rsidP="00D83FA2">
      <w:pPr>
        <w:rPr>
          <w:rStyle w:val="BookTitle"/>
        </w:rPr>
      </w:pPr>
      <w:r w:rsidRPr="00D83FA2">
        <w:rPr>
          <w:rStyle w:val="BookTitle"/>
        </w:rPr>
        <w:t>Chapter 0: Introduction</w:t>
      </w:r>
    </w:p>
    <w:p w14:paraId="29BFBA80" w14:textId="77777777" w:rsidR="00D83FA2" w:rsidRDefault="00D83FA2" w:rsidP="00D83FA2">
      <w:r>
        <w:t>Time 1 Hour</w:t>
      </w:r>
    </w:p>
    <w:p w14:paraId="354BC5FE" w14:textId="3B627C12" w:rsidR="00D83FA2" w:rsidRDefault="00D83FA2" w:rsidP="00D83FA2">
      <w:r>
        <w:t xml:space="preserve">After completing Chapter 0 you will understand the objectives for the Wireless Internet Connectivity for Embedded Devices (WICED) Wi-Fi® 101 Class. You should be able to explain the learning objectives, agenda, scope of the class, and format of the lab manual. </w:t>
      </w:r>
    </w:p>
    <w:p w14:paraId="50C66A8E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rPr>
          <w:noProof/>
        </w:rPr>
        <w:t>7C.1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Prerequisites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6F2A06D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7C.2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Assumption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016372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 w:rsidRPr="004D4C6F">
        <w:rPr>
          <w:rFonts w:eastAsia="Calibri"/>
          <w:noProof/>
        </w:rPr>
        <w:t>7C.3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150CAD5" w14:textId="77777777" w:rsidR="00D83FA2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</w:pPr>
      <w:r>
        <w:rPr>
          <w:noProof/>
        </w:rPr>
        <w:t>7C.4</w:t>
      </w:r>
      <w:r>
        <w:rPr>
          <w:rFonts w:asciiTheme="minorHAnsi" w:eastAsiaTheme="minorEastAsia" w:hAnsiTheme="minorHAnsi"/>
          <w:b w:val="0"/>
          <w:bCs w:val="0"/>
          <w:caps w:val="0"/>
          <w:noProof/>
          <w:sz w:val="24"/>
          <w:szCs w:val="24"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_Toc492635519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090E0D3" w14:textId="2679FE4C" w:rsidR="00D83FA2" w:rsidRDefault="00D83FA2" w:rsidP="00D83FA2">
      <w:pPr>
        <w:pStyle w:val="Heading1"/>
      </w:pPr>
      <w:r>
        <w:fldChar w:fldCharType="end"/>
      </w:r>
      <w:bookmarkStart w:id="0" w:name="_Toc492635516"/>
      <w:r>
        <w:t>Prerequisites</w:t>
      </w:r>
      <w:bookmarkEnd w:id="0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480A46B6" w14:textId="77777777" w:rsidR="00D83FA2" w:rsidRDefault="00D83FA2" w:rsidP="00D83FA2">
      <w:pPr>
        <w:pStyle w:val="Heading1"/>
      </w:pPr>
      <w:bookmarkStart w:id="1" w:name="_Toc492635517"/>
      <w:r>
        <w:t>Assumption</w:t>
      </w:r>
      <w:bookmarkEnd w:id="1"/>
    </w:p>
    <w:p w14:paraId="4D479C9B" w14:textId="2D6334ED" w:rsidR="00D83FA2" w:rsidRPr="000D11CC" w:rsidRDefault="00D83FA2" w:rsidP="00D83FA2">
      <w:pPr>
        <w:rPr>
          <w:b/>
          <w:bCs/>
        </w:rPr>
      </w:pPr>
      <w:r w:rsidRPr="00195E33">
        <w:t xml:space="preserve">There is literally </w:t>
      </w:r>
      <w:r w:rsidRPr="00195E33">
        <w:rPr>
          <w:bCs/>
        </w:rPr>
        <w:t xml:space="preserve">a </w:t>
      </w:r>
      <w:r w:rsidR="000F37A3">
        <w:t>96-</w:t>
      </w:r>
      <w:r w:rsidRPr="00195E33">
        <w:t>page PowerPoint</w:t>
      </w:r>
      <w:r w:rsidRPr="000D11CC">
        <w:t xml:space="preserve"> presentati</w:t>
      </w:r>
      <w:r>
        <w:t xml:space="preserve">on in which </w:t>
      </w:r>
      <w:r w:rsidRPr="00195E33">
        <w:rPr>
          <w:bCs/>
        </w:rPr>
        <w:t>Cypress</w:t>
      </w:r>
      <w:r>
        <w:t xml:space="preserve"> present</w:t>
      </w:r>
      <w:r w:rsidRPr="003818E6">
        <w:rPr>
          <w:bCs/>
        </w:rPr>
        <w:t>s</w:t>
      </w:r>
      <w:r>
        <w:t xml:space="preserve"> compelling data that</w:t>
      </w:r>
      <w:r>
        <w:rPr>
          <w:b/>
          <w:bCs/>
        </w:rPr>
        <w:t>:</w:t>
      </w:r>
      <w:r w:rsidRPr="000D11CC">
        <w:t xml:space="preserve"> </w:t>
      </w:r>
    </w:p>
    <w:p w14:paraId="298CDD44" w14:textId="77777777" w:rsidR="000F37A3" w:rsidRPr="00195E33" w:rsidRDefault="000F37A3" w:rsidP="000F37A3">
      <w:pPr>
        <w:pStyle w:val="ListParagraph"/>
        <w:numPr>
          <w:ilvl w:val="0"/>
          <w:numId w:val="47"/>
        </w:numPr>
        <w:rPr>
          <w:bCs/>
        </w:rPr>
      </w:pPr>
      <w:r w:rsidRPr="00195E33">
        <w:rPr>
          <w:bCs/>
        </w:rPr>
        <w:t>Cypress has</w:t>
      </w:r>
      <w:r w:rsidRPr="00195E33">
        <w:t xml:space="preserve"> the most robust </w:t>
      </w:r>
      <w:r>
        <w:t>Wi-Fi</w:t>
      </w:r>
      <w:r w:rsidRPr="00195E33">
        <w:t xml:space="preserve"> in terms of RF, Chips, Power, Stability</w:t>
      </w:r>
      <w:r w:rsidRPr="00195E33">
        <w:rPr>
          <w:bCs/>
        </w:rPr>
        <w:t>, and</w:t>
      </w:r>
      <w:r w:rsidRPr="00195E33">
        <w:t xml:space="preserve"> Partner Integration</w:t>
      </w:r>
      <w:r w:rsidRPr="00195E33">
        <w:rPr>
          <w:bCs/>
        </w:rPr>
        <w:t>.</w:t>
      </w:r>
    </w:p>
    <w:p w14:paraId="4F4FB86E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Pr="00195E33">
        <w:rPr>
          <w:bCs/>
        </w:rPr>
        <w:t>.</w:t>
      </w:r>
    </w:p>
    <w:p w14:paraId="3853DDF9" w14:textId="77777777" w:rsidR="00D83FA2" w:rsidRPr="00195E33" w:rsidRDefault="00D83FA2" w:rsidP="00D83FA2">
      <w:pPr>
        <w:pStyle w:val="ListParagraph"/>
        <w:numPr>
          <w:ilvl w:val="0"/>
          <w:numId w:val="47"/>
        </w:numPr>
        <w:rPr>
          <w:bCs/>
        </w:rPr>
      </w:pPr>
      <w:r w:rsidRPr="00195E33">
        <w:t>You should use a Cloud partner (e.g. AWS, IBM, Ali etc</w:t>
      </w:r>
      <w:r w:rsidRPr="00195E33">
        <w:rPr>
          <w:bCs/>
        </w:rPr>
        <w:t>.</w:t>
      </w:r>
      <w:r w:rsidRPr="00195E33">
        <w:t>)</w:t>
      </w:r>
      <w:r w:rsidRPr="00195E33">
        <w:rPr>
          <w:bCs/>
        </w:rPr>
        <w:t>.</w:t>
      </w:r>
    </w:p>
    <w:p w14:paraId="04776776" w14:textId="77777777" w:rsidR="00D83FA2" w:rsidRDefault="00D83FA2" w:rsidP="00D83FA2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>assume and we are not going to address any of those topics.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492635518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the WICED Wi-Fi Ecosystem (Chips, Modules, WICED Studio IDE, Software Development Kit (SDK), Forum etc.)</w:t>
      </w:r>
    </w:p>
    <w:p w14:paraId="6D7AF76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 survey of using the WICED SDK to create an IoT device by connecting common MCU I/O peripherals to the “Cloud”.</w:t>
      </w:r>
    </w:p>
    <w:p w14:paraId="217180E9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the “TCP/IP Network Stack”.</w:t>
      </w:r>
    </w:p>
    <w:p w14:paraId="1A6B2C82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Wi-Fi.</w:t>
      </w:r>
    </w:p>
    <w:p w14:paraId="1C97441B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common cloud application protocols: HTTP, MQTT, COAP, AMQP</w:t>
      </w:r>
    </w:p>
    <w:p w14:paraId="721C8138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t>An introduction to JSON and REST.</w:t>
      </w:r>
    </w:p>
    <w:p w14:paraId="4A963123" w14:textId="77777777" w:rsidR="00D83FA2" w:rsidRDefault="00D83FA2" w:rsidP="00D83FA2">
      <w:pPr>
        <w:pStyle w:val="ListParagraph"/>
        <w:numPr>
          <w:ilvl w:val="0"/>
          <w:numId w:val="48"/>
        </w:numPr>
      </w:pPr>
      <w:r>
        <w:lastRenderedPageBreak/>
        <w:t>An introduction to one cloud provider (Amazon AWS, IBM Bluemix, Microsoft Azure) and a taste of their programming model.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726D471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Wi-Fi or RF Parameters.</w:t>
      </w:r>
    </w:p>
    <w:p w14:paraId="48D30B09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class on using WICED Chip-on-board (unless you are a very special case you should use a module).</w:t>
      </w:r>
    </w:p>
    <w:p w14:paraId="635B2D3D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advanced network programming class.</w:t>
      </w:r>
    </w:p>
    <w:p w14:paraId="3BE35640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Bluetooth.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how to pick the correct Wi-Fi Module.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0B8E2F2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tutorial of the advanced uses of WICED (Streaming Audio, Bluetooth/Wi-Fi Combos, TCP/IP Bridging/Routing, Wi-Fi Station Introducers, BLE Introducers).</w:t>
      </w:r>
    </w:p>
    <w:p w14:paraId="1FE705B4" w14:textId="77777777" w:rsidR="00D83FA2" w:rsidRDefault="00D83FA2" w:rsidP="00D83FA2">
      <w:pPr>
        <w:pStyle w:val="Heading1"/>
      </w:pPr>
      <w:bookmarkStart w:id="3" w:name="_Toc492635519"/>
      <w:r>
        <w:t>Agenda</w:t>
      </w:r>
      <w:bookmarkEnd w:id="3"/>
    </w:p>
    <w:tbl>
      <w:tblPr>
        <w:tblStyle w:val="TableGrid"/>
        <w:tblW w:w="5049" w:type="pct"/>
        <w:tblLayout w:type="fixed"/>
        <w:tblLook w:val="04A0" w:firstRow="1" w:lastRow="0" w:firstColumn="1" w:lastColumn="0" w:noHBand="0" w:noVBand="1"/>
      </w:tblPr>
      <w:tblGrid>
        <w:gridCol w:w="566"/>
        <w:gridCol w:w="1212"/>
        <w:gridCol w:w="906"/>
        <w:gridCol w:w="1396"/>
        <w:gridCol w:w="1136"/>
        <w:gridCol w:w="4454"/>
      </w:tblGrid>
      <w:tr w:rsidR="00D83FA2" w14:paraId="4555EDF9" w14:textId="77777777" w:rsidTr="00E21F47">
        <w:trPr>
          <w:tblHeader/>
        </w:trPr>
        <w:tc>
          <w:tcPr>
            <w:tcW w:w="55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136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110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34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9:00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41F4DB1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00-Intro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21F47">
        <w:tc>
          <w:tcPr>
            <w:tcW w:w="553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9:30</w:t>
            </w:r>
          </w:p>
        </w:tc>
        <w:tc>
          <w:tcPr>
            <w:tcW w:w="885" w:type="dxa"/>
          </w:tcPr>
          <w:p w14:paraId="23F6C86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4D73FB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01-Survey</w:t>
            </w:r>
          </w:p>
        </w:tc>
        <w:tc>
          <w:tcPr>
            <w:tcW w:w="1109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235347C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SDK,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21F47">
        <w:tc>
          <w:tcPr>
            <w:tcW w:w="553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10:00</w:t>
            </w:r>
          </w:p>
        </w:tc>
        <w:tc>
          <w:tcPr>
            <w:tcW w:w="885" w:type="dxa"/>
          </w:tcPr>
          <w:p w14:paraId="663FABF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21F47">
        <w:tc>
          <w:tcPr>
            <w:tcW w:w="553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10:00 – 10:30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5A027A3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02-Peripherals</w:t>
            </w:r>
          </w:p>
        </w:tc>
        <w:tc>
          <w:tcPr>
            <w:tcW w:w="1109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15413D2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 a new project and how to use chip peripherals such as GPIOs, interrupts, UART, I2C, etc. The basic process of building and programming a project is introduced.</w:t>
            </w:r>
          </w:p>
        </w:tc>
      </w:tr>
      <w:tr w:rsidR="00D83FA2" w14:paraId="3FE6A825" w14:textId="77777777" w:rsidTr="00E21F47">
        <w:tc>
          <w:tcPr>
            <w:tcW w:w="553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12:00</w:t>
            </w:r>
          </w:p>
        </w:tc>
        <w:tc>
          <w:tcPr>
            <w:tcW w:w="885" w:type="dxa"/>
          </w:tcPr>
          <w:p w14:paraId="28DFED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21F47">
        <w:tc>
          <w:tcPr>
            <w:tcW w:w="553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12:00 – 12:30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1363" w:type="dxa"/>
            <w:vMerge w:val="restart"/>
          </w:tcPr>
          <w:p w14:paraId="25BE5FC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03-RTOS</w:t>
            </w:r>
          </w:p>
        </w:tc>
        <w:tc>
          <w:tcPr>
            <w:tcW w:w="1109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4EE25F5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the Thread-X RTOS in a WICED chip. The debugger is also introduced.</w:t>
            </w:r>
          </w:p>
        </w:tc>
      </w:tr>
      <w:tr w:rsidR="00D83FA2" w14:paraId="550EA4CF" w14:textId="77777777" w:rsidTr="00E21F47">
        <w:tc>
          <w:tcPr>
            <w:tcW w:w="553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12:30 – 2:00</w:t>
            </w:r>
          </w:p>
        </w:tc>
        <w:tc>
          <w:tcPr>
            <w:tcW w:w="885" w:type="dxa"/>
          </w:tcPr>
          <w:p w14:paraId="5E017E4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1363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21F47">
        <w:tc>
          <w:tcPr>
            <w:tcW w:w="553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5EBF557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vMerge w:val="restart"/>
          </w:tcPr>
          <w:p w14:paraId="6D3E9C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04-Library</w:t>
            </w:r>
          </w:p>
        </w:tc>
        <w:tc>
          <w:tcPr>
            <w:tcW w:w="1109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01F472C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to use WICED libraries for file systems and graphics LCDs</w:t>
            </w:r>
          </w:p>
        </w:tc>
      </w:tr>
      <w:tr w:rsidR="00D83FA2" w14:paraId="3DB910B2" w14:textId="77777777" w:rsidTr="00E21F47">
        <w:tc>
          <w:tcPr>
            <w:tcW w:w="553" w:type="dxa"/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A052D5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3:00</w:t>
            </w:r>
          </w:p>
        </w:tc>
        <w:tc>
          <w:tcPr>
            <w:tcW w:w="885" w:type="dxa"/>
          </w:tcPr>
          <w:p w14:paraId="33A9FB1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/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435E492" w14:textId="77777777" w:rsidTr="00E21F47">
        <w:tc>
          <w:tcPr>
            <w:tcW w:w="553" w:type="dxa"/>
          </w:tcPr>
          <w:p w14:paraId="7FC25BE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5E4C5B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3:00 – 3:45</w:t>
            </w:r>
          </w:p>
        </w:tc>
        <w:tc>
          <w:tcPr>
            <w:tcW w:w="885" w:type="dxa"/>
          </w:tcPr>
          <w:p w14:paraId="32547D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</w:tcPr>
          <w:p w14:paraId="6E5D0275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  <w:r w:rsidRPr="006B1446">
              <w:rPr>
                <w:sz w:val="16"/>
              </w:rPr>
              <w:t>05-</w:t>
            </w:r>
            <w:r>
              <w:rPr>
                <w:sz w:val="16"/>
              </w:rPr>
              <w:t>Wi-Fi</w:t>
            </w:r>
            <w:r>
              <w:rPr>
                <w:sz w:val="16"/>
              </w:rPr>
              <w:tab/>
            </w:r>
          </w:p>
        </w:tc>
        <w:tc>
          <w:tcPr>
            <w:tcW w:w="1109" w:type="dxa"/>
          </w:tcPr>
          <w:p w14:paraId="01343B5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</w:tcPr>
          <w:p w14:paraId="4BD6382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connect to and interact with </w:t>
            </w:r>
            <w:r>
              <w:rPr>
                <w:sz w:val="16"/>
              </w:rPr>
              <w:t>Wi-Fi</w:t>
            </w:r>
            <w:r w:rsidRPr="006B1446">
              <w:rPr>
                <w:sz w:val="16"/>
              </w:rPr>
              <w:t xml:space="preserve"> access points</w:t>
            </w:r>
          </w:p>
        </w:tc>
      </w:tr>
      <w:tr w:rsidR="00D83FA2" w14:paraId="6C64D5E4" w14:textId="77777777" w:rsidTr="00E21F47">
        <w:tc>
          <w:tcPr>
            <w:tcW w:w="553" w:type="dxa"/>
          </w:tcPr>
          <w:p w14:paraId="528EB29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76741B9" w14:textId="77777777" w:rsidR="00D83FA2" w:rsidDel="009468F7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4:45</w:t>
            </w:r>
          </w:p>
        </w:tc>
        <w:tc>
          <w:tcPr>
            <w:tcW w:w="885" w:type="dxa"/>
          </w:tcPr>
          <w:p w14:paraId="5F51266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1:00</w:t>
            </w:r>
          </w:p>
        </w:tc>
        <w:tc>
          <w:tcPr>
            <w:tcW w:w="1363" w:type="dxa"/>
            <w:vMerge/>
          </w:tcPr>
          <w:p w14:paraId="473A3EB7" w14:textId="77777777" w:rsidR="00D83FA2" w:rsidRPr="006B1446" w:rsidRDefault="00D83FA2" w:rsidP="00E21F47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1109" w:type="dxa"/>
          </w:tcPr>
          <w:p w14:paraId="2084C66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20BC21A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0CC19A2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736E892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91A59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8898F41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6B1446">
              <w:rPr>
                <w:sz w:val="16"/>
              </w:rPr>
              <w:t>:</w:t>
            </w:r>
            <w:r>
              <w:rPr>
                <w:sz w:val="16"/>
              </w:rPr>
              <w:t>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304999E4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12A17B2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57FF1B6D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Summary of Day 1</w:t>
            </w:r>
          </w:p>
        </w:tc>
      </w:tr>
      <w:tr w:rsidR="00D83FA2" w14:paraId="6DD11295" w14:textId="77777777" w:rsidTr="00E21F47">
        <w:tc>
          <w:tcPr>
            <w:tcW w:w="55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00516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40293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8:45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C794D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495E4F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06-Sockets-TLS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7DF1E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B7309E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Establishing (secure) communication using TCP/IP Sockets</w:t>
            </w:r>
          </w:p>
        </w:tc>
      </w:tr>
      <w:tr w:rsidR="00D83FA2" w14:paraId="09A01841" w14:textId="77777777" w:rsidTr="00E21F47">
        <w:tc>
          <w:tcPr>
            <w:tcW w:w="553" w:type="dxa"/>
            <w:tcBorders>
              <w:top w:val="single" w:sz="2" w:space="0" w:color="auto"/>
              <w:bottom w:val="single" w:sz="4" w:space="0" w:color="auto"/>
            </w:tcBorders>
          </w:tcPr>
          <w:p w14:paraId="08C2E1A2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" w:space="0" w:color="auto"/>
              <w:bottom w:val="single" w:sz="4" w:space="0" w:color="auto"/>
            </w:tcBorders>
          </w:tcPr>
          <w:p w14:paraId="3756AEF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8:45 – 10:15</w:t>
            </w:r>
          </w:p>
        </w:tc>
        <w:tc>
          <w:tcPr>
            <w:tcW w:w="885" w:type="dxa"/>
            <w:tcBorders>
              <w:top w:val="single" w:sz="2" w:space="0" w:color="auto"/>
              <w:bottom w:val="single" w:sz="4" w:space="0" w:color="auto"/>
            </w:tcBorders>
          </w:tcPr>
          <w:p w14:paraId="1381F1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1:</w:t>
            </w:r>
            <w:r>
              <w:rPr>
                <w:sz w:val="16"/>
              </w:rPr>
              <w:t>30</w:t>
            </w:r>
          </w:p>
        </w:tc>
        <w:tc>
          <w:tcPr>
            <w:tcW w:w="1363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7B212E12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  <w:tcBorders>
              <w:top w:val="single" w:sz="2" w:space="0" w:color="auto"/>
              <w:bottom w:val="single" w:sz="4" w:space="0" w:color="auto"/>
            </w:tcBorders>
          </w:tcPr>
          <w:p w14:paraId="42F1598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  <w:tcBorders>
              <w:top w:val="single" w:sz="2" w:space="0" w:color="auto"/>
              <w:bottom w:val="single" w:sz="4" w:space="0" w:color="auto"/>
            </w:tcBorders>
          </w:tcPr>
          <w:p w14:paraId="40048CF3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52C027BD" w14:textId="77777777" w:rsidTr="00E21F47">
        <w:tc>
          <w:tcPr>
            <w:tcW w:w="553" w:type="dxa"/>
            <w:tcBorders>
              <w:top w:val="single" w:sz="4" w:space="0" w:color="auto"/>
            </w:tcBorders>
          </w:tcPr>
          <w:p w14:paraId="5DCF1E2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6DC47BE8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10:15 – 11:00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25D266E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1363" w:type="dxa"/>
            <w:vMerge w:val="restart"/>
            <w:tcBorders>
              <w:top w:val="single" w:sz="4" w:space="0" w:color="auto"/>
            </w:tcBorders>
          </w:tcPr>
          <w:p w14:paraId="13C2438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07a-Cloud</w:t>
            </w:r>
          </w:p>
          <w:p w14:paraId="1EA5277A" w14:textId="2F755079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07b-AWS</w:t>
            </w:r>
          </w:p>
          <w:p w14:paraId="40E824D9" w14:textId="7D4BBD3A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07c</w:t>
            </w:r>
            <w:bookmarkStart w:id="4" w:name="_GoBack"/>
            <w:bookmarkEnd w:id="4"/>
            <w:r w:rsidRPr="006B1446">
              <w:rPr>
                <w:sz w:val="16"/>
              </w:rPr>
              <w:t>-HTTP</w:t>
            </w:r>
          </w:p>
          <w:p w14:paraId="5DA74DFC" w14:textId="0E998D64" w:rsidR="00F86118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07d-MQTT</w:t>
            </w:r>
          </w:p>
          <w:p w14:paraId="24DA7525" w14:textId="685C18F4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07e</w:t>
            </w:r>
            <w:r w:rsidR="00D83FA2" w:rsidRPr="006B1446">
              <w:rPr>
                <w:sz w:val="16"/>
              </w:rPr>
              <w:t>-AMQP</w:t>
            </w:r>
          </w:p>
          <w:p w14:paraId="6BCCDDE3" w14:textId="72BF8ADD" w:rsidR="00D83FA2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07f</w:t>
            </w:r>
            <w:r w:rsidR="00D83FA2" w:rsidRPr="006B1446">
              <w:rPr>
                <w:sz w:val="16"/>
              </w:rPr>
              <w:t>-COAP</w:t>
            </w:r>
          </w:p>
        </w:tc>
        <w:tc>
          <w:tcPr>
            <w:tcW w:w="1109" w:type="dxa"/>
            <w:tcBorders>
              <w:top w:val="single" w:sz="4" w:space="0" w:color="auto"/>
            </w:tcBorders>
          </w:tcPr>
          <w:p w14:paraId="2D69385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349" w:type="dxa"/>
            <w:vMerge w:val="restart"/>
            <w:tcBorders>
              <w:top w:val="single" w:sz="4" w:space="0" w:color="auto"/>
            </w:tcBorders>
          </w:tcPr>
          <w:p w14:paraId="38A22FCD" w14:textId="120C42CC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cloud Application Layer protocols</w:t>
            </w:r>
          </w:p>
          <w:p w14:paraId="7B6B4C18" w14:textId="3E875641" w:rsidR="00F86118" w:rsidRPr="006B1446" w:rsidRDefault="00F86118" w:rsidP="00E21F47">
            <w:pPr>
              <w:rPr>
                <w:sz w:val="16"/>
              </w:rPr>
            </w:pPr>
            <w:r>
              <w:rPr>
                <w:sz w:val="16"/>
              </w:rPr>
              <w:t>An introduction to Amazon Web Services (AWS)</w:t>
            </w:r>
          </w:p>
          <w:p w14:paraId="2A179CCB" w14:textId="352F2BAE" w:rsidR="00F86118" w:rsidRDefault="00F86118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HTTP</w:t>
            </w:r>
          </w:p>
          <w:p w14:paraId="4110A40A" w14:textId="1565023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</w:t>
            </w:r>
            <w:r w:rsidR="00F86118">
              <w:rPr>
                <w:sz w:val="16"/>
              </w:rPr>
              <w:t xml:space="preserve"> device using MQTT</w:t>
            </w:r>
          </w:p>
          <w:p w14:paraId="49F5608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AMQP</w:t>
            </w:r>
          </w:p>
          <w:p w14:paraId="6585A2B7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Building a WICED IoT device using COAP</w:t>
            </w:r>
          </w:p>
        </w:tc>
      </w:tr>
      <w:tr w:rsidR="00D83FA2" w14:paraId="7E2CFDF3" w14:textId="77777777" w:rsidTr="00E21F47">
        <w:tc>
          <w:tcPr>
            <w:tcW w:w="553" w:type="dxa"/>
          </w:tcPr>
          <w:p w14:paraId="30C14EA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02F36A7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2:00</w:t>
            </w:r>
          </w:p>
        </w:tc>
        <w:tc>
          <w:tcPr>
            <w:tcW w:w="885" w:type="dxa"/>
          </w:tcPr>
          <w:p w14:paraId="4F46F14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3:00</w:t>
            </w:r>
          </w:p>
        </w:tc>
        <w:tc>
          <w:tcPr>
            <w:tcW w:w="1363" w:type="dxa"/>
            <w:vMerge/>
          </w:tcPr>
          <w:p w14:paraId="6FA2F92C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A3E0FA8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19EB97D8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1514D9A" w14:textId="77777777" w:rsidTr="00E21F47">
        <w:tc>
          <w:tcPr>
            <w:tcW w:w="553" w:type="dxa"/>
          </w:tcPr>
          <w:p w14:paraId="1F17543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D07262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 – 2:15</w:t>
            </w:r>
          </w:p>
        </w:tc>
        <w:tc>
          <w:tcPr>
            <w:tcW w:w="885" w:type="dxa"/>
          </w:tcPr>
          <w:p w14:paraId="764EEA3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vMerge w:val="restart"/>
          </w:tcPr>
          <w:p w14:paraId="4C7C80EC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08</w:t>
            </w:r>
            <w:r w:rsidRPr="006B1446">
              <w:rPr>
                <w:sz w:val="16"/>
              </w:rPr>
              <w:t>-Project</w:t>
            </w:r>
          </w:p>
        </w:tc>
        <w:tc>
          <w:tcPr>
            <w:tcW w:w="1109" w:type="dxa"/>
          </w:tcPr>
          <w:p w14:paraId="5F6AAD15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Introduction</w:t>
            </w:r>
          </w:p>
        </w:tc>
        <w:tc>
          <w:tcPr>
            <w:tcW w:w="4349" w:type="dxa"/>
            <w:vMerge w:val="restart"/>
          </w:tcPr>
          <w:p w14:paraId="1A7EE62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Class project</w:t>
            </w:r>
          </w:p>
        </w:tc>
      </w:tr>
      <w:tr w:rsidR="00D83FA2" w14:paraId="59374443" w14:textId="77777777" w:rsidTr="00E21F47">
        <w:tc>
          <w:tcPr>
            <w:tcW w:w="553" w:type="dxa"/>
          </w:tcPr>
          <w:p w14:paraId="771ACD1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3A8B0D" w14:textId="77777777" w:rsidR="00D83FA2" w:rsidDel="00B944F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2:15 – 4:45</w:t>
            </w:r>
          </w:p>
        </w:tc>
        <w:tc>
          <w:tcPr>
            <w:tcW w:w="885" w:type="dxa"/>
          </w:tcPr>
          <w:p w14:paraId="12F54545" w14:textId="77777777" w:rsidR="00D83FA2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2:30</w:t>
            </w:r>
          </w:p>
        </w:tc>
        <w:tc>
          <w:tcPr>
            <w:tcW w:w="1363" w:type="dxa"/>
            <w:vMerge/>
          </w:tcPr>
          <w:p w14:paraId="666F2FD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1109" w:type="dxa"/>
          </w:tcPr>
          <w:p w14:paraId="528B721F" w14:textId="77777777" w:rsidR="00D83FA2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349" w:type="dxa"/>
            <w:vMerge/>
          </w:tcPr>
          <w:p w14:paraId="4AA5E461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E3DC084" w14:textId="77777777" w:rsidTr="00E21F47">
        <w:tc>
          <w:tcPr>
            <w:tcW w:w="553" w:type="dxa"/>
            <w:tcBorders>
              <w:bottom w:val="single" w:sz="18" w:space="0" w:color="auto"/>
            </w:tcBorders>
          </w:tcPr>
          <w:p w14:paraId="3842B52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18" w:space="0" w:color="auto"/>
            </w:tcBorders>
          </w:tcPr>
          <w:p w14:paraId="722D5C5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4:45 – 5:00</w:t>
            </w:r>
          </w:p>
        </w:tc>
        <w:tc>
          <w:tcPr>
            <w:tcW w:w="885" w:type="dxa"/>
            <w:tcBorders>
              <w:bottom w:val="single" w:sz="18" w:space="0" w:color="auto"/>
            </w:tcBorders>
          </w:tcPr>
          <w:p w14:paraId="513C12A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0:15</w:t>
            </w:r>
          </w:p>
        </w:tc>
        <w:tc>
          <w:tcPr>
            <w:tcW w:w="1363" w:type="dxa"/>
            <w:tcBorders>
              <w:bottom w:val="single" w:sz="18" w:space="0" w:color="auto"/>
            </w:tcBorders>
          </w:tcPr>
          <w:p w14:paraId="08A562F9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1109" w:type="dxa"/>
            <w:tcBorders>
              <w:bottom w:val="single" w:sz="18" w:space="0" w:color="auto"/>
            </w:tcBorders>
          </w:tcPr>
          <w:p w14:paraId="4BD2A20E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349" w:type="dxa"/>
            <w:tcBorders>
              <w:bottom w:val="single" w:sz="18" w:space="0" w:color="auto"/>
            </w:tcBorders>
          </w:tcPr>
          <w:p w14:paraId="6A9FC462" w14:textId="77777777" w:rsidR="00D83FA2" w:rsidRPr="006B1446" w:rsidRDefault="00D83FA2" w:rsidP="00E21F47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D83FA2" w14:paraId="76BAF742" w14:textId="77777777" w:rsidTr="00E21F47">
        <w:tc>
          <w:tcPr>
            <w:tcW w:w="553" w:type="dxa"/>
            <w:tcBorders>
              <w:top w:val="single" w:sz="18" w:space="0" w:color="auto"/>
            </w:tcBorders>
          </w:tcPr>
          <w:p w14:paraId="720F446B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4EC0AD1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50BE0F4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  <w:tcBorders>
              <w:top w:val="single" w:sz="18" w:space="0" w:color="auto"/>
            </w:tcBorders>
          </w:tcPr>
          <w:p w14:paraId="265CACD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09-Shield</w:t>
            </w:r>
          </w:p>
        </w:tc>
        <w:tc>
          <w:tcPr>
            <w:tcW w:w="1109" w:type="dxa"/>
            <w:tcBorders>
              <w:top w:val="single" w:sz="18" w:space="0" w:color="auto"/>
            </w:tcBorders>
          </w:tcPr>
          <w:p w14:paraId="4C5EDD90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  <w:tcBorders>
              <w:top w:val="single" w:sz="18" w:space="0" w:color="auto"/>
            </w:tcBorders>
          </w:tcPr>
          <w:p w14:paraId="6E66BF04" w14:textId="3CEADD24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 w:rsidR="008C1776"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  <w:tr w:rsidR="00D83FA2" w14:paraId="34F1F728" w14:textId="77777777" w:rsidTr="00E21F47">
        <w:tc>
          <w:tcPr>
            <w:tcW w:w="553" w:type="dxa"/>
          </w:tcPr>
          <w:p w14:paraId="7DAC941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</w:tcPr>
          <w:p w14:paraId="60BA0C99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5C82261E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1363" w:type="dxa"/>
          </w:tcPr>
          <w:p w14:paraId="07FD3341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10-Glossary</w:t>
            </w:r>
          </w:p>
        </w:tc>
        <w:tc>
          <w:tcPr>
            <w:tcW w:w="1109" w:type="dxa"/>
          </w:tcPr>
          <w:p w14:paraId="17A3FCB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349" w:type="dxa"/>
          </w:tcPr>
          <w:p w14:paraId="09239403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Glossary of terms</w:t>
            </w:r>
          </w:p>
        </w:tc>
      </w:tr>
    </w:tbl>
    <w:p w14:paraId="41A3789F" w14:textId="77777777" w:rsidR="00D83FA2" w:rsidRDefault="00D83FA2" w:rsidP="00D83FA2"/>
    <w:p w14:paraId="51799040" w14:textId="1EBD910C" w:rsidR="00857DC2" w:rsidRPr="008F5BC3" w:rsidRDefault="00D83FA2" w:rsidP="00D83FA2">
      <w:r>
        <w:t xml:space="preserve">Most of the chapters have exercises. Some are marked as “Advanced”.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26C73F" w14:textId="77777777" w:rsidR="00F628A3" w:rsidRDefault="00F628A3" w:rsidP="00DF6D18">
      <w:r>
        <w:separator/>
      </w:r>
    </w:p>
  </w:endnote>
  <w:endnote w:type="continuationSeparator" w:id="0">
    <w:p w14:paraId="37D14447" w14:textId="77777777" w:rsidR="00F628A3" w:rsidRDefault="00F628A3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4EF4DC13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F86118">
              <w:rPr>
                <w:noProof/>
              </w:rPr>
              <w:t>1</w:t>
            </w:r>
            <w:r>
              <w:fldChar w:fldCharType="end"/>
            </w:r>
            <w:r>
              <w:t xml:space="preserve"> of </w:t>
            </w:r>
            <w:r w:rsidR="00F628A3">
              <w:fldChar w:fldCharType="begin"/>
            </w:r>
            <w:r w:rsidR="00F628A3">
              <w:instrText xml:space="preserve"> NUMPAGES  </w:instrText>
            </w:r>
            <w:r w:rsidR="00F628A3">
              <w:fldChar w:fldCharType="separate"/>
            </w:r>
            <w:r w:rsidR="00F86118">
              <w:rPr>
                <w:noProof/>
              </w:rPr>
              <w:t>2</w:t>
            </w:r>
            <w:r w:rsidR="00F628A3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2374C" w14:textId="77777777" w:rsidR="00F628A3" w:rsidRDefault="00F628A3" w:rsidP="00DF6D18">
      <w:r>
        <w:separator/>
      </w:r>
    </w:p>
  </w:footnote>
  <w:footnote w:type="continuationSeparator" w:id="0">
    <w:p w14:paraId="50997F5F" w14:textId="77777777" w:rsidR="00F628A3" w:rsidRDefault="00F628A3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7B1E"/>
    <w:rsid w:val="00031825"/>
    <w:rsid w:val="000322CB"/>
    <w:rsid w:val="00044C80"/>
    <w:rsid w:val="00045AC8"/>
    <w:rsid w:val="00051E3C"/>
    <w:rsid w:val="0005324C"/>
    <w:rsid w:val="00074015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5180"/>
    <w:rsid w:val="000D5CC1"/>
    <w:rsid w:val="000D7031"/>
    <w:rsid w:val="000E36BD"/>
    <w:rsid w:val="000F2E84"/>
    <w:rsid w:val="000F37A3"/>
    <w:rsid w:val="000F4EBA"/>
    <w:rsid w:val="00110CE4"/>
    <w:rsid w:val="00112EEC"/>
    <w:rsid w:val="00114104"/>
    <w:rsid w:val="0011517F"/>
    <w:rsid w:val="0012300A"/>
    <w:rsid w:val="00126DF9"/>
    <w:rsid w:val="00130E71"/>
    <w:rsid w:val="001318AB"/>
    <w:rsid w:val="00132EF0"/>
    <w:rsid w:val="00137E77"/>
    <w:rsid w:val="001448EB"/>
    <w:rsid w:val="001542E2"/>
    <w:rsid w:val="0015653A"/>
    <w:rsid w:val="00156EEC"/>
    <w:rsid w:val="00165DB6"/>
    <w:rsid w:val="00167802"/>
    <w:rsid w:val="00175AB2"/>
    <w:rsid w:val="001769AE"/>
    <w:rsid w:val="00177F74"/>
    <w:rsid w:val="00180147"/>
    <w:rsid w:val="001819F1"/>
    <w:rsid w:val="00182794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202274"/>
    <w:rsid w:val="002025AB"/>
    <w:rsid w:val="002141D2"/>
    <w:rsid w:val="00214414"/>
    <w:rsid w:val="00214543"/>
    <w:rsid w:val="00216CA1"/>
    <w:rsid w:val="002203F9"/>
    <w:rsid w:val="00221074"/>
    <w:rsid w:val="00227150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C1BB1"/>
    <w:rsid w:val="002C2164"/>
    <w:rsid w:val="002C32EA"/>
    <w:rsid w:val="002C3B9E"/>
    <w:rsid w:val="002C468D"/>
    <w:rsid w:val="002C5818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7F7"/>
    <w:rsid w:val="00382507"/>
    <w:rsid w:val="003853D7"/>
    <w:rsid w:val="0038642E"/>
    <w:rsid w:val="0039793C"/>
    <w:rsid w:val="00397ACA"/>
    <w:rsid w:val="003A355F"/>
    <w:rsid w:val="003B2C9C"/>
    <w:rsid w:val="003B66DF"/>
    <w:rsid w:val="003B7B2A"/>
    <w:rsid w:val="003C323F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20E0"/>
    <w:rsid w:val="004377C2"/>
    <w:rsid w:val="0044445E"/>
    <w:rsid w:val="004446D7"/>
    <w:rsid w:val="00445477"/>
    <w:rsid w:val="00445DBC"/>
    <w:rsid w:val="004475C1"/>
    <w:rsid w:val="00450660"/>
    <w:rsid w:val="00451963"/>
    <w:rsid w:val="00454EBF"/>
    <w:rsid w:val="004566FB"/>
    <w:rsid w:val="00464E99"/>
    <w:rsid w:val="0047091C"/>
    <w:rsid w:val="0048212A"/>
    <w:rsid w:val="004865E3"/>
    <w:rsid w:val="004941CE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C585F"/>
    <w:rsid w:val="005D08CE"/>
    <w:rsid w:val="005D48B6"/>
    <w:rsid w:val="005E248C"/>
    <w:rsid w:val="005E5743"/>
    <w:rsid w:val="005E5EED"/>
    <w:rsid w:val="005F0D90"/>
    <w:rsid w:val="005F3959"/>
    <w:rsid w:val="005F67C7"/>
    <w:rsid w:val="005F73D7"/>
    <w:rsid w:val="00612559"/>
    <w:rsid w:val="00625C0B"/>
    <w:rsid w:val="00630ABF"/>
    <w:rsid w:val="00631730"/>
    <w:rsid w:val="00633C0D"/>
    <w:rsid w:val="00640EA5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6ED"/>
    <w:rsid w:val="006B442B"/>
    <w:rsid w:val="006B5FCE"/>
    <w:rsid w:val="006B7E6B"/>
    <w:rsid w:val="006C1488"/>
    <w:rsid w:val="006C3B4F"/>
    <w:rsid w:val="006C4A51"/>
    <w:rsid w:val="006E18DC"/>
    <w:rsid w:val="006E6E02"/>
    <w:rsid w:val="006F5B29"/>
    <w:rsid w:val="00700093"/>
    <w:rsid w:val="007019EB"/>
    <w:rsid w:val="0070483D"/>
    <w:rsid w:val="007077A4"/>
    <w:rsid w:val="007111FC"/>
    <w:rsid w:val="0071136F"/>
    <w:rsid w:val="00726034"/>
    <w:rsid w:val="007316F3"/>
    <w:rsid w:val="00733B95"/>
    <w:rsid w:val="00733CBD"/>
    <w:rsid w:val="007341D8"/>
    <w:rsid w:val="0073437C"/>
    <w:rsid w:val="00734741"/>
    <w:rsid w:val="00735F20"/>
    <w:rsid w:val="00743B4C"/>
    <w:rsid w:val="00745C81"/>
    <w:rsid w:val="00746309"/>
    <w:rsid w:val="00757332"/>
    <w:rsid w:val="007579F8"/>
    <w:rsid w:val="00772C22"/>
    <w:rsid w:val="00774C33"/>
    <w:rsid w:val="00781F8C"/>
    <w:rsid w:val="00790FD8"/>
    <w:rsid w:val="007951A8"/>
    <w:rsid w:val="007A063C"/>
    <w:rsid w:val="007A1CED"/>
    <w:rsid w:val="007A5CA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4F6"/>
    <w:rsid w:val="00894D90"/>
    <w:rsid w:val="008A1B9A"/>
    <w:rsid w:val="008A56F3"/>
    <w:rsid w:val="008B6B74"/>
    <w:rsid w:val="008C1776"/>
    <w:rsid w:val="008C4BAB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81F4D"/>
    <w:rsid w:val="009827E2"/>
    <w:rsid w:val="009839C1"/>
    <w:rsid w:val="0098674F"/>
    <w:rsid w:val="009915BE"/>
    <w:rsid w:val="009920A7"/>
    <w:rsid w:val="009D20B9"/>
    <w:rsid w:val="009D4DE9"/>
    <w:rsid w:val="009E63E9"/>
    <w:rsid w:val="009F16E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74A92"/>
    <w:rsid w:val="00A8704B"/>
    <w:rsid w:val="00A91A09"/>
    <w:rsid w:val="00A922E4"/>
    <w:rsid w:val="00AA0C06"/>
    <w:rsid w:val="00AA285A"/>
    <w:rsid w:val="00AA5E5F"/>
    <w:rsid w:val="00AB2297"/>
    <w:rsid w:val="00AB46C7"/>
    <w:rsid w:val="00AB46DC"/>
    <w:rsid w:val="00AB5B28"/>
    <w:rsid w:val="00AB7E62"/>
    <w:rsid w:val="00AD162F"/>
    <w:rsid w:val="00AD2619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35DA0"/>
    <w:rsid w:val="00B36CA4"/>
    <w:rsid w:val="00B4162C"/>
    <w:rsid w:val="00B430B7"/>
    <w:rsid w:val="00B448B5"/>
    <w:rsid w:val="00B457AA"/>
    <w:rsid w:val="00B50F42"/>
    <w:rsid w:val="00B54267"/>
    <w:rsid w:val="00B62221"/>
    <w:rsid w:val="00B73DF5"/>
    <w:rsid w:val="00B7795F"/>
    <w:rsid w:val="00B8159B"/>
    <w:rsid w:val="00B8344E"/>
    <w:rsid w:val="00B85D2F"/>
    <w:rsid w:val="00B86DD9"/>
    <w:rsid w:val="00B86F7E"/>
    <w:rsid w:val="00B920F0"/>
    <w:rsid w:val="00BB5DED"/>
    <w:rsid w:val="00BC0B4C"/>
    <w:rsid w:val="00BD3EF6"/>
    <w:rsid w:val="00BE426A"/>
    <w:rsid w:val="00BF4692"/>
    <w:rsid w:val="00BF6BBA"/>
    <w:rsid w:val="00BF71DE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E30F0"/>
    <w:rsid w:val="00CE4045"/>
    <w:rsid w:val="00CE405B"/>
    <w:rsid w:val="00CE6C3C"/>
    <w:rsid w:val="00CF74A1"/>
    <w:rsid w:val="00D02195"/>
    <w:rsid w:val="00D04B02"/>
    <w:rsid w:val="00D15072"/>
    <w:rsid w:val="00D23BFF"/>
    <w:rsid w:val="00D24F2C"/>
    <w:rsid w:val="00D363F6"/>
    <w:rsid w:val="00D432C5"/>
    <w:rsid w:val="00D54AF3"/>
    <w:rsid w:val="00D55167"/>
    <w:rsid w:val="00D60F56"/>
    <w:rsid w:val="00D70DE2"/>
    <w:rsid w:val="00D755D5"/>
    <w:rsid w:val="00D7774C"/>
    <w:rsid w:val="00D82992"/>
    <w:rsid w:val="00D83FA2"/>
    <w:rsid w:val="00D95C4D"/>
    <w:rsid w:val="00DA3B3F"/>
    <w:rsid w:val="00DA58E9"/>
    <w:rsid w:val="00DB0D93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6D18"/>
    <w:rsid w:val="00E043FD"/>
    <w:rsid w:val="00E05EFF"/>
    <w:rsid w:val="00E106AA"/>
    <w:rsid w:val="00E1216F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5363"/>
    <w:rsid w:val="00F25415"/>
    <w:rsid w:val="00F27CBB"/>
    <w:rsid w:val="00F30FF7"/>
    <w:rsid w:val="00F322B8"/>
    <w:rsid w:val="00F34740"/>
    <w:rsid w:val="00F37A6B"/>
    <w:rsid w:val="00F417BC"/>
    <w:rsid w:val="00F54F87"/>
    <w:rsid w:val="00F6018E"/>
    <w:rsid w:val="00F614D5"/>
    <w:rsid w:val="00F628A3"/>
    <w:rsid w:val="00F64B14"/>
    <w:rsid w:val="00F672F4"/>
    <w:rsid w:val="00F73D45"/>
    <w:rsid w:val="00F753E6"/>
    <w:rsid w:val="00F82D16"/>
    <w:rsid w:val="00F86118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611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F8611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6118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E63EC-4931-492A-935A-B3D59001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8</cp:revision>
  <cp:lastPrinted>2017-09-01T23:21:00Z</cp:lastPrinted>
  <dcterms:created xsi:type="dcterms:W3CDTF">2017-09-08T16:05:00Z</dcterms:created>
  <dcterms:modified xsi:type="dcterms:W3CDTF">2017-09-22T12:19:00Z</dcterms:modified>
</cp:coreProperties>
</file>
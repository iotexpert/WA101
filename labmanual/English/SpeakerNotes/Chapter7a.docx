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5303DFC" w:rsidR="003E3652" w:rsidRDefault="007E0232" w:rsidP="00CA4E5D">
      <w:pPr>
        <w:pStyle w:val="Heading1"/>
      </w:pPr>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7629B002" w14:textId="452391C7" w:rsidR="00213852" w:rsidRDefault="00213852">
      <w:pPr>
        <w:rPr>
          <w:ins w:id="0" w:author="Alan Hawse" w:date="2017-07-31T14:22:00Z"/>
        </w:rPr>
        <w:pPrChange w:id="1" w:author="Alan Hawse" w:date="2017-07-31T14:22:00Z">
          <w:pPr>
            <w:pStyle w:val="Heading2"/>
          </w:pPr>
        </w:pPrChange>
      </w:pPr>
    </w:p>
    <w:p w14:paraId="009C5DB5" w14:textId="22C98BBD" w:rsidR="00213852" w:rsidRDefault="00213852">
      <w:pPr>
        <w:rPr>
          <w:ins w:id="2" w:author="Alan Hawse" w:date="2017-07-31T14:22:00Z"/>
        </w:rPr>
        <w:pPrChange w:id="3" w:author="Alan Hawse" w:date="2017-07-31T14:22:00Z">
          <w:pPr>
            <w:pStyle w:val="Heading2"/>
          </w:pPr>
        </w:pPrChange>
      </w:pPr>
      <w:ins w:id="4" w:author="Alan Hawse" w:date="2017-07-31T14:22:00Z">
        <w:r>
          <w:t>7A + is about giving you the experience of the whole product of a cloud vendor.</w:t>
        </w:r>
      </w:ins>
    </w:p>
    <w:p w14:paraId="4FA5B2CF" w14:textId="629A6BCA" w:rsidR="00213852" w:rsidRDefault="00213852">
      <w:pPr>
        <w:rPr>
          <w:ins w:id="5" w:author="Alan Hawse" w:date="2017-07-31T14:23:00Z"/>
        </w:rPr>
        <w:pPrChange w:id="6" w:author="Alan Hawse" w:date="2017-07-31T14:22:00Z">
          <w:pPr>
            <w:pStyle w:val="Heading2"/>
          </w:pPr>
        </w:pPrChange>
      </w:pPr>
      <w:ins w:id="7" w:author="Alan Hawse" w:date="2017-07-31T14:23:00Z">
        <w:r>
          <w:t>We are going to show you more than just how to hook up</w:t>
        </w:r>
      </w:ins>
    </w:p>
    <w:p w14:paraId="290291A7" w14:textId="12F6D289" w:rsidR="00213852" w:rsidRDefault="00213852">
      <w:pPr>
        <w:rPr>
          <w:ins w:id="8" w:author="Alan Hawse" w:date="2017-07-31T14:22:00Z"/>
        </w:rPr>
        <w:pPrChange w:id="9" w:author="Alan Hawse" w:date="2017-07-31T14:22:00Z">
          <w:pPr>
            <w:pStyle w:val="Heading2"/>
          </w:pPr>
        </w:pPrChange>
      </w:pPr>
      <w:ins w:id="10" w:author="Alan Hawse" w:date="2017-07-31T14:23:00Z">
        <w:r>
          <w:t>The plan is to finish 7</w:t>
        </w:r>
        <w:proofErr w:type="gramStart"/>
        <w:r>
          <w:t>c,d</w:t>
        </w:r>
        <w:proofErr w:type="gramEnd"/>
        <w:r>
          <w:t>,</w:t>
        </w:r>
      </w:ins>
      <w:ins w:id="11" w:author="Alan Hawse" w:date="2017-07-31T14:24:00Z">
        <w:r>
          <w:t>e</w:t>
        </w:r>
      </w:ins>
      <w:ins w:id="12" w:author="Alan Hawse" w:date="2017-07-31T14:23:00Z">
        <w:r>
          <w:t xml:space="preserve"> (c/http will be done soon) .. anyone willing to write 7d,7e?</w:t>
        </w:r>
      </w:ins>
    </w:p>
    <w:p w14:paraId="1028993C" w14:textId="3B8517DD" w:rsidR="003D39DA" w:rsidDel="00213852" w:rsidRDefault="00213852" w:rsidP="003D39DA">
      <w:pPr>
        <w:rPr>
          <w:del w:id="13" w:author="Alan Hawse" w:date="2017-07-31T14:22:00Z"/>
        </w:rPr>
      </w:pPr>
      <w:ins w:id="14" w:author="Alan Hawse" w:date="2017-07-31T14:28:00Z">
        <w:r>
          <w:t xml:space="preserve">Emphasize … </w:t>
        </w:r>
      </w:ins>
      <w:del w:id="15" w:author="Alan Hawse" w:date="2017-07-31T14:22:00Z">
        <w:r w:rsidR="00ED5618" w:rsidDel="00213852">
          <w:delText>At the</w:delText>
        </w:r>
        <w:r w:rsidR="003D39DA" w:rsidDel="00213852">
          <w:delText xml:space="preserve"> end of Chapter </w:delText>
        </w:r>
        <w:r w:rsidR="00730292" w:rsidDel="00213852">
          <w:delText>7</w:delText>
        </w:r>
        <w:r w:rsidR="003D39DA" w:rsidDel="00213852">
          <w:delText xml:space="preserve"> you will</w:delText>
        </w:r>
        <w:r w:rsidR="00ED5618" w:rsidDel="00213852">
          <w:delText xml:space="preserve"> understand how to build a complete WICED I</w:delText>
        </w:r>
        <w:r w:rsidR="00AD5D66" w:rsidDel="00213852">
          <w:delText>o</w:delText>
        </w:r>
        <w:r w:rsidR="00ED5618" w:rsidDel="00213852">
          <w:delText xml:space="preserve">T App using </w:delText>
        </w:r>
        <w:r w:rsidR="00ED5618" w:rsidRPr="00ED5618" w:rsidDel="00213852">
          <w:rPr>
            <w:u w:val="single"/>
          </w:rPr>
          <w:delText>one</w:delText>
        </w:r>
        <w:r w:rsidR="00ED5618" w:rsidDel="00213852">
          <w:delText xml:space="preserve"> of the cloud application protocols (MQTT, COAP, AMQP, HTTP or Sockets).  In addition</w:delText>
        </w:r>
        <w:r w:rsidR="007B5AD6" w:rsidDel="00213852">
          <w:delText>,</w:delText>
        </w:r>
        <w:r w:rsidR="00ED5618" w:rsidDel="00213852">
          <w:delText xml:space="preserve"> you will have a big picture understanding of each of those protocols.</w:delText>
        </w:r>
        <w:r w:rsidR="00A84776" w:rsidDel="00213852">
          <w:delText xml:space="preserve">  You will also be introduced to one of the Cloud vendors </w:delText>
        </w:r>
        <w:r w:rsidR="007F494E" w:rsidDel="00213852">
          <w:delText xml:space="preserve">such as </w:delText>
        </w:r>
        <w:r w:rsidR="00A84776" w:rsidDel="00213852">
          <w:delText xml:space="preserve">Amazon AWS, IBM Bluemix, Ali Cloud, </w:delText>
        </w:r>
        <w:r w:rsidR="00373BE0" w:rsidDel="00213852">
          <w:delText xml:space="preserve">or </w:delText>
        </w:r>
        <w:r w:rsidR="00A84776" w:rsidDel="00213852">
          <w:delText>Microsoft Azure.</w:delText>
        </w:r>
      </w:del>
    </w:p>
    <w:p w14:paraId="3C93EDAA" w14:textId="3B98F632" w:rsidR="00913728" w:rsidDel="00213852" w:rsidRDefault="00913728" w:rsidP="003D39DA">
      <w:pPr>
        <w:rPr>
          <w:del w:id="16" w:author="Alan Hawse" w:date="2017-07-31T14:22:00Z"/>
        </w:rPr>
      </w:pPr>
      <w:del w:id="17" w:author="Alan Hawse" w:date="2017-07-31T14:22:00Z">
        <w:r w:rsidDel="00213852">
          <w:delText xml:space="preserve">This section </w:delText>
        </w:r>
        <w:r w:rsidR="00C94140" w:rsidDel="00213852">
          <w:delText>contains</w:delText>
        </w:r>
        <w:r w:rsidR="000366AE" w:rsidDel="00213852">
          <w:delText xml:space="preserve"> the foundation information required to understand the chapter</w:delText>
        </w:r>
        <w:r w:rsidR="00C94140" w:rsidDel="00213852">
          <w:delText>(s) that pertain to specific cloud protocols</w:delText>
        </w:r>
        <w:r w:rsidDel="00213852">
          <w:delText xml:space="preserve">.  At the end of this section you should understand the basics of </w:delText>
        </w:r>
        <w:r w:rsidR="001A475E" w:rsidDel="00213852">
          <w:delText xml:space="preserve">the </w:delText>
        </w:r>
        <w:r w:rsidR="00D137DD" w:rsidDel="00213852">
          <w:delText>Application Protocols HTTP, MQTT, AMQP, and COAP</w:delText>
        </w:r>
        <w:r w:rsidR="001A475E" w:rsidDel="00213852">
          <w:delText>.</w:delText>
        </w:r>
        <w:r w:rsidR="00D137DD" w:rsidDel="00213852">
          <w:delText xml:space="preserve"> </w:delText>
        </w:r>
      </w:del>
    </w:p>
    <w:p w14:paraId="75AFC410" w14:textId="72E9917C" w:rsidR="00EB629E" w:rsidRDefault="00EB629E" w:rsidP="00CB3ED0">
      <w:pPr>
        <w:pStyle w:val="Heading2"/>
      </w:pPr>
      <w:del w:id="18" w:author="Alan Hawse" w:date="2017-07-31T14:28:00Z">
        <w:r w:rsidDel="00213852">
          <w:delText>T</w:delText>
        </w:r>
      </w:del>
      <w:ins w:id="19" w:author="Alan Hawse" w:date="2017-07-31T14:28:00Z">
        <w:r w:rsidR="00213852">
          <w:t>t</w:t>
        </w:r>
      </w:ins>
      <w:r>
        <w:t>ime</w:t>
      </w:r>
      <w:r w:rsidR="00593945">
        <w:t xml:space="preserve">: </w:t>
      </w:r>
      <w:r w:rsidR="00E90157">
        <w:t>3</w:t>
      </w:r>
      <w:ins w:id="20" w:author="Greg Landry" w:date="2017-04-03T15:17:00Z">
        <w:r w:rsidR="00D37786">
          <w:t xml:space="preserve"> ¾ </w:t>
        </w:r>
      </w:ins>
      <w:del w:id="21" w:author="Greg Landry" w:date="2017-04-03T15:17:00Z">
        <w:r w:rsidR="00E90157" w:rsidDel="00D37786">
          <w:delText xml:space="preserve">½ </w:delText>
        </w:r>
        <w:r w:rsidR="00593945" w:rsidDel="00D37786">
          <w:delText xml:space="preserve"> </w:delText>
        </w:r>
      </w:del>
      <w:r w:rsidR="00593945">
        <w:t>Hours</w:t>
      </w:r>
    </w:p>
    <w:p w14:paraId="4802C822" w14:textId="265DB9C7" w:rsidR="00CB3ED0" w:rsidDel="00213852" w:rsidRDefault="00CB3ED0" w:rsidP="00CB3ED0">
      <w:pPr>
        <w:pStyle w:val="Heading2"/>
        <w:rPr>
          <w:del w:id="22" w:author="Alan Hawse" w:date="2017-07-31T14:28:00Z"/>
        </w:rPr>
      </w:pPr>
      <w:del w:id="23" w:author="Alan Hawse" w:date="2017-07-31T14:28:00Z">
        <w:r w:rsidDel="00213852">
          <w:delText>Fundamentals</w:delText>
        </w:r>
      </w:del>
    </w:p>
    <w:p w14:paraId="613D3568" w14:textId="78B924B7" w:rsidR="00075EBA" w:rsidRDefault="00075EBA" w:rsidP="00CA4E5D">
      <w:pPr>
        <w:pStyle w:val="Heading3"/>
      </w:pPr>
      <w:r>
        <w:t>The “Cloud”</w:t>
      </w:r>
    </w:p>
    <w:p w14:paraId="79E87C1A" w14:textId="5AA37505" w:rsidR="00213852" w:rsidRDefault="00213852">
      <w:pPr>
        <w:rPr>
          <w:ins w:id="24" w:author="Alan Hawse" w:date="2017-07-31T14:28:00Z"/>
        </w:rPr>
      </w:pPr>
      <w:ins w:id="25" w:author="Alan Hawse" w:date="2017-07-31T14:21:00Z">
        <w:r>
          <w:t xml:space="preserve">Probably a bad idea to make your own Cloud… you need to have 99.99 and that takes tons of people and </w:t>
        </w:r>
        <w:proofErr w:type="gramStart"/>
        <w:r>
          <w:t>money..</w:t>
        </w:r>
        <w:proofErr w:type="gramEnd"/>
        <w:r>
          <w:t xml:space="preserve"> there is a reason why amazon.com makes all their money with </w:t>
        </w:r>
      </w:ins>
      <w:ins w:id="26" w:author="Alan Hawse" w:date="2017-07-31T14:24:00Z">
        <w:r>
          <w:t xml:space="preserve">Cloud </w:t>
        </w:r>
      </w:ins>
      <w:ins w:id="27" w:author="Alan Hawse" w:date="2017-07-31T14:29:00Z">
        <w:r>
          <w:t>s</w:t>
        </w:r>
      </w:ins>
      <w:ins w:id="28" w:author="Alan Hawse" w:date="2017-07-31T14:24:00Z">
        <w:r>
          <w:t>ervices.</w:t>
        </w:r>
      </w:ins>
    </w:p>
    <w:p w14:paraId="057F4028" w14:textId="77777777" w:rsidR="00213852" w:rsidRDefault="00213852">
      <w:pPr>
        <w:rPr>
          <w:ins w:id="29" w:author="Alan Hawse" w:date="2017-07-31T14:28:00Z"/>
        </w:rPr>
      </w:pPr>
    </w:p>
    <w:p w14:paraId="7DCCE69D" w14:textId="405EF75E" w:rsidR="00213852" w:rsidRDefault="00213852">
      <w:pPr>
        <w:rPr>
          <w:ins w:id="30" w:author="Alan Hawse" w:date="2017-07-31T14:21:00Z"/>
        </w:rPr>
      </w:pPr>
      <w:ins w:id="31" w:author="Alan Hawse" w:date="2017-07-31T14:28:00Z">
        <w:r>
          <w:t>Takes 5 guys to do 1 job that is 24x7 … takes 6-7-8-9 jobs to run a cloud</w:t>
        </w:r>
      </w:ins>
      <w:ins w:id="32" w:author="Alan Hawse" w:date="2017-07-31T14:29:00Z">
        <w:r>
          <w:t xml:space="preserve">… </w:t>
        </w:r>
      </w:ins>
    </w:p>
    <w:p w14:paraId="0B3117CA" w14:textId="77777777" w:rsidR="00213852" w:rsidRDefault="00213852">
      <w:pPr>
        <w:rPr>
          <w:ins w:id="33" w:author="Alan Hawse" w:date="2017-07-31T14:24:00Z"/>
        </w:rPr>
      </w:pPr>
      <w:ins w:id="34" w:author="Alan Hawse" w:date="2017-07-31T14:24:00Z">
        <w:r>
          <w:br/>
          <w:t>There are a bunch of Cloud</w:t>
        </w:r>
      </w:ins>
    </w:p>
    <w:p w14:paraId="6E33A95C" w14:textId="19BDC747" w:rsidR="00213852" w:rsidRDefault="00213852">
      <w:pPr>
        <w:pStyle w:val="ListParagraph"/>
        <w:numPr>
          <w:ilvl w:val="0"/>
          <w:numId w:val="41"/>
        </w:numPr>
        <w:rPr>
          <w:ins w:id="35" w:author="Alan Hawse" w:date="2017-07-31T14:25:00Z"/>
        </w:rPr>
        <w:pPrChange w:id="36" w:author="Alan Hawse" w:date="2017-07-31T14:25:00Z">
          <w:pPr/>
        </w:pPrChange>
      </w:pPr>
      <w:ins w:id="37" w:author="Alan Hawse" w:date="2017-07-31T14:25:00Z">
        <w:r>
          <w:t>Amazon</w:t>
        </w:r>
      </w:ins>
    </w:p>
    <w:p w14:paraId="20929F46" w14:textId="295E2D09" w:rsidR="00213852" w:rsidRDefault="00213852">
      <w:pPr>
        <w:pStyle w:val="ListParagraph"/>
        <w:numPr>
          <w:ilvl w:val="0"/>
          <w:numId w:val="41"/>
        </w:numPr>
        <w:rPr>
          <w:ins w:id="38" w:author="Alan Hawse" w:date="2017-07-31T14:25:00Z"/>
        </w:rPr>
        <w:pPrChange w:id="39" w:author="Alan Hawse" w:date="2017-07-31T14:25:00Z">
          <w:pPr/>
        </w:pPrChange>
      </w:pPr>
      <w:proofErr w:type="spellStart"/>
      <w:ins w:id="40" w:author="Alan Hawse" w:date="2017-07-31T14:25:00Z">
        <w:r>
          <w:t>Ibm</w:t>
        </w:r>
        <w:proofErr w:type="spellEnd"/>
      </w:ins>
    </w:p>
    <w:p w14:paraId="1CF2721C" w14:textId="370321CA" w:rsidR="00213852" w:rsidRDefault="00213852">
      <w:pPr>
        <w:pStyle w:val="ListParagraph"/>
        <w:numPr>
          <w:ilvl w:val="0"/>
          <w:numId w:val="41"/>
        </w:numPr>
        <w:rPr>
          <w:ins w:id="41" w:author="Alan Hawse" w:date="2017-07-31T14:25:00Z"/>
        </w:rPr>
        <w:pPrChange w:id="42" w:author="Alan Hawse" w:date="2017-07-31T14:25:00Z">
          <w:pPr/>
        </w:pPrChange>
      </w:pPr>
      <w:ins w:id="43" w:author="Alan Hawse" w:date="2017-07-31T14:25:00Z">
        <w:r>
          <w:t>Microsoft</w:t>
        </w:r>
      </w:ins>
    </w:p>
    <w:p w14:paraId="0E340885" w14:textId="46931D0B" w:rsidR="00213852" w:rsidRDefault="00213852">
      <w:pPr>
        <w:pStyle w:val="ListParagraph"/>
        <w:numPr>
          <w:ilvl w:val="0"/>
          <w:numId w:val="41"/>
        </w:numPr>
        <w:rPr>
          <w:ins w:id="44" w:author="Alan Hawse" w:date="2017-07-31T14:25:00Z"/>
        </w:rPr>
        <w:pPrChange w:id="45" w:author="Alan Hawse" w:date="2017-07-31T14:25:00Z">
          <w:pPr/>
        </w:pPrChange>
      </w:pPr>
      <w:proofErr w:type="spellStart"/>
      <w:ins w:id="46" w:author="Alan Hawse" w:date="2017-07-31T14:25:00Z">
        <w:r>
          <w:t>Hp</w:t>
        </w:r>
        <w:proofErr w:type="spellEnd"/>
      </w:ins>
    </w:p>
    <w:p w14:paraId="14CE0D42" w14:textId="77777777" w:rsidR="00213852" w:rsidRDefault="00213852">
      <w:pPr>
        <w:pStyle w:val="ListParagraph"/>
        <w:numPr>
          <w:ilvl w:val="0"/>
          <w:numId w:val="41"/>
        </w:numPr>
        <w:rPr>
          <w:ins w:id="47" w:author="Alan Hawse" w:date="2017-07-31T14:25:00Z"/>
        </w:rPr>
        <w:pPrChange w:id="48" w:author="Alan Hawse" w:date="2017-07-31T14:25:00Z">
          <w:pPr/>
        </w:pPrChange>
      </w:pPr>
      <w:ins w:id="49" w:author="Alan Hawse" w:date="2017-07-31T14:25:00Z">
        <w:r>
          <w:t>Ali (</w:t>
        </w:r>
        <w:proofErr w:type="spellStart"/>
        <w:r>
          <w:t>alibabba</w:t>
        </w:r>
        <w:proofErr w:type="spellEnd"/>
        <w:r>
          <w:t>)</w:t>
        </w:r>
      </w:ins>
    </w:p>
    <w:p w14:paraId="7803E271" w14:textId="77777777" w:rsidR="00213852" w:rsidRDefault="00213852">
      <w:pPr>
        <w:pStyle w:val="ListParagraph"/>
        <w:numPr>
          <w:ilvl w:val="0"/>
          <w:numId w:val="41"/>
        </w:numPr>
        <w:rPr>
          <w:ins w:id="50" w:author="Alan Hawse" w:date="2017-07-31T14:25:00Z"/>
        </w:rPr>
        <w:pPrChange w:id="51" w:author="Alan Hawse" w:date="2017-07-31T14:25:00Z">
          <w:pPr/>
        </w:pPrChange>
      </w:pPr>
      <w:ins w:id="52" w:author="Alan Hawse" w:date="2017-07-31T14:25:00Z">
        <w:r>
          <w:t>Samsung</w:t>
        </w:r>
      </w:ins>
    </w:p>
    <w:p w14:paraId="6B086597" w14:textId="481313BE" w:rsidR="00213852" w:rsidRDefault="00213852">
      <w:pPr>
        <w:rPr>
          <w:ins w:id="53" w:author="Alan Hawse" w:date="2017-07-31T14:22:00Z"/>
        </w:rPr>
      </w:pPr>
      <w:ins w:id="54" w:author="Alan Hawse" w:date="2017-07-31T14:24:00Z">
        <w:r>
          <w:t>vendors… and u</w:t>
        </w:r>
      </w:ins>
      <w:ins w:id="55" w:author="Alan Hawse" w:date="2017-07-31T14:21:00Z">
        <w:r>
          <w:t>nfor</w:t>
        </w:r>
      </w:ins>
      <w:ins w:id="56" w:author="Alan Hawse" w:date="2017-07-31T14:24:00Z">
        <w:r>
          <w:t>tun</w:t>
        </w:r>
      </w:ins>
      <w:ins w:id="57" w:author="Alan Hawse" w:date="2017-07-31T14:21:00Z">
        <w:r>
          <w:t xml:space="preserve">ately the world </w:t>
        </w:r>
      </w:ins>
      <w:ins w:id="58" w:author="Alan Hawse" w:date="2017-07-31T14:22:00Z">
        <w:r>
          <w:t>didn’t</w:t>
        </w:r>
      </w:ins>
      <w:ins w:id="59" w:author="Alan Hawse" w:date="2017-07-31T14:21:00Z">
        <w:r>
          <w:t xml:space="preserve"> </w:t>
        </w:r>
      </w:ins>
      <w:ins w:id="60" w:author="Alan Hawse" w:date="2017-07-31T14:22:00Z">
        <w:r>
          <w:t>pick a winner application protocol.</w:t>
        </w:r>
      </w:ins>
    </w:p>
    <w:p w14:paraId="724821D5" w14:textId="3C2E2FAB" w:rsidR="00090B7A" w:rsidDel="00213852" w:rsidRDefault="00090B7A" w:rsidP="00CA4E5D">
      <w:pPr>
        <w:rPr>
          <w:del w:id="61" w:author="Alan Hawse" w:date="2017-07-31T14:19:00Z"/>
        </w:rPr>
      </w:pPr>
      <w:del w:id="62" w:author="Alan Hawse" w:date="2017-07-31T14:19:00Z">
        <w:r w:rsidDel="00213852">
          <w:delText xml:space="preserve">What is the Cloud?  The Cloud </w:delText>
        </w:r>
        <w:r w:rsidR="00DA231E" w:rsidDel="00213852">
          <w:delText xml:space="preserve">is a </w:delText>
        </w:r>
        <w:r w:rsidDel="00213852">
          <w:delText>simple name for a giant amalgamation of all the stuff that you need in order to provide web sites and other network based services</w:delText>
        </w:r>
        <w:r w:rsidR="00AD7503" w:rsidDel="00213852">
          <w:delText xml:space="preserve"> (</w:delText>
        </w:r>
        <w:r w:rsidR="00A84776" w:rsidDel="00213852">
          <w:delText>e.g.</w:delText>
        </w:r>
        <w:r w:rsidR="00AD7503" w:rsidDel="00213852">
          <w:delText xml:space="preserve"> iTunes)</w:delText>
        </w:r>
        <w:r w:rsidDel="00213852">
          <w:delText xml:space="preserve">.  Why do you need the </w:delText>
        </w:r>
        <w:r w:rsidR="00AD7503" w:rsidDel="00213852">
          <w:delText>C</w:delText>
        </w:r>
        <w:r w:rsidDel="00213852">
          <w:delText xml:space="preserve">loud?  When you </w:delText>
        </w:r>
        <w:r w:rsidR="00360529" w:rsidDel="00213852">
          <w:delText>try to service large numbers of</w:delText>
        </w:r>
        <w:r w:rsidDel="00213852">
          <w:delText xml:space="preserve"> people an</w:delText>
        </w:r>
        <w:r w:rsidR="00360529" w:rsidDel="00213852">
          <w:delText xml:space="preserve">d devices you have a very difficult </w:delText>
        </w:r>
        <w:r w:rsidR="00EB77D4" w:rsidDel="00213852">
          <w:delText xml:space="preserve">and </w:delText>
        </w:r>
        <w:r w:rsidR="00360529" w:rsidDel="00213852">
          <w:delText>expensive problem</w:delText>
        </w:r>
        <w:r w:rsidR="00EB77D4" w:rsidDel="00213852">
          <w:delText>. In order to have a fast and always available system you need</w:delText>
        </w:r>
        <w:r w:rsidR="00360529" w:rsidDel="00213852">
          <w:delText xml:space="preserve"> to have enough network</w:delText>
        </w:r>
        <w:r w:rsidR="00AD7503" w:rsidDel="00213852">
          <w:delText>s</w:delText>
        </w:r>
        <w:r w:rsidR="00360529" w:rsidDel="00213852">
          <w:delText xml:space="preserve">, disk drives, computers and people (to run it all).  The solution </w:delText>
        </w:r>
        <w:r w:rsidR="00DA231E" w:rsidDel="00213852">
          <w:delText xml:space="preserve">to this problem </w:delText>
        </w:r>
        <w:r w:rsidR="00360529" w:rsidDel="00213852">
          <w:delText>is a standardized, shared, scalable system</w:delText>
        </w:r>
        <w:r w:rsidR="007F494E" w:rsidDel="00213852">
          <w:delText>:</w:delText>
        </w:r>
        <w:r w:rsidR="00360529" w:rsidDel="00213852">
          <w:delText xml:space="preserve"> </w:delText>
        </w:r>
        <w:r w:rsidR="00AD7503" w:rsidDel="00213852">
          <w:delText>T</w:delText>
        </w:r>
        <w:r w:rsidR="00360529" w:rsidDel="00213852">
          <w:delText>he Cloud.</w:delText>
        </w:r>
      </w:del>
    </w:p>
    <w:p w14:paraId="6053EC99" w14:textId="281FB195" w:rsidR="00090B7A" w:rsidDel="00213852" w:rsidRDefault="00090B7A" w:rsidP="00CA4E5D">
      <w:pPr>
        <w:rPr>
          <w:del w:id="63" w:author="Alan Hawse" w:date="2017-07-31T14:19:00Z"/>
        </w:rPr>
      </w:pPr>
      <w:del w:id="64" w:author="Alan Hawse" w:date="2017-07-31T14:19:00Z">
        <w:r w:rsidDel="00213852">
          <w:delText>Th</w:delText>
        </w:r>
        <w:r w:rsidR="00DA231E" w:rsidDel="00213852">
          <w:delText>e</w:delText>
        </w:r>
        <w:r w:rsidDel="00213852">
          <w:delText xml:space="preserve"> </w:delText>
        </w:r>
        <w:r w:rsidR="00360529" w:rsidDel="00213852">
          <w:delText>term “</w:delText>
        </w:r>
        <w:r w:rsidR="00AD7503" w:rsidDel="00213852">
          <w:delText>The C</w:delText>
        </w:r>
        <w:r w:rsidR="00360529" w:rsidDel="00213852">
          <w:delText xml:space="preserve">loud” generally </w:delText>
        </w:r>
        <w:r w:rsidDel="00213852">
          <w:delText>includes</w:delText>
        </w:r>
        <w:r w:rsidR="00DA231E" w:rsidDel="00213852">
          <w:delText>:</w:delText>
        </w:r>
      </w:del>
    </w:p>
    <w:p w14:paraId="635A97C5" w14:textId="011A9B65" w:rsidR="00090B7A" w:rsidDel="00213852" w:rsidRDefault="00090B7A" w:rsidP="00CA4E5D">
      <w:pPr>
        <w:pStyle w:val="ListParagraph"/>
        <w:numPr>
          <w:ilvl w:val="0"/>
          <w:numId w:val="36"/>
        </w:numPr>
        <w:rPr>
          <w:del w:id="65" w:author="Alan Hawse" w:date="2017-07-31T14:19:00Z"/>
        </w:rPr>
      </w:pPr>
      <w:del w:id="66" w:author="Alan Hawse" w:date="2017-07-31T14:19:00Z">
        <w:r w:rsidDel="00213852">
          <w:delText>Networks (high bandwidth</w:delText>
        </w:r>
        <w:r w:rsidR="00360529" w:rsidDel="00213852">
          <w:delText xml:space="preserve">, </w:delText>
        </w:r>
        <w:r w:rsidR="007F494E" w:rsidDel="00213852">
          <w:delText>worldwide,</w:delText>
        </w:r>
        <w:r w:rsidR="00360529" w:rsidDel="00213852">
          <w:delText xml:space="preserve"> distributed)</w:delText>
        </w:r>
      </w:del>
    </w:p>
    <w:p w14:paraId="67892F65" w14:textId="3E5D87C0" w:rsidR="00360529" w:rsidDel="00213852" w:rsidRDefault="00360529" w:rsidP="00CA4E5D">
      <w:pPr>
        <w:pStyle w:val="ListParagraph"/>
        <w:numPr>
          <w:ilvl w:val="0"/>
          <w:numId w:val="36"/>
        </w:numPr>
        <w:rPr>
          <w:del w:id="67" w:author="Alan Hawse" w:date="2017-07-31T14:19:00Z"/>
        </w:rPr>
      </w:pPr>
      <w:del w:id="68" w:author="Alan Hawse" w:date="2017-07-31T14:19:00Z">
        <w:r w:rsidDel="00213852">
          <w:delText>Storage (disks, databases)</w:delText>
        </w:r>
      </w:del>
    </w:p>
    <w:p w14:paraId="14EC233D" w14:textId="63387D10" w:rsidR="00360529" w:rsidDel="00213852" w:rsidRDefault="00360529" w:rsidP="00CA4E5D">
      <w:pPr>
        <w:pStyle w:val="ListParagraph"/>
        <w:numPr>
          <w:ilvl w:val="0"/>
          <w:numId w:val="36"/>
        </w:numPr>
        <w:rPr>
          <w:del w:id="69" w:author="Alan Hawse" w:date="2017-07-31T14:19:00Z"/>
        </w:rPr>
      </w:pPr>
      <w:del w:id="70" w:author="Alan Hawse" w:date="2017-07-31T14:19:00Z">
        <w:r w:rsidDel="00213852">
          <w:delText>Servers (running Windows and Unix)</w:delText>
        </w:r>
      </w:del>
    </w:p>
    <w:p w14:paraId="0ECCF24F" w14:textId="121FDB2B" w:rsidR="00360529" w:rsidDel="00213852" w:rsidRDefault="00DA231E" w:rsidP="00CA4E5D">
      <w:pPr>
        <w:pStyle w:val="ListParagraph"/>
        <w:numPr>
          <w:ilvl w:val="0"/>
          <w:numId w:val="36"/>
        </w:numPr>
        <w:rPr>
          <w:del w:id="71" w:author="Alan Hawse" w:date="2017-07-31T14:19:00Z"/>
        </w:rPr>
      </w:pPr>
      <w:del w:id="72" w:author="Alan Hawse" w:date="2017-07-31T14:19:00Z">
        <w:r w:rsidDel="00213852">
          <w:delText>Security</w:delText>
        </w:r>
      </w:del>
    </w:p>
    <w:p w14:paraId="6C97744F" w14:textId="712E86F8" w:rsidR="003A4F0F" w:rsidDel="00213852" w:rsidRDefault="003A4F0F" w:rsidP="00CA4E5D">
      <w:pPr>
        <w:pStyle w:val="ListParagraph"/>
        <w:numPr>
          <w:ilvl w:val="0"/>
          <w:numId w:val="36"/>
        </w:numPr>
        <w:rPr>
          <w:del w:id="73" w:author="Alan Hawse" w:date="2017-07-31T14:19:00Z"/>
        </w:rPr>
      </w:pPr>
      <w:del w:id="74" w:author="Alan Hawse" w:date="2017-07-31T14:19:00Z">
        <w:r w:rsidDel="00213852">
          <w:delText>Scalability</w:delText>
        </w:r>
      </w:del>
    </w:p>
    <w:p w14:paraId="4A116948" w14:textId="070CFAEC" w:rsidR="00360529" w:rsidDel="00213852" w:rsidRDefault="00360529" w:rsidP="00CA4E5D">
      <w:pPr>
        <w:pStyle w:val="ListParagraph"/>
        <w:numPr>
          <w:ilvl w:val="0"/>
          <w:numId w:val="36"/>
        </w:numPr>
        <w:rPr>
          <w:del w:id="75" w:author="Alan Hawse" w:date="2017-07-31T14:19:00Z"/>
        </w:rPr>
      </w:pPr>
      <w:del w:id="76" w:author="Alan Hawse" w:date="2017-07-31T14:19:00Z">
        <w:r w:rsidDel="00213852">
          <w:delText xml:space="preserve">Load </w:delText>
        </w:r>
        <w:r w:rsidR="00AD7503" w:rsidDel="00213852">
          <w:delText>B</w:delText>
        </w:r>
        <w:r w:rsidR="003A4F0F" w:rsidDel="00213852">
          <w:delText>alancing</w:delText>
        </w:r>
      </w:del>
    </w:p>
    <w:p w14:paraId="60F019B6" w14:textId="6E85277B" w:rsidR="00360529" w:rsidDel="00213852" w:rsidRDefault="003A4F0F" w:rsidP="00CA4E5D">
      <w:pPr>
        <w:pStyle w:val="ListParagraph"/>
        <w:numPr>
          <w:ilvl w:val="0"/>
          <w:numId w:val="36"/>
        </w:numPr>
        <w:rPr>
          <w:del w:id="77" w:author="Alan Hawse" w:date="2017-07-31T14:19:00Z"/>
        </w:rPr>
      </w:pPr>
      <w:del w:id="78" w:author="Alan Hawse" w:date="2017-07-31T14:19:00Z">
        <w:r w:rsidDel="00213852">
          <w:delText>Fault tolerance (redundancy</w:delText>
        </w:r>
        <w:r w:rsidR="00360529" w:rsidDel="00213852">
          <w:delText>)</w:delText>
        </w:r>
      </w:del>
    </w:p>
    <w:p w14:paraId="0E903773" w14:textId="28E76841" w:rsidR="00360529" w:rsidDel="00213852" w:rsidRDefault="00360529" w:rsidP="00360529">
      <w:pPr>
        <w:pStyle w:val="ListParagraph"/>
        <w:numPr>
          <w:ilvl w:val="0"/>
          <w:numId w:val="36"/>
        </w:numPr>
        <w:rPr>
          <w:del w:id="79" w:author="Alan Hawse" w:date="2017-07-31T14:19:00Z"/>
        </w:rPr>
      </w:pPr>
      <w:del w:id="80" w:author="Alan Hawse" w:date="2017-07-31T14:19:00Z">
        <w:r w:rsidDel="00213852">
          <w:delText>Management tools (reports, user identity management,</w:delText>
        </w:r>
        <w:r w:rsidR="00A84776" w:rsidDel="00213852">
          <w:delText xml:space="preserve"> etc.)</w:delText>
        </w:r>
      </w:del>
    </w:p>
    <w:p w14:paraId="1372EFE7" w14:textId="79CCE454" w:rsidR="00360529" w:rsidDel="00213852" w:rsidRDefault="00360529" w:rsidP="00CA4E5D">
      <w:pPr>
        <w:pStyle w:val="ListParagraph"/>
        <w:numPr>
          <w:ilvl w:val="0"/>
          <w:numId w:val="36"/>
        </w:numPr>
        <w:rPr>
          <w:del w:id="81" w:author="Alan Hawse" w:date="2017-07-31T14:19:00Z"/>
        </w:rPr>
      </w:pPr>
      <w:del w:id="82" w:author="Alan Hawse" w:date="2017-07-31T14:19:00Z">
        <w:r w:rsidDel="00213852">
          <w:delText>Software (</w:delText>
        </w:r>
        <w:r w:rsidR="00AD7503" w:rsidDel="00213852">
          <w:delText>W</w:delText>
        </w:r>
        <w:r w:rsidDel="00213852">
          <w:delText>eb servers, APIs, Languages, Development tools</w:delText>
        </w:r>
        <w:r w:rsidR="00AD7503" w:rsidDel="00213852">
          <w:delText xml:space="preserve"> etc.</w:delText>
        </w:r>
        <w:r w:rsidDel="00213852">
          <w:delText>)</w:delText>
        </w:r>
      </w:del>
    </w:p>
    <w:p w14:paraId="6681A567" w14:textId="7600891D" w:rsidR="00DA231E" w:rsidRPr="00090B7A" w:rsidDel="00213852" w:rsidRDefault="00DA231E" w:rsidP="00CA4E5D">
      <w:pPr>
        <w:rPr>
          <w:del w:id="83" w:author="Alan Hawse" w:date="2017-07-31T14:19:00Z"/>
        </w:rPr>
      </w:pPr>
      <w:del w:id="84" w:author="Alan Hawse" w:date="2017-07-31T14:19:00Z">
        <w:r w:rsidDel="00213852">
          <w:delText xml:space="preserve">In order to make something interesting you need to be able to hook up your </w:delText>
        </w:r>
        <w:r w:rsidR="00AD7503" w:rsidDel="00213852">
          <w:delText xml:space="preserve">IoT </w:delText>
        </w:r>
        <w:r w:rsidDel="00213852">
          <w:delText>device(s)</w:delText>
        </w:r>
        <w:r w:rsidR="003A4F0F" w:rsidDel="00213852">
          <w:delText xml:space="preserve"> (the “T” in IoT)</w:delText>
        </w:r>
        <w:r w:rsidDel="00213852">
          <w:delText xml:space="preserve"> to the Cloud</w:delText>
        </w:r>
        <w:r w:rsidR="00B35229" w:rsidDel="00213852">
          <w:delText xml:space="preserve"> </w:delText>
        </w:r>
        <w:r w:rsidR="003A4F0F" w:rsidDel="00213852">
          <w:delText xml:space="preserve">(the “I” in IoT) </w:delText>
        </w:r>
        <w:r w:rsidR="00B35229" w:rsidDel="00213852">
          <w:delText>which is</w:delText>
        </w:r>
        <w:r w:rsidDel="00213852">
          <w:delText xml:space="preserve"> the </w:delText>
        </w:r>
        <w:r w:rsidR="00B35229" w:rsidDel="00213852">
          <w:delText xml:space="preserve">goal </w:delText>
        </w:r>
        <w:r w:rsidDel="00213852">
          <w:delText>of this chapter.</w:delText>
        </w:r>
      </w:del>
    </w:p>
    <w:p w14:paraId="772AC224" w14:textId="0D992768" w:rsidR="003A4F0F" w:rsidRDefault="003A4F0F">
      <w:pPr>
        <w:rPr>
          <w:rFonts w:ascii="Cambria" w:eastAsia="Times New Roman" w:hAnsi="Cambria"/>
          <w:b/>
          <w:bCs/>
          <w:color w:val="4F81BD"/>
        </w:rPr>
      </w:pPr>
      <w:del w:id="85" w:author="Alan Hawse" w:date="2017-07-31T14:19:00Z">
        <w:r w:rsidDel="00213852">
          <w:br w:type="page"/>
        </w:r>
      </w:del>
    </w:p>
    <w:p w14:paraId="5C6DA191" w14:textId="2A4D6BBC" w:rsidR="008D5A9F" w:rsidRDefault="008D5A9F" w:rsidP="00CA4E5D">
      <w:pPr>
        <w:pStyle w:val="Heading3"/>
        <w:rPr>
          <w:ins w:id="86" w:author="Alan Hawse" w:date="2017-07-31T14:29:00Z"/>
        </w:rPr>
      </w:pPr>
      <w:r>
        <w:t>Application Layer Protocols</w:t>
      </w:r>
    </w:p>
    <w:p w14:paraId="3F86765B" w14:textId="77777777" w:rsidR="00213852" w:rsidRDefault="00213852">
      <w:pPr>
        <w:rPr>
          <w:ins w:id="87" w:author="Alan Hawse" w:date="2017-07-31T14:29:00Z"/>
        </w:rPr>
        <w:pPrChange w:id="88" w:author="Alan Hawse" w:date="2017-07-31T14:29:00Z">
          <w:pPr>
            <w:pStyle w:val="Heading3"/>
          </w:pPr>
        </w:pPrChange>
      </w:pPr>
    </w:p>
    <w:p w14:paraId="247760D2" w14:textId="6F292121" w:rsidR="00213852" w:rsidRPr="00213852" w:rsidRDefault="00213852">
      <w:pPr>
        <w:rPr>
          <w:rPrChange w:id="89" w:author="Alan Hawse" w:date="2017-07-31T14:29:00Z">
            <w:rPr/>
          </w:rPrChange>
        </w:rPr>
        <w:pPrChange w:id="90" w:author="Alan Hawse" w:date="2017-07-31T14:29:00Z">
          <w:pPr>
            <w:pStyle w:val="Heading3"/>
          </w:pPr>
        </w:pPrChange>
      </w:pPr>
      <w:ins w:id="91" w:author="Alan Hawse" w:date="2017-07-31T14:29:00Z">
        <w:r>
          <w:t>All these protocols run on top of TCP and TLS</w:t>
        </w:r>
      </w:ins>
    </w:p>
    <w:p w14:paraId="1779C87F" w14:textId="77777777" w:rsidR="00213852" w:rsidRDefault="00213852">
      <w:pPr>
        <w:rPr>
          <w:ins w:id="92" w:author="Alan Hawse" w:date="2017-07-31T14:20:00Z"/>
        </w:rPr>
      </w:pPr>
    </w:p>
    <w:p w14:paraId="360D61E4" w14:textId="3843EEFB" w:rsidR="00213852" w:rsidRDefault="00213852">
      <w:pPr>
        <w:rPr>
          <w:ins w:id="93" w:author="Alan Hawse" w:date="2017-07-31T14:39:00Z"/>
        </w:rPr>
      </w:pPr>
      <w:ins w:id="94" w:author="Alan Hawse" w:date="2017-07-31T14:20:00Z">
        <w:r>
          <w:t>HTTP</w:t>
        </w:r>
      </w:ins>
      <w:ins w:id="95" w:author="Alan Hawse" w:date="2017-07-31T14:25:00Z">
        <w:r>
          <w:t xml:space="preserve"> – most prominent… because of all the existing infrastructure…. Simple text based… open a socket… send a </w:t>
        </w:r>
      </w:ins>
      <w:ins w:id="96" w:author="Alan Hawse" w:date="2017-07-31T14:26:00Z">
        <w:r>
          <w:t xml:space="preserve">text based </w:t>
        </w:r>
      </w:ins>
      <w:ins w:id="97" w:author="Alan Hawse" w:date="2017-07-31T14:25:00Z">
        <w:r>
          <w:t>header + some bytes</w:t>
        </w:r>
      </w:ins>
      <w:ins w:id="98" w:author="Alan Hawse" w:date="2017-07-31T14:26:00Z">
        <w:r>
          <w:t>… a text based header + some bytes will come back</w:t>
        </w:r>
      </w:ins>
      <w:ins w:id="99" w:author="Alan Hawse" w:date="2017-07-31T14:29:00Z">
        <w:r>
          <w:t>…. Most commonly JSON (not HTML)</w:t>
        </w:r>
      </w:ins>
      <w:ins w:id="100" w:author="Alan Hawse" w:date="2017-07-31T14:39:00Z">
        <w:r w:rsidR="002D65A7">
          <w:t xml:space="preserve"> … example the HTTP get from example.com</w:t>
        </w:r>
      </w:ins>
    </w:p>
    <w:p w14:paraId="18FF826B" w14:textId="77777777" w:rsidR="00213852" w:rsidRDefault="00213852">
      <w:pPr>
        <w:rPr>
          <w:ins w:id="101" w:author="Alan Hawse" w:date="2017-07-31T14:20:00Z"/>
        </w:rPr>
      </w:pPr>
      <w:bookmarkStart w:id="102" w:name="_GoBack"/>
      <w:bookmarkEnd w:id="102"/>
    </w:p>
    <w:p w14:paraId="23B228A9" w14:textId="0A8878EB" w:rsidR="00213852" w:rsidRDefault="00213852">
      <w:pPr>
        <w:rPr>
          <w:ins w:id="103" w:author="Alan Hawse" w:date="2017-07-31T14:26:00Z"/>
        </w:rPr>
      </w:pPr>
      <w:ins w:id="104" w:author="Alan Hawse" w:date="2017-07-31T14:20:00Z">
        <w:r>
          <w:t>MQTT</w:t>
        </w:r>
      </w:ins>
      <w:ins w:id="105" w:author="Alan Hawse" w:date="2017-07-31T14:26:00Z">
        <w:r w:rsidR="002D65A7">
          <w:t xml:space="preserve"> – an old protocol… explain the </w:t>
        </w:r>
      </w:ins>
      <w:ins w:id="106" w:author="Alan Hawse" w:date="2017-07-31T14:38:00Z">
        <w:r w:rsidR="002D65A7">
          <w:t>fundamental</w:t>
        </w:r>
      </w:ins>
      <w:ins w:id="107" w:author="Alan Hawse" w:date="2017-07-31T14:26:00Z">
        <w:r w:rsidR="002D65A7">
          <w:t xml:space="preserve"> concepts</w:t>
        </w:r>
      </w:ins>
      <w:ins w:id="108" w:author="Alan Hawse" w:date="2017-07-31T14:38:00Z">
        <w:r w:rsidR="002D65A7">
          <w:t>… message, broker, subscribe, publish QOS</w:t>
        </w:r>
      </w:ins>
    </w:p>
    <w:p w14:paraId="0C7B0936" w14:textId="77777777" w:rsidR="00213852" w:rsidRDefault="00213852">
      <w:pPr>
        <w:rPr>
          <w:ins w:id="109" w:author="Alan Hawse" w:date="2017-07-31T14:20:00Z"/>
        </w:rPr>
      </w:pPr>
    </w:p>
    <w:p w14:paraId="06037364" w14:textId="6096E101" w:rsidR="00213852" w:rsidRDefault="00213852">
      <w:pPr>
        <w:rPr>
          <w:ins w:id="110" w:author="Alan Hawse" w:date="2017-07-31T14:20:00Z"/>
        </w:rPr>
      </w:pPr>
      <w:ins w:id="111" w:author="Alan Hawse" w:date="2017-07-31T14:20:00Z">
        <w:r>
          <w:t>AMQP</w:t>
        </w:r>
      </w:ins>
      <w:ins w:id="112" w:author="Alan Hawse" w:date="2017-07-31T14:26:00Z">
        <w:r>
          <w:t xml:space="preserve"> – not much to say</w:t>
        </w:r>
      </w:ins>
    </w:p>
    <w:p w14:paraId="612498B5" w14:textId="77777777" w:rsidR="00213852" w:rsidRDefault="00213852">
      <w:pPr>
        <w:rPr>
          <w:ins w:id="113" w:author="Alan Hawse" w:date="2017-07-31T14:26:00Z"/>
        </w:rPr>
      </w:pPr>
    </w:p>
    <w:p w14:paraId="21C50F07" w14:textId="360ED293" w:rsidR="00213852" w:rsidRDefault="00213852">
      <w:pPr>
        <w:rPr>
          <w:ins w:id="114" w:author="Alan Hawse" w:date="2017-07-31T14:20:00Z"/>
        </w:rPr>
      </w:pPr>
      <w:ins w:id="115" w:author="Alan Hawse" w:date="2017-07-31T14:20:00Z">
        <w:r>
          <w:t>COAP</w:t>
        </w:r>
      </w:ins>
      <w:ins w:id="116" w:author="Alan Hawse" w:date="2017-07-31T14:26:00Z">
        <w:r>
          <w:t xml:space="preserve"> – not much to say.</w:t>
        </w:r>
      </w:ins>
    </w:p>
    <w:p w14:paraId="2377A553" w14:textId="77777777" w:rsidR="00213852" w:rsidRDefault="00213852">
      <w:pPr>
        <w:rPr>
          <w:ins w:id="117" w:author="Alan Hawse" w:date="2017-07-31T14:27:00Z"/>
        </w:rPr>
      </w:pPr>
    </w:p>
    <w:p w14:paraId="2D082CC3" w14:textId="1ABF4E81" w:rsidR="00AD7503" w:rsidRPr="00213852" w:rsidDel="00213852" w:rsidRDefault="00213852" w:rsidP="00CA4E5D">
      <w:pPr>
        <w:rPr>
          <w:del w:id="118" w:author="Alan Hawse" w:date="2017-07-31T14:19:00Z"/>
        </w:rPr>
      </w:pPr>
      <w:ins w:id="119" w:author="Alan Hawse" w:date="2017-07-31T14:27:00Z">
        <w:r>
          <w:lastRenderedPageBreak/>
          <w:t>JSON – lingua franca… the most common format for transmitting the data between</w:t>
        </w:r>
      </w:ins>
      <w:ins w:id="120" w:author="Alan Hawse" w:date="2017-07-31T14:28:00Z">
        <w:r>
          <w:t>… simple… not space picky…. Show the data types.</w:t>
        </w:r>
      </w:ins>
      <w:del w:id="121" w:author="Alan Hawse" w:date="2017-07-31T14:19:00Z">
        <w:r w:rsidR="00DA231E" w:rsidRPr="00213852" w:rsidDel="00213852">
          <w:delText>How do you get data to and from the Cloud?  Simple</w:delText>
        </w:r>
        <w:r w:rsidR="00A84776" w:rsidRPr="00213852" w:rsidDel="00213852">
          <w:delText>,</w:delText>
        </w:r>
        <w:r w:rsidR="00DA231E" w:rsidRPr="00213852" w:rsidDel="00213852">
          <w:delText xml:space="preserve"> there are a number of standardized application layer protocols to do that task.</w:delText>
        </w:r>
      </w:del>
    </w:p>
    <w:p w14:paraId="4556E8D4" w14:textId="04812195" w:rsidR="003A03BF" w:rsidRPr="00213852" w:rsidDel="00213852" w:rsidRDefault="00D53209" w:rsidP="00CA4E5D">
      <w:pPr>
        <w:rPr>
          <w:del w:id="122" w:author="Alan Hawse" w:date="2017-07-31T14:19:00Z"/>
        </w:rPr>
      </w:pPr>
      <w:del w:id="123" w:author="Alan Hawse" w:date="2017-07-31T14:19:00Z">
        <w:r w:rsidRPr="00213852" w:rsidDel="00213852">
          <w:rPr>
            <w:rPrChange w:id="124" w:author="Alan Hawse" w:date="2017-07-31T14:20:00Z">
              <w:rPr>
                <w:rStyle w:val="Hyperlink"/>
              </w:rPr>
            </w:rPrChange>
          </w:rPr>
          <w:fldChar w:fldCharType="begin"/>
        </w:r>
        <w:r w:rsidRPr="00213852" w:rsidDel="00213852">
          <w:delInstrText xml:space="preserve"> HYPERLINK "https://en.wikipedia.org/wiki/Hypertext_Transfer_Protocol" </w:delInstrText>
        </w:r>
        <w:r w:rsidRPr="00213852" w:rsidDel="00213852">
          <w:rPr>
            <w:rPrChange w:id="125" w:author="Alan Hawse" w:date="2017-07-31T14:20:00Z">
              <w:rPr>
                <w:rStyle w:val="Hyperlink"/>
              </w:rPr>
            </w:rPrChange>
          </w:rPr>
          <w:fldChar w:fldCharType="separate"/>
        </w:r>
        <w:r w:rsidR="003A03BF" w:rsidRPr="00213852" w:rsidDel="00213852">
          <w:rPr>
            <w:rStyle w:val="Hyperlink"/>
          </w:rPr>
          <w:delText>H</w:delText>
        </w:r>
        <w:r w:rsidR="00D137DD" w:rsidRPr="00213852" w:rsidDel="00213852">
          <w:rPr>
            <w:rStyle w:val="Hyperlink"/>
          </w:rPr>
          <w:delText xml:space="preserve">yper </w:delText>
        </w:r>
        <w:r w:rsidR="003A03BF" w:rsidRPr="00213852" w:rsidDel="00213852">
          <w:rPr>
            <w:rStyle w:val="Hyperlink"/>
          </w:rPr>
          <w:delText>T</w:delText>
        </w:r>
        <w:r w:rsidR="00D137DD" w:rsidRPr="00213852" w:rsidDel="00213852">
          <w:rPr>
            <w:rStyle w:val="Hyperlink"/>
          </w:rPr>
          <w:delText xml:space="preserve">ext </w:delText>
        </w:r>
        <w:r w:rsidR="003A03BF" w:rsidRPr="00213852" w:rsidDel="00213852">
          <w:rPr>
            <w:rStyle w:val="Hyperlink"/>
          </w:rPr>
          <w:delText>T</w:delText>
        </w:r>
        <w:r w:rsidR="00D137DD" w:rsidRPr="00213852" w:rsidDel="00213852">
          <w:rPr>
            <w:rStyle w:val="Hyperlink"/>
          </w:rPr>
          <w:delText xml:space="preserve">ransfer </w:delText>
        </w:r>
        <w:r w:rsidR="003A03BF" w:rsidRPr="00213852" w:rsidDel="00213852">
          <w:rPr>
            <w:rStyle w:val="Hyperlink"/>
          </w:rPr>
          <w:delText>P</w:delText>
        </w:r>
        <w:r w:rsidR="00D137DD" w:rsidRPr="00213852" w:rsidDel="00213852">
          <w:rPr>
            <w:rStyle w:val="Hyperlink"/>
          </w:rPr>
          <w:delText>rotocol (HTTP)</w:delText>
        </w:r>
        <w:r w:rsidRPr="00213852" w:rsidDel="00213852">
          <w:rPr>
            <w:rStyle w:val="Hyperlink"/>
            <w:rPrChange w:id="126" w:author="Alan Hawse" w:date="2017-07-31T14:20:00Z">
              <w:rPr>
                <w:rStyle w:val="Hyperlink"/>
              </w:rPr>
            </w:rPrChange>
          </w:rPr>
          <w:fldChar w:fldCharType="end"/>
        </w:r>
      </w:del>
    </w:p>
    <w:p w14:paraId="72E167AC" w14:textId="4A7D498B" w:rsidR="00D137DD" w:rsidRPr="00213852" w:rsidDel="00213852" w:rsidRDefault="00D137DD" w:rsidP="00D137DD">
      <w:pPr>
        <w:rPr>
          <w:del w:id="127" w:author="Alan Hawse" w:date="2017-07-31T14:19:00Z"/>
        </w:rPr>
      </w:pPr>
      <w:del w:id="128" w:author="Alan Hawse" w:date="2017-07-31T14:19:00Z">
        <w:r w:rsidRPr="00213852" w:rsidDel="00213852">
          <w:delText xml:space="preserve">HTTP is </w:delText>
        </w:r>
        <w:r w:rsidR="000F50D9" w:rsidRPr="00213852" w:rsidDel="00213852">
          <w:delText>a</w:delText>
        </w:r>
        <w:r w:rsidR="008C2C2A" w:rsidRPr="00213852" w:rsidDel="00213852">
          <w:delText xml:space="preserve"> text-based</w:delText>
        </w:r>
        <w:r w:rsidR="000F50D9" w:rsidRPr="00213852" w:rsidDel="00213852">
          <w:delText xml:space="preserve"> Application Layer P</w:delText>
        </w:r>
        <w:r w:rsidRPr="00213852" w:rsidDel="00213852">
          <w:delText xml:space="preserve">rotocol that </w:delText>
        </w:r>
        <w:r w:rsidR="000F50D9" w:rsidRPr="00213852" w:rsidDel="00213852">
          <w:delText xml:space="preserve">operates over TCP Sockets.  It </w:delText>
        </w:r>
        <w:r w:rsidRPr="00213852" w:rsidDel="00213852">
          <w:delText>can perform the following functions</w:delText>
        </w:r>
        <w:r w:rsidR="00AD5D66" w:rsidRPr="00213852" w:rsidDel="00213852">
          <w:delText>:</w:delText>
        </w:r>
      </w:del>
    </w:p>
    <w:p w14:paraId="0ACC31DD" w14:textId="5CFB80EE" w:rsidR="00A84D57" w:rsidRPr="00213852" w:rsidDel="00213852" w:rsidRDefault="00D137DD" w:rsidP="009F6E8D">
      <w:pPr>
        <w:pStyle w:val="ListParagraph"/>
        <w:numPr>
          <w:ilvl w:val="0"/>
          <w:numId w:val="31"/>
        </w:numPr>
        <w:rPr>
          <w:del w:id="129" w:author="Alan Hawse" w:date="2017-07-31T14:19:00Z"/>
        </w:rPr>
      </w:pPr>
      <w:del w:id="130" w:author="Alan Hawse" w:date="2017-07-31T14:19:00Z">
        <w:r w:rsidRPr="00213852" w:rsidDel="00213852">
          <w:delText>GET</w:delText>
        </w:r>
        <w:r w:rsidR="00A84D57" w:rsidRPr="00213852" w:rsidDel="00213852">
          <w:delText xml:space="preserve"> (retrieve data) from a specific place </w:delText>
        </w:r>
      </w:del>
    </w:p>
    <w:p w14:paraId="33D11B56" w14:textId="481B6EF5" w:rsidR="00D137DD" w:rsidRPr="00213852" w:rsidDel="00213852" w:rsidRDefault="00D137DD" w:rsidP="009F6E8D">
      <w:pPr>
        <w:pStyle w:val="ListParagraph"/>
        <w:numPr>
          <w:ilvl w:val="0"/>
          <w:numId w:val="31"/>
        </w:numPr>
        <w:rPr>
          <w:del w:id="131" w:author="Alan Hawse" w:date="2017-07-31T14:19:00Z"/>
        </w:rPr>
      </w:pPr>
      <w:del w:id="132" w:author="Alan Hawse" w:date="2017-07-31T14:19:00Z">
        <w:r w:rsidRPr="00213852" w:rsidDel="00213852">
          <w:delText>POST</w:delText>
        </w:r>
        <w:r w:rsidR="00A84D57" w:rsidRPr="00213852" w:rsidDel="00213852">
          <w:delText xml:space="preserve"> (put data) to a specific place</w:delText>
        </w:r>
      </w:del>
    </w:p>
    <w:p w14:paraId="6A89CF11" w14:textId="65D39DCF" w:rsidR="00A84D57" w:rsidRPr="00213852" w:rsidDel="00213852" w:rsidRDefault="00A84D57" w:rsidP="00A84D57">
      <w:pPr>
        <w:pStyle w:val="ListParagraph"/>
        <w:numPr>
          <w:ilvl w:val="0"/>
          <w:numId w:val="31"/>
        </w:numPr>
        <w:rPr>
          <w:del w:id="133" w:author="Alan Hawse" w:date="2017-07-31T14:19:00Z"/>
        </w:rPr>
      </w:pPr>
      <w:del w:id="134" w:author="Alan Hawse" w:date="2017-07-31T14:19:00Z">
        <w:r w:rsidRPr="00213852" w:rsidDel="00213852">
          <w:delText xml:space="preserve">HEAD, PUT, DELETE, TRACE, OPTIONS, CONNECT, PATH </w:delText>
        </w:r>
      </w:del>
      <w:ins w:id="135" w:author="Greg Landry" w:date="2017-06-07T09:07:00Z">
        <w:del w:id="136" w:author="Alan Hawse" w:date="2017-07-31T14:19:00Z">
          <w:r w:rsidR="00146B30" w:rsidRPr="00213852" w:rsidDel="00213852">
            <w:delText xml:space="preserve">PATCH </w:delText>
          </w:r>
        </w:del>
      </w:ins>
      <w:del w:id="137" w:author="Alan Hawse" w:date="2017-07-31T14:19:00Z">
        <w:r w:rsidRPr="00213852" w:rsidDel="00213852">
          <w:delText>(less commonly used)</w:delText>
        </w:r>
      </w:del>
    </w:p>
    <w:p w14:paraId="4C010685" w14:textId="0D63BB24" w:rsidR="00A84D57" w:rsidRPr="00213852" w:rsidDel="00213852" w:rsidRDefault="00A84D57" w:rsidP="000F50D9">
      <w:pPr>
        <w:rPr>
          <w:del w:id="138" w:author="Alan Hawse" w:date="2017-07-31T14:19:00Z"/>
        </w:rPr>
      </w:pPr>
      <w:del w:id="139" w:author="Alan Hawse" w:date="2017-07-31T14:19:00Z">
        <w:r w:rsidRPr="00213852" w:rsidDel="00213852">
          <w:delText xml:space="preserve">To initiate these </w:delText>
        </w:r>
        <w:r w:rsidR="000F50D9" w:rsidRPr="00213852" w:rsidDel="00213852">
          <w:delText>commands,</w:delText>
        </w:r>
        <w:r w:rsidRPr="00213852" w:rsidDel="00213852">
          <w:delText xml:space="preserve"> you open a socket </w:delText>
        </w:r>
        <w:r w:rsidR="009867C1" w:rsidRPr="00213852" w:rsidDel="00213852">
          <w:delText>typically</w:delText>
        </w:r>
        <w:r w:rsidRPr="00213852" w:rsidDel="00213852">
          <w:delText xml:space="preserve"> to TCP port 80</w:delText>
        </w:r>
        <w:r w:rsidR="00EF709D" w:rsidRPr="00213852" w:rsidDel="00213852">
          <w:delText>,</w:delText>
        </w:r>
        <w:r w:rsidRPr="00213852" w:rsidDel="00213852">
          <w:delText xml:space="preserve"> send the </w:delText>
        </w:r>
        <w:r w:rsidR="00333164" w:rsidRPr="00213852" w:rsidDel="00213852">
          <w:delText>text based command (CRLF terminated) and read the replies. This request/reply protocol is used for every command</w:delText>
        </w:r>
        <w:r w:rsidR="00EF709D" w:rsidRPr="00213852" w:rsidDel="00213852">
          <w:delText>.</w:delText>
        </w:r>
        <w:r w:rsidR="00333164" w:rsidRPr="00213852" w:rsidDel="00213852">
          <w:delText xml:space="preserve"> </w:delText>
        </w:r>
        <w:r w:rsidR="00EF709D" w:rsidRPr="00213852" w:rsidDel="00213852">
          <w:delText>R</w:delText>
        </w:r>
        <w:r w:rsidR="00333164" w:rsidRPr="00213852" w:rsidDel="00213852">
          <w:delText>eplies are sent with a resulting Content-Type string which indicates the type of data encoding for the response. The content-type string uses a Multipurpose Internet Mail Extension (MIME) type to indicate the type of data being received (e.g. text/html or image/jpeg)</w:delText>
        </w:r>
        <w:r w:rsidR="00EF709D" w:rsidRPr="00213852" w:rsidDel="00213852">
          <w:delText>.</w:delText>
        </w:r>
      </w:del>
    </w:p>
    <w:p w14:paraId="52D7E10C" w14:textId="5C4D4043" w:rsidR="000F50D9" w:rsidRPr="00213852" w:rsidDel="00213852" w:rsidRDefault="000F50D9" w:rsidP="000F50D9">
      <w:pPr>
        <w:rPr>
          <w:del w:id="140" w:author="Alan Hawse" w:date="2017-07-31T14:19:00Z"/>
        </w:rPr>
      </w:pPr>
      <w:del w:id="141" w:author="Alan Hawse" w:date="2017-07-31T14:19:00Z">
        <w:r w:rsidRPr="00213852" w:rsidDel="00213852">
          <w:delText xml:space="preserve">For instance, you can send an HTTP </w:delText>
        </w:r>
        <w:r w:rsidR="00EF709D" w:rsidRPr="00213852" w:rsidDel="00213852">
          <w:delText xml:space="preserve">GET </w:delText>
        </w:r>
        <w:r w:rsidRPr="00213852" w:rsidDel="00213852">
          <w:delText>request to open “/</w:delText>
        </w:r>
        <w:r w:rsidR="00F12B59" w:rsidRPr="00213852" w:rsidDel="00213852">
          <w:delText>index.html</w:delText>
        </w:r>
        <w:r w:rsidRPr="00213852" w:rsidDel="00213852">
          <w:delText xml:space="preserve">” on </w:delText>
        </w:r>
        <w:r w:rsidR="00F12B59" w:rsidRPr="00213852" w:rsidDel="00213852">
          <w:delText>www.</w:delText>
        </w:r>
        <w:r w:rsidRPr="00213852" w:rsidDel="00213852">
          <w:delText>example.com:</w:delText>
        </w:r>
      </w:del>
    </w:p>
    <w:p w14:paraId="1DDBE368" w14:textId="194648D5" w:rsidR="000F50D9" w:rsidRPr="00213852" w:rsidDel="00213852" w:rsidRDefault="000F50D9" w:rsidP="00F12B59">
      <w:pPr>
        <w:pStyle w:val="ListParagraph"/>
        <w:numPr>
          <w:ilvl w:val="0"/>
          <w:numId w:val="39"/>
        </w:numPr>
        <w:rPr>
          <w:del w:id="142" w:author="Alan Hawse" w:date="2017-07-31T14:19:00Z"/>
        </w:rPr>
      </w:pPr>
      <w:del w:id="143" w:author="Alan Hawse" w:date="2017-07-31T14:19:00Z">
        <w:r w:rsidRPr="00213852" w:rsidDel="00213852">
          <w:delText>GET /index.html HTTP/1.1</w:delText>
        </w:r>
      </w:del>
    </w:p>
    <w:p w14:paraId="4DA307CF" w14:textId="1132A2EF" w:rsidR="000F50D9" w:rsidRPr="00213852" w:rsidDel="00213852" w:rsidRDefault="000F50D9" w:rsidP="000F50D9">
      <w:pPr>
        <w:rPr>
          <w:del w:id="144" w:author="Alan Hawse" w:date="2017-07-31T14:19:00Z"/>
        </w:rPr>
      </w:pPr>
      <w:del w:id="145" w:author="Alan Hawse" w:date="2017-07-31T14:19:00Z">
        <w:r w:rsidRPr="00213852" w:rsidDel="00213852">
          <w:delText>Example.com will respond with:</w:delText>
        </w:r>
      </w:del>
    </w:p>
    <w:p w14:paraId="35B1ED6B" w14:textId="72B95E77" w:rsidR="000F50D9" w:rsidRPr="00213852" w:rsidDel="00213852" w:rsidRDefault="000F50D9" w:rsidP="00F12B59">
      <w:pPr>
        <w:pStyle w:val="ListParagraph"/>
        <w:numPr>
          <w:ilvl w:val="0"/>
          <w:numId w:val="38"/>
        </w:numPr>
        <w:rPr>
          <w:del w:id="146" w:author="Alan Hawse" w:date="2017-07-31T14:19:00Z"/>
        </w:rPr>
      </w:pPr>
      <w:del w:id="147" w:author="Alan Hawse" w:date="2017-07-31T14:19:00Z">
        <w:r w:rsidRPr="00213852" w:rsidDel="00213852">
          <w:delText>HTTP/1.1 200 OK</w:delText>
        </w:r>
      </w:del>
    </w:p>
    <w:p w14:paraId="05EDF605" w14:textId="178C7256" w:rsidR="000F50D9" w:rsidRPr="00213852" w:rsidDel="00213852" w:rsidRDefault="000F50D9" w:rsidP="00F12B59">
      <w:pPr>
        <w:pStyle w:val="ListParagraph"/>
        <w:numPr>
          <w:ilvl w:val="0"/>
          <w:numId w:val="38"/>
        </w:numPr>
        <w:rPr>
          <w:del w:id="148" w:author="Alan Hawse" w:date="2017-07-31T14:19:00Z"/>
        </w:rPr>
      </w:pPr>
      <w:del w:id="149" w:author="Alan Hawse" w:date="2017-07-31T14:19:00Z">
        <w:r w:rsidRPr="00213852" w:rsidDel="00213852">
          <w:delText>Date: Mon, 23 May 2005 22:38:34 GMT</w:delText>
        </w:r>
      </w:del>
    </w:p>
    <w:p w14:paraId="1503D09F" w14:textId="298D47FC" w:rsidR="000F50D9" w:rsidRPr="00213852" w:rsidDel="00213852" w:rsidRDefault="000F50D9" w:rsidP="00F12B59">
      <w:pPr>
        <w:pStyle w:val="ListParagraph"/>
        <w:numPr>
          <w:ilvl w:val="0"/>
          <w:numId w:val="38"/>
        </w:numPr>
        <w:rPr>
          <w:del w:id="150" w:author="Alan Hawse" w:date="2017-07-31T14:19:00Z"/>
        </w:rPr>
      </w:pPr>
      <w:del w:id="151" w:author="Alan Hawse" w:date="2017-07-31T14:19:00Z">
        <w:r w:rsidRPr="00213852" w:rsidDel="00213852">
          <w:delText>Content-Type: text/html; charset=UTF-8</w:delText>
        </w:r>
      </w:del>
    </w:p>
    <w:p w14:paraId="4E671D15" w14:textId="636CCEEF" w:rsidR="000F50D9" w:rsidRPr="00213852" w:rsidDel="00213852" w:rsidRDefault="000F50D9" w:rsidP="00F12B59">
      <w:pPr>
        <w:pStyle w:val="ListParagraph"/>
        <w:numPr>
          <w:ilvl w:val="0"/>
          <w:numId w:val="38"/>
        </w:numPr>
        <w:rPr>
          <w:del w:id="152" w:author="Alan Hawse" w:date="2017-07-31T14:19:00Z"/>
        </w:rPr>
      </w:pPr>
      <w:del w:id="153" w:author="Alan Hawse" w:date="2017-07-31T14:19:00Z">
        <w:r w:rsidRPr="00213852" w:rsidDel="00213852">
          <w:delText>Content-Encoding: UTF-8</w:delText>
        </w:r>
      </w:del>
    </w:p>
    <w:p w14:paraId="64D386BE" w14:textId="4B7CCC77" w:rsidR="000F50D9" w:rsidRPr="00213852" w:rsidDel="00213852" w:rsidRDefault="000F50D9" w:rsidP="00F12B59">
      <w:pPr>
        <w:pStyle w:val="ListParagraph"/>
        <w:numPr>
          <w:ilvl w:val="0"/>
          <w:numId w:val="38"/>
        </w:numPr>
        <w:rPr>
          <w:del w:id="154" w:author="Alan Hawse" w:date="2017-07-31T14:19:00Z"/>
        </w:rPr>
      </w:pPr>
      <w:del w:id="155" w:author="Alan Hawse" w:date="2017-07-31T14:19:00Z">
        <w:r w:rsidRPr="00213852" w:rsidDel="00213852">
          <w:delText>Content-Length: 138</w:delText>
        </w:r>
      </w:del>
    </w:p>
    <w:p w14:paraId="21E5183E" w14:textId="1DE70D4D" w:rsidR="000F50D9" w:rsidRPr="00213852" w:rsidDel="00213852" w:rsidRDefault="000F50D9" w:rsidP="00F12B59">
      <w:pPr>
        <w:pStyle w:val="ListParagraph"/>
        <w:numPr>
          <w:ilvl w:val="0"/>
          <w:numId w:val="38"/>
        </w:numPr>
        <w:rPr>
          <w:del w:id="156" w:author="Alan Hawse" w:date="2017-07-31T14:19:00Z"/>
        </w:rPr>
      </w:pPr>
      <w:del w:id="157" w:author="Alan Hawse" w:date="2017-07-31T14:19:00Z">
        <w:r w:rsidRPr="00213852" w:rsidDel="00213852">
          <w:delText>Last-Modified: Wed, 08 Jan 2003 23:11:55 GMT</w:delText>
        </w:r>
      </w:del>
    </w:p>
    <w:p w14:paraId="6CDFC79B" w14:textId="5018D323" w:rsidR="000F50D9" w:rsidRPr="00213852" w:rsidDel="00213852" w:rsidRDefault="000F50D9" w:rsidP="00F12B59">
      <w:pPr>
        <w:pStyle w:val="ListParagraph"/>
        <w:numPr>
          <w:ilvl w:val="0"/>
          <w:numId w:val="38"/>
        </w:numPr>
        <w:rPr>
          <w:del w:id="158" w:author="Alan Hawse" w:date="2017-07-31T14:19:00Z"/>
        </w:rPr>
      </w:pPr>
      <w:del w:id="159" w:author="Alan Hawse" w:date="2017-07-31T14:19:00Z">
        <w:r w:rsidRPr="00213852" w:rsidDel="00213852">
          <w:delText>Server: Apache/1.3.3.7 (Unix) (Red-Hat/Linux)</w:delText>
        </w:r>
      </w:del>
    </w:p>
    <w:p w14:paraId="5FF97147" w14:textId="4358C9F7" w:rsidR="000F50D9" w:rsidRPr="00213852" w:rsidDel="00213852" w:rsidRDefault="000F50D9" w:rsidP="00F12B59">
      <w:pPr>
        <w:pStyle w:val="ListParagraph"/>
        <w:numPr>
          <w:ilvl w:val="0"/>
          <w:numId w:val="38"/>
        </w:numPr>
        <w:rPr>
          <w:del w:id="160" w:author="Alan Hawse" w:date="2017-07-31T14:19:00Z"/>
        </w:rPr>
      </w:pPr>
      <w:del w:id="161" w:author="Alan Hawse" w:date="2017-07-31T14:19:00Z">
        <w:r w:rsidRPr="00213852" w:rsidDel="00213852">
          <w:delText>ETag: "3f80f-1b6-3e1cb03b"</w:delText>
        </w:r>
      </w:del>
    </w:p>
    <w:p w14:paraId="7F7BA740" w14:textId="4950B3E1" w:rsidR="000F50D9" w:rsidRPr="00213852" w:rsidDel="00213852" w:rsidRDefault="000F50D9" w:rsidP="00F12B59">
      <w:pPr>
        <w:pStyle w:val="ListParagraph"/>
        <w:numPr>
          <w:ilvl w:val="0"/>
          <w:numId w:val="38"/>
        </w:numPr>
        <w:rPr>
          <w:del w:id="162" w:author="Alan Hawse" w:date="2017-07-31T14:19:00Z"/>
        </w:rPr>
      </w:pPr>
      <w:del w:id="163" w:author="Alan Hawse" w:date="2017-07-31T14:19:00Z">
        <w:r w:rsidRPr="00213852" w:rsidDel="00213852">
          <w:delText>Accept-Ranges: bytes</w:delText>
        </w:r>
      </w:del>
    </w:p>
    <w:p w14:paraId="491E024D" w14:textId="182DDF63" w:rsidR="000F50D9" w:rsidRPr="00213852" w:rsidDel="00213852" w:rsidRDefault="000F50D9" w:rsidP="00F12B59">
      <w:pPr>
        <w:pStyle w:val="ListParagraph"/>
        <w:numPr>
          <w:ilvl w:val="0"/>
          <w:numId w:val="38"/>
        </w:numPr>
        <w:rPr>
          <w:del w:id="164" w:author="Alan Hawse" w:date="2017-07-31T14:19:00Z"/>
        </w:rPr>
      </w:pPr>
      <w:del w:id="165" w:author="Alan Hawse" w:date="2017-07-31T14:19:00Z">
        <w:r w:rsidRPr="00213852" w:rsidDel="00213852">
          <w:delText>Connection: close</w:delText>
        </w:r>
      </w:del>
    </w:p>
    <w:p w14:paraId="1F4B2E39" w14:textId="45271C35" w:rsidR="000F50D9" w:rsidRPr="00213852" w:rsidDel="00213852" w:rsidRDefault="000F50D9" w:rsidP="00F12B59">
      <w:pPr>
        <w:pStyle w:val="ListParagraph"/>
        <w:numPr>
          <w:ilvl w:val="0"/>
          <w:numId w:val="38"/>
        </w:numPr>
        <w:rPr>
          <w:del w:id="166" w:author="Alan Hawse" w:date="2017-07-31T14:19:00Z"/>
        </w:rPr>
      </w:pPr>
      <w:del w:id="167" w:author="Alan Hawse" w:date="2017-07-31T14:19:00Z">
        <w:r w:rsidRPr="00213852" w:rsidDel="00213852">
          <w:delText>&lt;html&gt;</w:delText>
        </w:r>
      </w:del>
    </w:p>
    <w:p w14:paraId="223909EA" w14:textId="1497829F" w:rsidR="000F50D9" w:rsidRPr="00213852" w:rsidDel="00213852" w:rsidRDefault="000F50D9" w:rsidP="00F12B59">
      <w:pPr>
        <w:pStyle w:val="ListParagraph"/>
        <w:numPr>
          <w:ilvl w:val="0"/>
          <w:numId w:val="38"/>
        </w:numPr>
        <w:rPr>
          <w:del w:id="168" w:author="Alan Hawse" w:date="2017-07-31T14:19:00Z"/>
        </w:rPr>
      </w:pPr>
      <w:del w:id="169" w:author="Alan Hawse" w:date="2017-07-31T14:19:00Z">
        <w:r w:rsidRPr="00213852" w:rsidDel="00213852">
          <w:delText>&lt;head&gt;</w:delText>
        </w:r>
      </w:del>
    </w:p>
    <w:p w14:paraId="013E1B3F" w14:textId="68DB013E" w:rsidR="000F50D9" w:rsidRPr="00213852" w:rsidDel="00213852" w:rsidRDefault="000F50D9" w:rsidP="00F12B59">
      <w:pPr>
        <w:pStyle w:val="ListParagraph"/>
        <w:numPr>
          <w:ilvl w:val="0"/>
          <w:numId w:val="38"/>
        </w:numPr>
        <w:rPr>
          <w:del w:id="170" w:author="Alan Hawse" w:date="2017-07-31T14:19:00Z"/>
        </w:rPr>
      </w:pPr>
      <w:del w:id="171" w:author="Alan Hawse" w:date="2017-07-31T14:19:00Z">
        <w:r w:rsidRPr="00213852" w:rsidDel="00213852">
          <w:delText>&lt;title&gt;An Example Page&lt;/title&gt;</w:delText>
        </w:r>
      </w:del>
    </w:p>
    <w:p w14:paraId="46A7ED12" w14:textId="6EDE06AE" w:rsidR="000F50D9" w:rsidRPr="00213852" w:rsidDel="00213852" w:rsidRDefault="000F50D9" w:rsidP="00F12B59">
      <w:pPr>
        <w:pStyle w:val="ListParagraph"/>
        <w:numPr>
          <w:ilvl w:val="0"/>
          <w:numId w:val="38"/>
        </w:numPr>
        <w:rPr>
          <w:del w:id="172" w:author="Alan Hawse" w:date="2017-07-31T14:19:00Z"/>
        </w:rPr>
      </w:pPr>
      <w:del w:id="173" w:author="Alan Hawse" w:date="2017-07-31T14:19:00Z">
        <w:r w:rsidRPr="00213852" w:rsidDel="00213852">
          <w:delText>&lt;/head&gt;</w:delText>
        </w:r>
      </w:del>
    </w:p>
    <w:p w14:paraId="333E9353" w14:textId="33889A99" w:rsidR="000F50D9" w:rsidRPr="00213852" w:rsidDel="00213852" w:rsidRDefault="000F50D9" w:rsidP="00F12B59">
      <w:pPr>
        <w:pStyle w:val="ListParagraph"/>
        <w:numPr>
          <w:ilvl w:val="0"/>
          <w:numId w:val="38"/>
        </w:numPr>
        <w:rPr>
          <w:del w:id="174" w:author="Alan Hawse" w:date="2017-07-31T14:19:00Z"/>
        </w:rPr>
      </w:pPr>
      <w:del w:id="175" w:author="Alan Hawse" w:date="2017-07-31T14:19:00Z">
        <w:r w:rsidRPr="00213852" w:rsidDel="00213852">
          <w:delText>&lt;body&gt;</w:delText>
        </w:r>
      </w:del>
    </w:p>
    <w:p w14:paraId="02A6968C" w14:textId="78A8434C" w:rsidR="000F50D9" w:rsidRPr="00213852" w:rsidDel="00213852" w:rsidRDefault="000F50D9" w:rsidP="00F12B59">
      <w:pPr>
        <w:pStyle w:val="ListParagraph"/>
        <w:numPr>
          <w:ilvl w:val="0"/>
          <w:numId w:val="38"/>
        </w:numPr>
        <w:rPr>
          <w:del w:id="176" w:author="Alan Hawse" w:date="2017-07-31T14:19:00Z"/>
        </w:rPr>
      </w:pPr>
      <w:del w:id="177" w:author="Alan Hawse" w:date="2017-07-31T14:19:00Z">
        <w:r w:rsidRPr="00213852" w:rsidDel="00213852">
          <w:delText>Hello World, this is a very simple HTML document.</w:delText>
        </w:r>
      </w:del>
    </w:p>
    <w:p w14:paraId="4BEA1F99" w14:textId="028A43B1" w:rsidR="000F50D9" w:rsidRPr="00213852" w:rsidDel="00213852" w:rsidRDefault="000F50D9" w:rsidP="00F12B59">
      <w:pPr>
        <w:pStyle w:val="ListParagraph"/>
        <w:numPr>
          <w:ilvl w:val="0"/>
          <w:numId w:val="38"/>
        </w:numPr>
        <w:rPr>
          <w:del w:id="178" w:author="Alan Hawse" w:date="2017-07-31T14:19:00Z"/>
        </w:rPr>
      </w:pPr>
      <w:del w:id="179" w:author="Alan Hawse" w:date="2017-07-31T14:19:00Z">
        <w:r w:rsidRPr="00213852" w:rsidDel="00213852">
          <w:delText>&lt;/body&gt;</w:delText>
        </w:r>
      </w:del>
    </w:p>
    <w:p w14:paraId="224AC9F2" w14:textId="5B25059C" w:rsidR="000F50D9" w:rsidRPr="00213852" w:rsidDel="00213852" w:rsidRDefault="000F50D9" w:rsidP="00F12B59">
      <w:pPr>
        <w:pStyle w:val="ListParagraph"/>
        <w:numPr>
          <w:ilvl w:val="0"/>
          <w:numId w:val="38"/>
        </w:numPr>
        <w:rPr>
          <w:del w:id="180" w:author="Alan Hawse" w:date="2017-07-31T14:19:00Z"/>
        </w:rPr>
      </w:pPr>
      <w:del w:id="181" w:author="Alan Hawse" w:date="2017-07-31T14:19:00Z">
        <w:r w:rsidRPr="00213852" w:rsidDel="00213852">
          <w:delText>&lt;/html&gt;</w:delText>
        </w:r>
      </w:del>
    </w:p>
    <w:p w14:paraId="5352BC8F" w14:textId="2955B9DC" w:rsidR="000F50D9" w:rsidRPr="00213852" w:rsidDel="00213852" w:rsidRDefault="000F50D9" w:rsidP="000F50D9">
      <w:pPr>
        <w:rPr>
          <w:del w:id="182" w:author="Alan Hawse" w:date="2017-07-31T14:19:00Z"/>
        </w:rPr>
      </w:pPr>
      <w:del w:id="183" w:author="Alan Hawse" w:date="2017-07-31T14:19:00Z">
        <w:r w:rsidRPr="00213852" w:rsidDel="00213852">
          <w:delText>It is possible (and semi-common) to build I</w:delText>
        </w:r>
        <w:r w:rsidR="00AD5D66" w:rsidRPr="00213852" w:rsidDel="00213852">
          <w:delText>o</w:delText>
        </w:r>
        <w:r w:rsidRPr="00213852" w:rsidDel="00213852">
          <w:delText>T devices that use HTTP to “PUT” their data to webservers in the cloud and “GET” their instructions</w:delText>
        </w:r>
        <w:r w:rsidR="000366AE" w:rsidRPr="00213852" w:rsidDel="00213852">
          <w:delText>/data</w:delText>
        </w:r>
        <w:r w:rsidRPr="00213852" w:rsidDel="00213852">
          <w:delText xml:space="preserve"> from webservers.  However, </w:delText>
        </w:r>
        <w:r w:rsidR="000366AE" w:rsidRPr="00213852" w:rsidDel="00213852">
          <w:delText>HTTP</w:delText>
        </w:r>
        <w:r w:rsidRPr="00213852" w:rsidDel="00213852">
          <w:delText xml:space="preserve"> is somewhat heavy </w:delText>
        </w:r>
        <w:r w:rsidR="00255EB7" w:rsidRPr="00213852" w:rsidDel="00213852">
          <w:delText xml:space="preserve">(that is, bandwidth intensive) </w:delText>
        </w:r>
        <w:r w:rsidRPr="00213852" w:rsidDel="00213852">
          <w:delText xml:space="preserve">and is generally being displaced by </w:delText>
        </w:r>
        <w:r w:rsidR="000366AE" w:rsidRPr="00213852" w:rsidDel="00213852">
          <w:delText xml:space="preserve">other </w:delText>
        </w:r>
        <w:r w:rsidRPr="00213852" w:rsidDel="00213852">
          <w:delText>protocols that are more suited to I</w:delText>
        </w:r>
        <w:r w:rsidR="00AD5D66" w:rsidRPr="00213852" w:rsidDel="00213852">
          <w:delText>o</w:delText>
        </w:r>
        <w:r w:rsidRPr="00213852" w:rsidDel="00213852">
          <w:delText>T.</w:delText>
        </w:r>
      </w:del>
    </w:p>
    <w:p w14:paraId="322EE283" w14:textId="2DA30EFD" w:rsidR="003A03BF" w:rsidRPr="00213852" w:rsidDel="00213852" w:rsidRDefault="00D53209" w:rsidP="000046DF">
      <w:pPr>
        <w:keepNext/>
        <w:rPr>
          <w:del w:id="184" w:author="Alan Hawse" w:date="2017-07-31T14:19:00Z"/>
        </w:rPr>
      </w:pPr>
      <w:del w:id="185" w:author="Alan Hawse" w:date="2017-07-31T14:19:00Z">
        <w:r w:rsidRPr="00213852" w:rsidDel="00213852">
          <w:rPr>
            <w:rPrChange w:id="186" w:author="Alan Hawse" w:date="2017-07-31T14:20:00Z">
              <w:rPr>
                <w:rStyle w:val="Hyperlink"/>
              </w:rPr>
            </w:rPrChange>
          </w:rPr>
          <w:fldChar w:fldCharType="begin"/>
        </w:r>
        <w:r w:rsidRPr="00213852" w:rsidDel="00213852">
          <w:delInstrText xml:space="preserve"> HYPERLINK "https://en.wikipedia.org/wiki/MQTT" </w:delInstrText>
        </w:r>
        <w:r w:rsidRPr="00213852" w:rsidDel="00213852">
          <w:rPr>
            <w:rPrChange w:id="187" w:author="Alan Hawse" w:date="2017-07-31T14:20:00Z">
              <w:rPr>
                <w:rStyle w:val="Hyperlink"/>
              </w:rPr>
            </w:rPrChange>
          </w:rPr>
          <w:fldChar w:fldCharType="separate"/>
        </w:r>
        <w:r w:rsidR="007619B0" w:rsidRPr="00213852" w:rsidDel="00213852">
          <w:rPr>
            <w:rStyle w:val="Hyperlink"/>
          </w:rPr>
          <w:delText>M</w:delText>
        </w:r>
        <w:r w:rsidR="000F50D9" w:rsidRPr="00213852" w:rsidDel="00213852">
          <w:rPr>
            <w:rStyle w:val="Hyperlink"/>
          </w:rPr>
          <w:delText xml:space="preserve">essage </w:delText>
        </w:r>
        <w:r w:rsidR="007619B0" w:rsidRPr="00213852" w:rsidDel="00213852">
          <w:rPr>
            <w:rStyle w:val="Hyperlink"/>
          </w:rPr>
          <w:delText>Q</w:delText>
        </w:r>
        <w:r w:rsidR="000F50D9" w:rsidRPr="00213852" w:rsidDel="00213852">
          <w:rPr>
            <w:rStyle w:val="Hyperlink"/>
          </w:rPr>
          <w:delText xml:space="preserve">ueueing Telemetry </w:delText>
        </w:r>
        <w:r w:rsidR="007619B0" w:rsidRPr="00213852" w:rsidDel="00213852">
          <w:rPr>
            <w:rStyle w:val="Hyperlink"/>
          </w:rPr>
          <w:delText>T</w:delText>
        </w:r>
        <w:r w:rsidR="00873D49" w:rsidRPr="00213852" w:rsidDel="00213852">
          <w:rPr>
            <w:rStyle w:val="Hyperlink"/>
          </w:rPr>
          <w:delText>ransport (MQTT)</w:delText>
        </w:r>
        <w:r w:rsidRPr="00213852" w:rsidDel="00213852">
          <w:rPr>
            <w:rStyle w:val="Hyperlink"/>
            <w:rPrChange w:id="188" w:author="Alan Hawse" w:date="2017-07-31T14:20:00Z">
              <w:rPr>
                <w:rStyle w:val="Hyperlink"/>
              </w:rPr>
            </w:rPrChange>
          </w:rPr>
          <w:fldChar w:fldCharType="end"/>
        </w:r>
      </w:del>
    </w:p>
    <w:p w14:paraId="6337C7AE" w14:textId="2EDAED59" w:rsidR="00873D49" w:rsidRPr="00213852" w:rsidDel="00213852" w:rsidRDefault="00873D49">
      <w:pPr>
        <w:rPr>
          <w:del w:id="189" w:author="Alan Hawse" w:date="2017-07-31T14:19:00Z"/>
        </w:rPr>
      </w:pPr>
      <w:del w:id="190" w:author="Alan Hawse" w:date="2017-07-31T14:19:00Z">
        <w:r w:rsidRPr="00213852" w:rsidDel="00213852">
          <w:delText xml:space="preserve">MQTT is a lightweight messaging protocol that allows a device to Publish </w:delText>
        </w:r>
        <w:r w:rsidR="00C643CC" w:rsidRPr="00213852" w:rsidDel="00213852">
          <w:rPr>
            <w:rPrChange w:id="191" w:author="Alan Hawse" w:date="2017-07-31T14:20:00Z">
              <w:rPr>
                <w:b/>
              </w:rPr>
            </w:rPrChange>
          </w:rPr>
          <w:delText xml:space="preserve">Messages </w:delText>
        </w:r>
        <w:r w:rsidRPr="00213852" w:rsidDel="00213852">
          <w:delText xml:space="preserve">to a specific Topic on a Message Broker.  The Message Broker will then relay the message to all devices that are Subscribed to that </w:delText>
        </w:r>
        <w:r w:rsidR="00C643CC" w:rsidRPr="00213852" w:rsidDel="00213852">
          <w:rPr>
            <w:rPrChange w:id="192" w:author="Alan Hawse" w:date="2017-07-31T14:20:00Z">
              <w:rPr>
                <w:b/>
              </w:rPr>
            </w:rPrChange>
          </w:rPr>
          <w:delText>Topic.</w:delText>
        </w:r>
      </w:del>
    </w:p>
    <w:p w14:paraId="183A7673" w14:textId="1B15E5BD" w:rsidR="00C643CC" w:rsidRPr="00213852" w:rsidDel="00213852" w:rsidRDefault="00C643CC" w:rsidP="00C643CC">
      <w:pPr>
        <w:rPr>
          <w:del w:id="193" w:author="Alan Hawse" w:date="2017-07-31T14:19:00Z"/>
        </w:rPr>
      </w:pPr>
      <w:del w:id="194" w:author="Alan Hawse" w:date="2017-07-31T14:19:00Z">
        <w:r w:rsidRPr="00213852" w:rsidDel="00213852">
          <w:delText xml:space="preserve">The format of the messages being sent in MQTT is unspecified. The message broker does not know (or care) anything about the format of the data and it is up to the system designer to specify an overall format of the data.  All that being said, </w:delText>
        </w:r>
        <w:r w:rsidR="00D53209" w:rsidRPr="00213852" w:rsidDel="00213852">
          <w:rPr>
            <w:rPrChange w:id="195" w:author="Alan Hawse" w:date="2017-07-31T14:20:00Z">
              <w:rPr>
                <w:rStyle w:val="Hyperlink"/>
              </w:rPr>
            </w:rPrChange>
          </w:rPr>
          <w:fldChar w:fldCharType="begin"/>
        </w:r>
        <w:r w:rsidR="00D53209" w:rsidRPr="00213852" w:rsidDel="00213852">
          <w:delInstrText xml:space="preserve"> HYPERLINK "https://en.wikipedia.org/wiki/JSON" </w:delInstrText>
        </w:r>
        <w:r w:rsidR="00D53209" w:rsidRPr="00213852" w:rsidDel="00213852">
          <w:rPr>
            <w:rPrChange w:id="196" w:author="Alan Hawse" w:date="2017-07-31T14:20:00Z">
              <w:rPr>
                <w:rStyle w:val="Hyperlink"/>
              </w:rPr>
            </w:rPrChange>
          </w:rPr>
          <w:fldChar w:fldCharType="separate"/>
        </w:r>
        <w:r w:rsidRPr="00213852" w:rsidDel="00213852">
          <w:rPr>
            <w:rStyle w:val="Hyperlink"/>
          </w:rPr>
          <w:delText>JavaScript Object Notation (JSON)</w:delText>
        </w:r>
        <w:r w:rsidR="00D53209" w:rsidRPr="00213852" w:rsidDel="00213852">
          <w:rPr>
            <w:rStyle w:val="Hyperlink"/>
            <w:rPrChange w:id="197" w:author="Alan Hawse" w:date="2017-07-31T14:20:00Z">
              <w:rPr>
                <w:rStyle w:val="Hyperlink"/>
              </w:rPr>
            </w:rPrChange>
          </w:rPr>
          <w:fldChar w:fldCharType="end"/>
        </w:r>
        <w:r w:rsidRPr="00213852" w:rsidDel="00213852">
          <w:delText xml:space="preserve"> has become the lingua franca of IoT.</w:delText>
        </w:r>
      </w:del>
    </w:p>
    <w:p w14:paraId="7BF95AD4" w14:textId="1444C0CE" w:rsidR="00873D49" w:rsidRPr="00213852" w:rsidDel="00213852" w:rsidRDefault="00873D49" w:rsidP="00873D49">
      <w:pPr>
        <w:rPr>
          <w:del w:id="198" w:author="Alan Hawse" w:date="2017-07-31T14:19:00Z"/>
        </w:rPr>
      </w:pPr>
      <w:del w:id="199" w:author="Alan Hawse" w:date="2017-07-31T14:19:00Z">
        <w:r w:rsidRPr="00213852" w:rsidDel="00213852">
          <w:delText>A Topic is simply the name of a message queue e.g. “mydevice/status” or “mydevice/pressure”.</w:delText>
        </w:r>
        <w:r w:rsidR="00C643CC" w:rsidRPr="00213852" w:rsidDel="00213852">
          <w:delText xml:space="preserve">  The name of a topic can be </w:delText>
        </w:r>
        <w:r w:rsidR="009867C1" w:rsidRPr="00213852" w:rsidDel="00213852">
          <w:delText>al</w:delText>
        </w:r>
        <w:r w:rsidR="00C643CC" w:rsidRPr="00213852" w:rsidDel="00213852">
          <w:delText>most anything you want but by convention is hierarchical and separated with slash</w:delText>
        </w:r>
        <w:r w:rsidR="009867C1" w:rsidRPr="00213852" w:rsidDel="00213852">
          <w:delText>es</w:delText>
        </w:r>
        <w:r w:rsidR="00C643CC" w:rsidRPr="00213852" w:rsidDel="00213852">
          <w:delText xml:space="preserve"> “/”</w:delText>
        </w:r>
        <w:r w:rsidR="005C0149" w:rsidRPr="00213852" w:rsidDel="00213852">
          <w:delText>.</w:delText>
        </w:r>
      </w:del>
    </w:p>
    <w:p w14:paraId="5CBBEEC1" w14:textId="5DACB4B9" w:rsidR="00C643CC" w:rsidRPr="00213852" w:rsidDel="00213852" w:rsidRDefault="00C643CC" w:rsidP="00C643CC">
      <w:pPr>
        <w:rPr>
          <w:del w:id="200" w:author="Alan Hawse" w:date="2017-07-31T14:19:00Z"/>
        </w:rPr>
      </w:pPr>
      <w:del w:id="201" w:author="Alan Hawse" w:date="2017-07-31T14:19:00Z">
        <w:r w:rsidRPr="00213852" w:rsidDel="00213852">
          <w:delText xml:space="preserve">Publishing is the process by which a client sends a message as a blob of data to a specific topic on the message broker.  </w:delText>
        </w:r>
      </w:del>
    </w:p>
    <w:p w14:paraId="32270CDB" w14:textId="10C4C87B" w:rsidR="00873D49" w:rsidRPr="00213852" w:rsidDel="00213852" w:rsidRDefault="00873D49" w:rsidP="00873D49">
      <w:pPr>
        <w:rPr>
          <w:del w:id="202" w:author="Alan Hawse" w:date="2017-07-31T14:19:00Z"/>
        </w:rPr>
      </w:pPr>
      <w:del w:id="203" w:author="Alan Hawse" w:date="2017-07-31T14:19:00Z">
        <w:r w:rsidRPr="00213852" w:rsidDel="00213852">
          <w:delText xml:space="preserve">A Subscription is the request by a </w:delText>
        </w:r>
        <w:r w:rsidR="00C643CC" w:rsidRPr="00213852" w:rsidDel="00213852">
          <w:delText xml:space="preserve">device </w:delText>
        </w:r>
        <w:r w:rsidRPr="00213852" w:rsidDel="00213852">
          <w:delText xml:space="preserve">to have all messages </w:delText>
        </w:r>
        <w:r w:rsidR="00AD5D66" w:rsidRPr="00213852" w:rsidDel="00213852">
          <w:delText xml:space="preserve">published </w:delText>
        </w:r>
        <w:r w:rsidRPr="00213852" w:rsidDel="00213852">
          <w:delText>to a specific topic sent to the client</w:delText>
        </w:r>
        <w:r w:rsidR="009867C1" w:rsidRPr="00213852" w:rsidDel="00213852">
          <w:delText>.</w:delText>
        </w:r>
      </w:del>
    </w:p>
    <w:p w14:paraId="281E6097" w14:textId="3DCB41C0" w:rsidR="00873D49" w:rsidRPr="00213852" w:rsidDel="00213852" w:rsidRDefault="00873D49" w:rsidP="00873D49">
      <w:pPr>
        <w:rPr>
          <w:del w:id="204" w:author="Alan Hawse" w:date="2017-07-31T14:19:00Z"/>
        </w:rPr>
      </w:pPr>
      <w:del w:id="205" w:author="Alan Hawse" w:date="2017-07-31T14:19:00Z">
        <w:r w:rsidRPr="00213852" w:rsidDel="00213852">
          <w:delText>A Message Broker is just a server that handles the tasks:</w:delText>
        </w:r>
      </w:del>
    </w:p>
    <w:p w14:paraId="306C5826" w14:textId="3738F801" w:rsidR="00873D49" w:rsidRPr="00213852" w:rsidDel="00213852" w:rsidRDefault="00873D49" w:rsidP="00873D49">
      <w:pPr>
        <w:pStyle w:val="ListParagraph"/>
        <w:numPr>
          <w:ilvl w:val="0"/>
          <w:numId w:val="32"/>
        </w:numPr>
        <w:rPr>
          <w:del w:id="206" w:author="Alan Hawse" w:date="2017-07-31T14:19:00Z"/>
        </w:rPr>
      </w:pPr>
      <w:del w:id="207" w:author="Alan Hawse" w:date="2017-07-31T14:19:00Z">
        <w:r w:rsidRPr="00213852" w:rsidDel="00213852">
          <w:delText>Establishing connections (MQTT Connect)</w:delText>
        </w:r>
      </w:del>
    </w:p>
    <w:p w14:paraId="507228A5" w14:textId="507DAA9B" w:rsidR="00873D49" w:rsidRPr="00213852" w:rsidDel="00213852" w:rsidRDefault="00873D49" w:rsidP="00873D49">
      <w:pPr>
        <w:pStyle w:val="ListParagraph"/>
        <w:numPr>
          <w:ilvl w:val="0"/>
          <w:numId w:val="32"/>
        </w:numPr>
        <w:rPr>
          <w:del w:id="208" w:author="Alan Hawse" w:date="2017-07-31T14:19:00Z"/>
        </w:rPr>
      </w:pPr>
      <w:del w:id="209" w:author="Alan Hawse" w:date="2017-07-31T14:19:00Z">
        <w:r w:rsidRPr="00213852" w:rsidDel="00213852">
          <w:delText>Tearing down connections (MQTT Disconnect)</w:delText>
        </w:r>
      </w:del>
    </w:p>
    <w:p w14:paraId="712B8FA8" w14:textId="1FB1743B" w:rsidR="00873D49" w:rsidRPr="00213852" w:rsidDel="00213852" w:rsidRDefault="00873D49" w:rsidP="00873D49">
      <w:pPr>
        <w:pStyle w:val="ListParagraph"/>
        <w:numPr>
          <w:ilvl w:val="0"/>
          <w:numId w:val="32"/>
        </w:numPr>
        <w:rPr>
          <w:del w:id="210" w:author="Alan Hawse" w:date="2017-07-31T14:19:00Z"/>
        </w:rPr>
      </w:pPr>
      <w:del w:id="211" w:author="Alan Hawse" w:date="2017-07-31T14:19:00Z">
        <w:r w:rsidRPr="00213852" w:rsidDel="00213852">
          <w:delText>Accepting subscriptions to a Topic from clients (MQTT Subscribe)</w:delText>
        </w:r>
      </w:del>
    </w:p>
    <w:p w14:paraId="464379D8" w14:textId="0EC399C2" w:rsidR="00873D49" w:rsidRPr="00213852" w:rsidDel="00213852" w:rsidRDefault="00873D49" w:rsidP="00873D49">
      <w:pPr>
        <w:pStyle w:val="ListParagraph"/>
        <w:numPr>
          <w:ilvl w:val="0"/>
          <w:numId w:val="32"/>
        </w:numPr>
        <w:rPr>
          <w:del w:id="212" w:author="Alan Hawse" w:date="2017-07-31T14:19:00Z"/>
        </w:rPr>
      </w:pPr>
      <w:del w:id="213" w:author="Alan Hawse" w:date="2017-07-31T14:19:00Z">
        <w:r w:rsidRPr="00213852" w:rsidDel="00213852">
          <w:delText>Turning off subscriptions (MQTT Unsubscribe)</w:delText>
        </w:r>
      </w:del>
    </w:p>
    <w:p w14:paraId="4723C6B9" w14:textId="54016A5A" w:rsidR="00873D49" w:rsidRPr="00213852" w:rsidDel="00213852" w:rsidRDefault="00873D49" w:rsidP="00873D49">
      <w:pPr>
        <w:pStyle w:val="ListParagraph"/>
        <w:numPr>
          <w:ilvl w:val="0"/>
          <w:numId w:val="32"/>
        </w:numPr>
        <w:rPr>
          <w:del w:id="214" w:author="Alan Hawse" w:date="2017-07-31T14:19:00Z"/>
        </w:rPr>
      </w:pPr>
      <w:del w:id="215" w:author="Alan Hawse" w:date="2017-07-31T14:19:00Z">
        <w:r w:rsidRPr="00213852" w:rsidDel="00213852">
          <w:delText>Accepting messages from clients and pushing them to the subscribers (MQTT Publish)</w:delText>
        </w:r>
      </w:del>
    </w:p>
    <w:p w14:paraId="69E23D89" w14:textId="021D4F88" w:rsidR="008D1EA1" w:rsidRPr="00213852" w:rsidDel="00213852" w:rsidRDefault="008D1EA1" w:rsidP="00CA4E5D">
      <w:pPr>
        <w:rPr>
          <w:del w:id="216" w:author="Alan Hawse" w:date="2017-07-31T14:19:00Z"/>
        </w:rPr>
      </w:pPr>
      <w:del w:id="217" w:author="Alan Hawse" w:date="2017-07-31T14:19:00Z">
        <w:r w:rsidRPr="00213852" w:rsidDel="00213852">
          <w:delText>MQTT provides three levels of Quality of Service (QOS)</w:delText>
        </w:r>
        <w:r w:rsidR="005C0149" w:rsidRPr="00213852" w:rsidDel="00213852">
          <w:delText>:</w:delText>
        </w:r>
      </w:del>
    </w:p>
    <w:p w14:paraId="6658AAAA" w14:textId="6B51BB7E" w:rsidR="008D1EA1" w:rsidRPr="00213852" w:rsidDel="00213852" w:rsidRDefault="005C0149" w:rsidP="00F12B59">
      <w:pPr>
        <w:pStyle w:val="ListParagraph"/>
        <w:numPr>
          <w:ilvl w:val="0"/>
          <w:numId w:val="40"/>
        </w:numPr>
        <w:rPr>
          <w:del w:id="218" w:author="Alan Hawse" w:date="2017-07-31T14:19:00Z"/>
        </w:rPr>
      </w:pPr>
      <w:del w:id="219" w:author="Alan Hawse" w:date="2017-07-31T14:19:00Z">
        <w:r w:rsidRPr="00213852" w:rsidDel="00213852">
          <w:delText xml:space="preserve">Level 0: </w:delText>
        </w:r>
        <w:r w:rsidR="008D1EA1" w:rsidRPr="00213852" w:rsidDel="00213852">
          <w:delText>At most once</w:delText>
        </w:r>
        <w:r w:rsidR="00047213" w:rsidRPr="00213852" w:rsidDel="00213852">
          <w:delText xml:space="preserve"> (each message is delivered once or never)</w:delText>
        </w:r>
      </w:del>
    </w:p>
    <w:p w14:paraId="52D830E8" w14:textId="41A61332" w:rsidR="008D1EA1" w:rsidRPr="00213852" w:rsidDel="00213852" w:rsidRDefault="005C0149" w:rsidP="00F12B59">
      <w:pPr>
        <w:pStyle w:val="ListParagraph"/>
        <w:numPr>
          <w:ilvl w:val="0"/>
          <w:numId w:val="40"/>
        </w:numPr>
        <w:rPr>
          <w:del w:id="220" w:author="Alan Hawse" w:date="2017-07-31T14:19:00Z"/>
        </w:rPr>
      </w:pPr>
      <w:del w:id="221" w:author="Alan Hawse" w:date="2017-07-31T14:19:00Z">
        <w:r w:rsidRPr="00213852" w:rsidDel="00213852">
          <w:delText xml:space="preserve">Level 1: </w:delText>
        </w:r>
        <w:r w:rsidR="008D1EA1" w:rsidRPr="00213852" w:rsidDel="00213852">
          <w:delText>At least once</w:delText>
        </w:r>
        <w:r w:rsidR="00047213" w:rsidRPr="00213852" w:rsidDel="00213852">
          <w:delText xml:space="preserve"> (each message is certain to be delivered, possibly multiple times)</w:delText>
        </w:r>
      </w:del>
    </w:p>
    <w:p w14:paraId="72BCC0C4" w14:textId="58546750" w:rsidR="008D1EA1" w:rsidRPr="00213852" w:rsidDel="00213852" w:rsidRDefault="005C0149" w:rsidP="00F12B59">
      <w:pPr>
        <w:pStyle w:val="ListParagraph"/>
        <w:numPr>
          <w:ilvl w:val="0"/>
          <w:numId w:val="40"/>
        </w:numPr>
        <w:rPr>
          <w:del w:id="222" w:author="Alan Hawse" w:date="2017-07-31T14:19:00Z"/>
        </w:rPr>
      </w:pPr>
      <w:del w:id="223" w:author="Alan Hawse" w:date="2017-07-31T14:19:00Z">
        <w:r w:rsidRPr="00213852" w:rsidDel="00213852">
          <w:delText xml:space="preserve">Level 2: </w:delText>
        </w:r>
        <w:r w:rsidR="008D1EA1" w:rsidRPr="00213852" w:rsidDel="00213852">
          <w:delText>Exactly once</w:delText>
        </w:r>
        <w:r w:rsidR="00047213" w:rsidRPr="00213852" w:rsidDel="00213852">
          <w:delText xml:space="preserve"> (each message is certain arrive and do so only once)</w:delText>
        </w:r>
      </w:del>
    </w:p>
    <w:p w14:paraId="3D7C56A3" w14:textId="26A42F44" w:rsidR="00471CE3" w:rsidRPr="00213852" w:rsidDel="00213852" w:rsidRDefault="00A84776" w:rsidP="000366AE">
      <w:pPr>
        <w:rPr>
          <w:del w:id="224" w:author="Alan Hawse" w:date="2017-07-31T14:19:00Z"/>
        </w:rPr>
      </w:pPr>
      <w:del w:id="225" w:author="Alan Hawse" w:date="2017-07-31T14:19:00Z">
        <w:r w:rsidRPr="00213852" w:rsidDel="00213852">
          <w:delText>MQTT o</w:delText>
        </w:r>
        <w:r w:rsidR="00471CE3" w:rsidRPr="00213852" w:rsidDel="00213852">
          <w:delText xml:space="preserve">perates on TCP Ports 1883 for </w:delText>
        </w:r>
      </w:del>
      <w:ins w:id="226" w:author="Greg Landry [2]" w:date="2017-07-13T18:31:00Z">
        <w:del w:id="227" w:author="Alan Hawse" w:date="2017-07-31T14:19:00Z">
          <w:r w:rsidR="00C766F4" w:rsidRPr="00213852" w:rsidDel="00213852">
            <w:delText>non-</w:delText>
          </w:r>
        </w:del>
      </w:ins>
      <w:ins w:id="228" w:author="Greg Landry" w:date="2017-06-03T09:42:00Z">
        <w:del w:id="229" w:author="Alan Hawse" w:date="2017-07-31T14:19:00Z">
          <w:r w:rsidR="007329D0" w:rsidRPr="00213852" w:rsidDel="00213852">
            <w:delText>u</w:delText>
          </w:r>
        </w:del>
      </w:ins>
      <w:del w:id="230" w:author="Alan Hawse" w:date="2017-07-31T14:19:00Z">
        <w:r w:rsidR="009405DB" w:rsidRPr="00213852" w:rsidDel="00213852">
          <w:delText>insecure</w:delText>
        </w:r>
        <w:r w:rsidR="00471CE3" w:rsidRPr="00213852" w:rsidDel="00213852">
          <w:delText xml:space="preserve"> and 8883 for secure</w:delText>
        </w:r>
        <w:r w:rsidRPr="00213852" w:rsidDel="00213852">
          <w:delText xml:space="preserve"> (TLS)</w:delText>
        </w:r>
        <w:r w:rsidR="005C0149" w:rsidRPr="00213852" w:rsidDel="00213852">
          <w:delText>.</w:delText>
        </w:r>
      </w:del>
    </w:p>
    <w:p w14:paraId="6F4CE307" w14:textId="554BE44C" w:rsidR="00AD7503" w:rsidRPr="00213852" w:rsidDel="00213852" w:rsidRDefault="004963DD" w:rsidP="004963DD">
      <w:pPr>
        <w:rPr>
          <w:del w:id="231" w:author="Alan Hawse" w:date="2017-07-31T14:19:00Z"/>
        </w:rPr>
      </w:pPr>
      <w:del w:id="232" w:author="Alan Hawse" w:date="2017-07-31T14:19:00Z">
        <w:r w:rsidRPr="00213852" w:rsidDel="00213852">
          <w:delText xml:space="preserve">Cloud providers that </w:delText>
        </w:r>
        <w:r w:rsidR="006661FB" w:rsidRPr="00213852" w:rsidDel="00213852">
          <w:delText xml:space="preserve">support </w:delText>
        </w:r>
        <w:r w:rsidRPr="00213852" w:rsidDel="00213852">
          <w:delText>MQTT include Amazon AWS</w:delText>
        </w:r>
        <w:r w:rsidR="00640690" w:rsidRPr="00213852" w:rsidDel="00213852">
          <w:delText xml:space="preserve"> and IBM Bluemix</w:delText>
        </w:r>
        <w:r w:rsidR="005C0149" w:rsidRPr="00213852" w:rsidDel="00213852">
          <w:delText>.</w:delText>
        </w:r>
      </w:del>
    </w:p>
    <w:p w14:paraId="0E90D51F" w14:textId="21958BFD" w:rsidR="007619B0" w:rsidRPr="00213852" w:rsidDel="00213852" w:rsidRDefault="00D53209" w:rsidP="00CA4E5D">
      <w:pPr>
        <w:rPr>
          <w:del w:id="233" w:author="Alan Hawse" w:date="2017-07-31T14:19:00Z"/>
        </w:rPr>
      </w:pPr>
      <w:del w:id="234" w:author="Alan Hawse" w:date="2017-07-31T14:19:00Z">
        <w:r w:rsidRPr="00213852" w:rsidDel="00213852">
          <w:rPr>
            <w:rPrChange w:id="235" w:author="Alan Hawse" w:date="2017-07-31T14:20:00Z">
              <w:rPr>
                <w:rStyle w:val="Hyperlink"/>
              </w:rPr>
            </w:rPrChange>
          </w:rPr>
          <w:fldChar w:fldCharType="begin"/>
        </w:r>
        <w:r w:rsidRPr="00213852" w:rsidDel="00213852">
          <w:delInstrText xml:space="preserve"> HYPERLINK "https://en.wikipedia.org/wiki/Constrained_Application_Protocol" </w:delInstrText>
        </w:r>
        <w:r w:rsidRPr="00213852" w:rsidDel="00213852">
          <w:rPr>
            <w:rPrChange w:id="236" w:author="Alan Hawse" w:date="2017-07-31T14:20:00Z">
              <w:rPr>
                <w:rStyle w:val="Hyperlink"/>
              </w:rPr>
            </w:rPrChange>
          </w:rPr>
          <w:fldChar w:fldCharType="separate"/>
        </w:r>
        <w:r w:rsidR="007619B0" w:rsidRPr="00213852" w:rsidDel="00213852">
          <w:rPr>
            <w:rStyle w:val="Hyperlink"/>
          </w:rPr>
          <w:delText>C</w:delText>
        </w:r>
        <w:r w:rsidR="004963DD" w:rsidRPr="00213852" w:rsidDel="00213852">
          <w:rPr>
            <w:rStyle w:val="Hyperlink"/>
          </w:rPr>
          <w:delText xml:space="preserve">onstrained </w:delText>
        </w:r>
        <w:r w:rsidR="007619B0" w:rsidRPr="00213852" w:rsidDel="00213852">
          <w:rPr>
            <w:rStyle w:val="Hyperlink"/>
          </w:rPr>
          <w:delText>A</w:delText>
        </w:r>
        <w:r w:rsidR="004963DD" w:rsidRPr="00213852" w:rsidDel="00213852">
          <w:rPr>
            <w:rStyle w:val="Hyperlink"/>
          </w:rPr>
          <w:delText xml:space="preserve">pplication </w:delText>
        </w:r>
        <w:r w:rsidR="007619B0" w:rsidRPr="00213852" w:rsidDel="00213852">
          <w:rPr>
            <w:rStyle w:val="Hyperlink"/>
          </w:rPr>
          <w:delText>P</w:delText>
        </w:r>
        <w:r w:rsidR="004963DD" w:rsidRPr="00213852" w:rsidDel="00213852">
          <w:rPr>
            <w:rStyle w:val="Hyperlink"/>
          </w:rPr>
          <w:delText>rotocol (C</w:delText>
        </w:r>
        <w:r w:rsidR="00D81D78" w:rsidRPr="00213852" w:rsidDel="00213852">
          <w:rPr>
            <w:rStyle w:val="Hyperlink"/>
          </w:rPr>
          <w:delText>o</w:delText>
        </w:r>
        <w:r w:rsidR="004963DD" w:rsidRPr="00213852" w:rsidDel="00213852">
          <w:rPr>
            <w:rStyle w:val="Hyperlink"/>
          </w:rPr>
          <w:delText>AP)</w:delText>
        </w:r>
        <w:r w:rsidRPr="00213852" w:rsidDel="00213852">
          <w:rPr>
            <w:rStyle w:val="Hyperlink"/>
            <w:rPrChange w:id="237" w:author="Alan Hawse" w:date="2017-07-31T14:20:00Z">
              <w:rPr>
                <w:rStyle w:val="Hyperlink"/>
              </w:rPr>
            </w:rPrChange>
          </w:rPr>
          <w:fldChar w:fldCharType="end"/>
        </w:r>
      </w:del>
    </w:p>
    <w:p w14:paraId="310BE9A8" w14:textId="4105265B" w:rsidR="00D81D78" w:rsidRPr="00213852" w:rsidDel="00213852" w:rsidRDefault="00D81D78">
      <w:pPr>
        <w:rPr>
          <w:del w:id="238" w:author="Alan Hawse" w:date="2017-07-31T14:19:00Z"/>
        </w:rPr>
      </w:pPr>
      <w:del w:id="239" w:author="Alan Hawse" w:date="2017-07-31T14:19:00Z">
        <w:r w:rsidRPr="00213852" w:rsidDel="00213852">
          <w:delText xml:space="preserve">CoAP makes use of two message types, requests and responses, using a simple, binary, base header format. The base header may be followed by options in an optimized Type-Length-Value format. CoAP is by default bound to UDP and optionally to </w:delText>
        </w:r>
        <w:r w:rsidR="00D53209" w:rsidRPr="00213852" w:rsidDel="00213852">
          <w:rPr>
            <w:rPrChange w:id="240" w:author="Alan Hawse" w:date="2017-07-31T14:20:00Z">
              <w:rPr>
                <w:rStyle w:val="Hyperlink"/>
              </w:rPr>
            </w:rPrChange>
          </w:rPr>
          <w:fldChar w:fldCharType="begin"/>
        </w:r>
        <w:r w:rsidR="00D53209" w:rsidRPr="00213852" w:rsidDel="00213852">
          <w:delInstrText xml:space="preserve"> HYPERLINK "https://en.wikipedia.org/wiki/DTLS" \o "DTLS" </w:delInstrText>
        </w:r>
        <w:r w:rsidR="00D53209" w:rsidRPr="00213852" w:rsidDel="00213852">
          <w:rPr>
            <w:rPrChange w:id="241" w:author="Alan Hawse" w:date="2017-07-31T14:20:00Z">
              <w:rPr>
                <w:rStyle w:val="Hyperlink"/>
              </w:rPr>
            </w:rPrChange>
          </w:rPr>
          <w:fldChar w:fldCharType="separate"/>
        </w:r>
        <w:r w:rsidRPr="00213852" w:rsidDel="00213852">
          <w:rPr>
            <w:rStyle w:val="Hyperlink"/>
          </w:rPr>
          <w:delText>DTLS</w:delText>
        </w:r>
        <w:r w:rsidR="00D53209" w:rsidRPr="00213852" w:rsidDel="00213852">
          <w:rPr>
            <w:rStyle w:val="Hyperlink"/>
            <w:rPrChange w:id="242" w:author="Alan Hawse" w:date="2017-07-31T14:20:00Z">
              <w:rPr>
                <w:rStyle w:val="Hyperlink"/>
              </w:rPr>
            </w:rPrChange>
          </w:rPr>
          <w:fldChar w:fldCharType="end"/>
        </w:r>
        <w:r w:rsidRPr="00213852" w:rsidDel="00213852">
          <w:delText>, providing a high level of communications security.</w:delText>
        </w:r>
      </w:del>
    </w:p>
    <w:p w14:paraId="18D530FB" w14:textId="164C08EE" w:rsidR="00D81D78" w:rsidRPr="00213852" w:rsidDel="00213852" w:rsidRDefault="00D81D78">
      <w:pPr>
        <w:rPr>
          <w:del w:id="243" w:author="Alan Hawse" w:date="2017-07-31T14:19:00Z"/>
        </w:rPr>
      </w:pPr>
      <w:del w:id="244" w:author="Alan Hawse" w:date="2017-07-31T14:19:00Z">
        <w:r w:rsidRPr="00213852" w:rsidDel="00213852">
          <w:delText>Any bytes after the headers in the packet are considered the message body</w:delText>
        </w:r>
        <w:r w:rsidR="00DF4771" w:rsidRPr="00213852" w:rsidDel="00213852">
          <w:delText>,</w:delText>
        </w:r>
        <w:r w:rsidRPr="00213852" w:rsidDel="00213852">
          <w:delText xml:space="preserve"> if any. The length of the message body is implied by the datagram length. When bound to UDP the entire message MUST fit within a single datagram. When used with </w:delText>
        </w:r>
        <w:r w:rsidR="00D53209" w:rsidRPr="00213852" w:rsidDel="00213852">
          <w:rPr>
            <w:rPrChange w:id="245" w:author="Alan Hawse" w:date="2017-07-31T14:20:00Z">
              <w:rPr>
                <w:rStyle w:val="Hyperlink"/>
              </w:rPr>
            </w:rPrChange>
          </w:rPr>
          <w:fldChar w:fldCharType="begin"/>
        </w:r>
        <w:r w:rsidR="00D53209" w:rsidRPr="00213852" w:rsidDel="00213852">
          <w:delInstrText xml:space="preserve"> HYPERLINK "https://en.wikipedia.org/wiki/6LoWPAN" \o "6LoWPAN" </w:delInstrText>
        </w:r>
        <w:r w:rsidR="00D53209" w:rsidRPr="00213852" w:rsidDel="00213852">
          <w:rPr>
            <w:rPrChange w:id="246" w:author="Alan Hawse" w:date="2017-07-31T14:20:00Z">
              <w:rPr>
                <w:rStyle w:val="Hyperlink"/>
              </w:rPr>
            </w:rPrChange>
          </w:rPr>
          <w:fldChar w:fldCharType="separate"/>
        </w:r>
        <w:r w:rsidRPr="00213852" w:rsidDel="00213852">
          <w:rPr>
            <w:rStyle w:val="Hyperlink"/>
          </w:rPr>
          <w:delText>6LoWPAN</w:delText>
        </w:r>
        <w:r w:rsidR="00D53209" w:rsidRPr="00213852" w:rsidDel="00213852">
          <w:rPr>
            <w:rStyle w:val="Hyperlink"/>
            <w:rPrChange w:id="247" w:author="Alan Hawse" w:date="2017-07-31T14:20:00Z">
              <w:rPr>
                <w:rStyle w:val="Hyperlink"/>
              </w:rPr>
            </w:rPrChange>
          </w:rPr>
          <w:fldChar w:fldCharType="end"/>
        </w:r>
        <w:r w:rsidRPr="00213852" w:rsidDel="00213852">
          <w:delText xml:space="preserve"> as defined in </w:delText>
        </w:r>
        <w:r w:rsidR="00D53209" w:rsidRPr="00213852" w:rsidDel="00213852">
          <w:rPr>
            <w:rPrChange w:id="248" w:author="Alan Hawse" w:date="2017-07-31T14:20:00Z">
              <w:rPr>
                <w:rStyle w:val="Hyperlink"/>
              </w:rPr>
            </w:rPrChange>
          </w:rPr>
          <w:fldChar w:fldCharType="begin"/>
        </w:r>
        <w:r w:rsidR="00D53209" w:rsidRPr="00213852" w:rsidDel="00213852">
          <w:delInstrText xml:space="preserve"> HYPERLINK "https://tools.ietf.org/html/rfc4944" </w:delInstrText>
        </w:r>
        <w:r w:rsidR="00D53209" w:rsidRPr="00213852" w:rsidDel="00213852">
          <w:rPr>
            <w:rPrChange w:id="249" w:author="Alan Hawse" w:date="2017-07-31T14:20:00Z">
              <w:rPr>
                <w:rStyle w:val="Hyperlink"/>
              </w:rPr>
            </w:rPrChange>
          </w:rPr>
          <w:fldChar w:fldCharType="separate"/>
        </w:r>
        <w:r w:rsidRPr="00213852" w:rsidDel="00213852">
          <w:rPr>
            <w:rStyle w:val="Hyperlink"/>
          </w:rPr>
          <w:delText>RFC 4944</w:delText>
        </w:r>
        <w:r w:rsidR="00D53209" w:rsidRPr="00213852" w:rsidDel="00213852">
          <w:rPr>
            <w:rStyle w:val="Hyperlink"/>
            <w:rPrChange w:id="250" w:author="Alan Hawse" w:date="2017-07-31T14:20:00Z">
              <w:rPr>
                <w:rStyle w:val="Hyperlink"/>
              </w:rPr>
            </w:rPrChange>
          </w:rPr>
          <w:fldChar w:fldCharType="end"/>
        </w:r>
        <w:r w:rsidRPr="00213852" w:rsidDel="00213852">
          <w:delText xml:space="preserve">, messages SHOULD fit into a single </w:delText>
        </w:r>
        <w:r w:rsidR="00D53209" w:rsidRPr="00213852" w:rsidDel="00213852">
          <w:rPr>
            <w:rPrChange w:id="251" w:author="Alan Hawse" w:date="2017-07-31T14:20:00Z">
              <w:rPr>
                <w:rStyle w:val="Hyperlink"/>
              </w:rPr>
            </w:rPrChange>
          </w:rPr>
          <w:fldChar w:fldCharType="begin"/>
        </w:r>
        <w:r w:rsidR="00D53209" w:rsidRPr="00213852" w:rsidDel="00213852">
          <w:delInstrText xml:space="preserve"> HYPERLINK "https://en.wikipedia.org/wiki/IEEE_802.15.4" \o "IEEE 802.15.4" </w:delInstrText>
        </w:r>
        <w:r w:rsidR="00D53209" w:rsidRPr="00213852" w:rsidDel="00213852">
          <w:rPr>
            <w:rPrChange w:id="252" w:author="Alan Hawse" w:date="2017-07-31T14:20:00Z">
              <w:rPr>
                <w:rStyle w:val="Hyperlink"/>
              </w:rPr>
            </w:rPrChange>
          </w:rPr>
          <w:fldChar w:fldCharType="separate"/>
        </w:r>
        <w:r w:rsidRPr="00213852" w:rsidDel="00213852">
          <w:rPr>
            <w:rStyle w:val="Hyperlink"/>
          </w:rPr>
          <w:delText>IEEE 802.15.4</w:delText>
        </w:r>
        <w:r w:rsidR="00D53209" w:rsidRPr="00213852" w:rsidDel="00213852">
          <w:rPr>
            <w:rStyle w:val="Hyperlink"/>
            <w:rPrChange w:id="253" w:author="Alan Hawse" w:date="2017-07-31T14:20:00Z">
              <w:rPr>
                <w:rStyle w:val="Hyperlink"/>
              </w:rPr>
            </w:rPrChange>
          </w:rPr>
          <w:fldChar w:fldCharType="end"/>
        </w:r>
        <w:r w:rsidRPr="00213852" w:rsidDel="00213852">
          <w:delText xml:space="preserve"> frame to minimize fragmentation.</w:delText>
        </w:r>
      </w:del>
    </w:p>
    <w:p w14:paraId="61176C8F" w14:textId="1974954E" w:rsidR="00D81D78" w:rsidRPr="00213852" w:rsidDel="00213852" w:rsidRDefault="00D81D78">
      <w:pPr>
        <w:rPr>
          <w:del w:id="254" w:author="Alan Hawse" w:date="2017-07-31T14:19:00Z"/>
        </w:rPr>
      </w:pPr>
      <w:del w:id="255" w:author="Alan Hawse" w:date="2017-07-31T14:19:00Z">
        <w:r w:rsidRPr="00213852" w:rsidDel="00213852">
          <w:delText xml:space="preserve">The mapping of CoAP with </w:delText>
        </w:r>
        <w:r w:rsidR="00D53209" w:rsidRPr="00213852" w:rsidDel="00213852">
          <w:rPr>
            <w:rPrChange w:id="256" w:author="Alan Hawse" w:date="2017-07-31T14:20:00Z">
              <w:rPr>
                <w:rStyle w:val="Hyperlink"/>
              </w:rPr>
            </w:rPrChange>
          </w:rPr>
          <w:fldChar w:fldCharType="begin"/>
        </w:r>
        <w:r w:rsidR="00D53209" w:rsidRPr="00213852" w:rsidDel="00213852">
          <w:delInstrText xml:space="preserve"> HYPERLINK "https://en.wikipedia.org/wiki/HTTP" \o "HTTP" </w:delInstrText>
        </w:r>
        <w:r w:rsidR="00D53209" w:rsidRPr="00213852" w:rsidDel="00213852">
          <w:rPr>
            <w:rPrChange w:id="257" w:author="Alan Hawse" w:date="2017-07-31T14:20:00Z">
              <w:rPr>
                <w:rStyle w:val="Hyperlink"/>
              </w:rPr>
            </w:rPrChange>
          </w:rPr>
          <w:fldChar w:fldCharType="separate"/>
        </w:r>
        <w:r w:rsidRPr="00213852" w:rsidDel="00213852">
          <w:rPr>
            <w:rStyle w:val="Hyperlink"/>
          </w:rPr>
          <w:delText>HTTP</w:delText>
        </w:r>
        <w:r w:rsidR="00D53209" w:rsidRPr="00213852" w:rsidDel="00213852">
          <w:rPr>
            <w:rStyle w:val="Hyperlink"/>
            <w:rPrChange w:id="258" w:author="Alan Hawse" w:date="2017-07-31T14:20:00Z">
              <w:rPr>
                <w:rStyle w:val="Hyperlink"/>
              </w:rPr>
            </w:rPrChange>
          </w:rPr>
          <w:fldChar w:fldCharType="end"/>
        </w:r>
        <w:r w:rsidRPr="00213852" w:rsidDel="00213852">
          <w:delText xml:space="preserve"> is also defined, allowing proxies to be built providing access to CoAP resources via HTTP in a uniform way.</w:delText>
        </w:r>
      </w:del>
    </w:p>
    <w:p w14:paraId="6AD63CE0" w14:textId="545557BC" w:rsidR="004963DD" w:rsidRPr="00213852" w:rsidDel="00213852" w:rsidRDefault="004963DD">
      <w:pPr>
        <w:rPr>
          <w:del w:id="259" w:author="Alan Hawse" w:date="2017-07-31T14:19:00Z"/>
        </w:rPr>
      </w:pPr>
      <w:del w:id="260" w:author="Alan Hawse" w:date="2017-07-31T14:19:00Z">
        <w:r w:rsidRPr="00213852" w:rsidDel="00213852">
          <w:delText>Cloud providers that use C</w:delText>
        </w:r>
        <w:r w:rsidR="00D81D78" w:rsidRPr="00213852" w:rsidDel="00213852">
          <w:delText>o</w:delText>
        </w:r>
        <w:r w:rsidRPr="00213852" w:rsidDel="00213852">
          <w:delText>AP include Samsung ARTIK</w:delText>
        </w:r>
        <w:r w:rsidR="005C0149" w:rsidRPr="00213852" w:rsidDel="00213852">
          <w:delText>.</w:delText>
        </w:r>
      </w:del>
    </w:p>
    <w:p w14:paraId="498FEF93" w14:textId="4610376A" w:rsidR="007619B0" w:rsidRPr="00213852" w:rsidDel="00213852" w:rsidRDefault="00D53209" w:rsidP="00CA4E5D">
      <w:pPr>
        <w:rPr>
          <w:del w:id="261" w:author="Alan Hawse" w:date="2017-07-31T14:19:00Z"/>
        </w:rPr>
      </w:pPr>
      <w:del w:id="262" w:author="Alan Hawse" w:date="2017-07-31T14:19:00Z">
        <w:r w:rsidRPr="00213852" w:rsidDel="00213852">
          <w:rPr>
            <w:rPrChange w:id="263" w:author="Alan Hawse" w:date="2017-07-31T14:20:00Z">
              <w:rPr>
                <w:rStyle w:val="Hyperlink"/>
              </w:rPr>
            </w:rPrChange>
          </w:rPr>
          <w:fldChar w:fldCharType="begin"/>
        </w:r>
        <w:r w:rsidRPr="00213852" w:rsidDel="00213852">
          <w:delInstrText xml:space="preserve"> HYPERLINK "https://en.wikipedia.org/wiki/Advanced_Message_Queuing_Protocol" </w:delInstrText>
        </w:r>
        <w:r w:rsidRPr="00213852" w:rsidDel="00213852">
          <w:rPr>
            <w:rPrChange w:id="264" w:author="Alan Hawse" w:date="2017-07-31T14:20:00Z">
              <w:rPr>
                <w:rStyle w:val="Hyperlink"/>
              </w:rPr>
            </w:rPrChange>
          </w:rPr>
          <w:fldChar w:fldCharType="separate"/>
        </w:r>
        <w:r w:rsidR="007619B0" w:rsidRPr="00213852" w:rsidDel="00213852">
          <w:rPr>
            <w:rStyle w:val="Hyperlink"/>
          </w:rPr>
          <w:delText>A</w:delText>
        </w:r>
        <w:r w:rsidR="004963DD" w:rsidRPr="00213852" w:rsidDel="00213852">
          <w:rPr>
            <w:rStyle w:val="Hyperlink"/>
          </w:rPr>
          <w:delText xml:space="preserve">dvanced </w:delText>
        </w:r>
        <w:r w:rsidR="007619B0" w:rsidRPr="00213852" w:rsidDel="00213852">
          <w:rPr>
            <w:rStyle w:val="Hyperlink"/>
          </w:rPr>
          <w:delText>M</w:delText>
        </w:r>
        <w:r w:rsidR="004963DD" w:rsidRPr="00213852" w:rsidDel="00213852">
          <w:rPr>
            <w:rStyle w:val="Hyperlink"/>
          </w:rPr>
          <w:delText xml:space="preserve">essage </w:delText>
        </w:r>
        <w:r w:rsidR="007619B0" w:rsidRPr="00213852" w:rsidDel="00213852">
          <w:rPr>
            <w:rStyle w:val="Hyperlink"/>
          </w:rPr>
          <w:delText>Q</w:delText>
        </w:r>
        <w:r w:rsidR="004963DD" w:rsidRPr="00213852" w:rsidDel="00213852">
          <w:rPr>
            <w:rStyle w:val="Hyperlink"/>
          </w:rPr>
          <w:delText xml:space="preserve">ueuing </w:delText>
        </w:r>
        <w:r w:rsidR="007619B0" w:rsidRPr="00213852" w:rsidDel="00213852">
          <w:rPr>
            <w:rStyle w:val="Hyperlink"/>
          </w:rPr>
          <w:delText>P</w:delText>
        </w:r>
        <w:r w:rsidR="004963DD" w:rsidRPr="00213852" w:rsidDel="00213852">
          <w:rPr>
            <w:rStyle w:val="Hyperlink"/>
          </w:rPr>
          <w:delText>rotocol (AMQP)</w:delText>
        </w:r>
        <w:r w:rsidRPr="00213852" w:rsidDel="00213852">
          <w:rPr>
            <w:rStyle w:val="Hyperlink"/>
            <w:rPrChange w:id="265" w:author="Alan Hawse" w:date="2017-07-31T14:20:00Z">
              <w:rPr>
                <w:rStyle w:val="Hyperlink"/>
              </w:rPr>
            </w:rPrChange>
          </w:rPr>
          <w:fldChar w:fldCharType="end"/>
        </w:r>
      </w:del>
    </w:p>
    <w:p w14:paraId="6485C576" w14:textId="00EB4CAB" w:rsidR="00D81D78" w:rsidRPr="00213852" w:rsidDel="00213852" w:rsidRDefault="00D81D78" w:rsidP="00D81D78">
      <w:pPr>
        <w:rPr>
          <w:del w:id="266" w:author="Alan Hawse" w:date="2017-07-31T14:19:00Z"/>
        </w:rPr>
      </w:pPr>
      <w:del w:id="267" w:author="Alan Hawse" w:date="2017-07-31T14:19:00Z">
        <w:r w:rsidRPr="00213852" w:rsidDel="00213852">
          <w:delText>AMQP is a binary</w:delText>
        </w:r>
        <w:r w:rsidR="00370629" w:rsidRPr="00213852" w:rsidDel="00213852">
          <w:delText xml:space="preserve"> application layer protocol</w:delText>
        </w:r>
        <w:r w:rsidRPr="00213852" w:rsidDel="00213852">
          <w:delText xml:space="preserve"> designed to efficiently support a wide variety of messaging applications and communication patterns. It provides flow controlled, message-oriented communication with message-delivery guarantees such as </w:delText>
        </w:r>
        <w:r w:rsidRPr="00213852" w:rsidDel="00213852">
          <w:rPr>
            <w:i/>
            <w:iCs/>
          </w:rPr>
          <w:delText>at-most-once</w:delText>
        </w:r>
        <w:r w:rsidRPr="00213852" w:rsidDel="00213852">
          <w:delText xml:space="preserve">, </w:delText>
        </w:r>
        <w:r w:rsidRPr="00213852" w:rsidDel="00213852">
          <w:rPr>
            <w:i/>
            <w:iCs/>
          </w:rPr>
          <w:delText>at-least-once</w:delText>
        </w:r>
        <w:r w:rsidR="00047213" w:rsidRPr="00213852" w:rsidDel="00213852">
          <w:delText xml:space="preserve"> </w:delText>
        </w:r>
        <w:r w:rsidRPr="00213852" w:rsidDel="00213852">
          <w:delText xml:space="preserve">and </w:delText>
        </w:r>
        <w:r w:rsidRPr="00213852" w:rsidDel="00213852">
          <w:rPr>
            <w:i/>
            <w:iCs/>
          </w:rPr>
          <w:delText>exactly-once</w:delText>
        </w:r>
        <w:r w:rsidRPr="00213852" w:rsidDel="00213852">
          <w:delText xml:space="preserve">, and authentication and/or encryption based on </w:delText>
        </w:r>
        <w:r w:rsidR="00D53209" w:rsidRPr="00213852" w:rsidDel="00213852">
          <w:rPr>
            <w:rPrChange w:id="268" w:author="Alan Hawse" w:date="2017-07-31T14:20:00Z">
              <w:rPr>
                <w:rStyle w:val="Hyperlink"/>
              </w:rPr>
            </w:rPrChange>
          </w:rPr>
          <w:fldChar w:fldCharType="begin"/>
        </w:r>
        <w:r w:rsidR="00D53209" w:rsidRPr="00213852" w:rsidDel="00213852">
          <w:delInstrText xml:space="preserve"> HYPERLINK "https://en.wikipedia.org/wiki/Simple_Authentication_and_Security_Layer" \o "Simple Authentication and Security Layer" </w:delInstrText>
        </w:r>
        <w:r w:rsidR="00D53209" w:rsidRPr="00213852" w:rsidDel="00213852">
          <w:rPr>
            <w:rPrChange w:id="269" w:author="Alan Hawse" w:date="2017-07-31T14:20:00Z">
              <w:rPr>
                <w:rStyle w:val="Hyperlink"/>
              </w:rPr>
            </w:rPrChange>
          </w:rPr>
          <w:fldChar w:fldCharType="separate"/>
        </w:r>
        <w:r w:rsidRPr="00213852" w:rsidDel="00213852">
          <w:rPr>
            <w:rStyle w:val="Hyperlink"/>
          </w:rPr>
          <w:delText>SASL</w:delText>
        </w:r>
        <w:r w:rsidR="00D53209" w:rsidRPr="00213852" w:rsidDel="00213852">
          <w:rPr>
            <w:rStyle w:val="Hyperlink"/>
            <w:rPrChange w:id="270" w:author="Alan Hawse" w:date="2017-07-31T14:20:00Z">
              <w:rPr>
                <w:rStyle w:val="Hyperlink"/>
              </w:rPr>
            </w:rPrChange>
          </w:rPr>
          <w:fldChar w:fldCharType="end"/>
        </w:r>
        <w:r w:rsidRPr="00213852" w:rsidDel="00213852">
          <w:delText xml:space="preserve"> and/or </w:delText>
        </w:r>
        <w:r w:rsidR="00D53209" w:rsidRPr="00213852" w:rsidDel="00213852">
          <w:rPr>
            <w:rPrChange w:id="271" w:author="Alan Hawse" w:date="2017-07-31T14:20:00Z">
              <w:rPr>
                <w:rStyle w:val="Hyperlink"/>
              </w:rPr>
            </w:rPrChange>
          </w:rPr>
          <w:fldChar w:fldCharType="begin"/>
        </w:r>
        <w:r w:rsidR="00D53209" w:rsidRPr="00213852" w:rsidDel="00213852">
          <w:delInstrText xml:space="preserve"> HYPERLINK "https://en.wikipedia.org/wiki/Transport_Layer_Security" \o "Transport Layer Security" </w:delInstrText>
        </w:r>
        <w:r w:rsidR="00D53209" w:rsidRPr="00213852" w:rsidDel="00213852">
          <w:rPr>
            <w:rPrChange w:id="272" w:author="Alan Hawse" w:date="2017-07-31T14:20:00Z">
              <w:rPr>
                <w:rStyle w:val="Hyperlink"/>
              </w:rPr>
            </w:rPrChange>
          </w:rPr>
          <w:fldChar w:fldCharType="separate"/>
        </w:r>
        <w:r w:rsidRPr="00213852" w:rsidDel="00213852">
          <w:rPr>
            <w:rStyle w:val="Hyperlink"/>
          </w:rPr>
          <w:delText>TLS</w:delText>
        </w:r>
        <w:r w:rsidR="00D53209" w:rsidRPr="00213852" w:rsidDel="00213852">
          <w:rPr>
            <w:rStyle w:val="Hyperlink"/>
            <w:rPrChange w:id="273" w:author="Alan Hawse" w:date="2017-07-31T14:20:00Z">
              <w:rPr>
                <w:rStyle w:val="Hyperlink"/>
              </w:rPr>
            </w:rPrChange>
          </w:rPr>
          <w:fldChar w:fldCharType="end"/>
        </w:r>
        <w:r w:rsidRPr="00213852" w:rsidDel="00213852">
          <w:delText>.</w:delText>
        </w:r>
        <w:r w:rsidRPr="00213852" w:rsidDel="00213852">
          <w:rPr>
            <w:vertAlign w:val="superscript"/>
          </w:rPr>
          <w:delText xml:space="preserve"> </w:delText>
        </w:r>
        <w:r w:rsidRPr="00213852" w:rsidDel="00213852">
          <w:delText>It assumes an underlying reliable transport layer protocol such as Transmission Control Protocol (TCP).</w:delText>
        </w:r>
      </w:del>
    </w:p>
    <w:p w14:paraId="176BDF34" w14:textId="0992003A" w:rsidR="00D81D78" w:rsidRPr="00213852" w:rsidDel="00213852" w:rsidRDefault="00D81D78" w:rsidP="00D81D78">
      <w:pPr>
        <w:rPr>
          <w:del w:id="274" w:author="Alan Hawse" w:date="2017-07-31T14:19:00Z"/>
        </w:rPr>
      </w:pPr>
      <w:del w:id="275" w:author="Alan Hawse" w:date="2017-07-31T14:19:00Z">
        <w:r w:rsidRPr="00213852" w:rsidDel="00213852">
          <w:delText>The AMQP specification is defined in several layers: (i) a type system, (ii) a symmetric, asynchronous protocol for the transfer of messages from one process to another, (iii) a standard, extensible message format and (iv) a set of standardized but extensible 'messaging capabilities.'</w:delText>
        </w:r>
      </w:del>
    </w:p>
    <w:p w14:paraId="3ADAA33B" w14:textId="364D5632" w:rsidR="004963DD" w:rsidRPr="00213852" w:rsidDel="00213852" w:rsidRDefault="004963DD">
      <w:pPr>
        <w:rPr>
          <w:del w:id="276" w:author="Alan Hawse" w:date="2017-07-31T14:19:00Z"/>
        </w:rPr>
      </w:pPr>
      <w:del w:id="277" w:author="Alan Hawse" w:date="2017-07-31T14:19:00Z">
        <w:r w:rsidRPr="00213852" w:rsidDel="00213852">
          <w:delText xml:space="preserve">Cloud providers that use AMQP include </w:delText>
        </w:r>
        <w:r w:rsidR="00492FE1" w:rsidRPr="00213852" w:rsidDel="00213852">
          <w:delText>Microsoft (e.g. Windows Azure), VMWare, and Redhat.</w:delText>
        </w:r>
      </w:del>
    </w:p>
    <w:p w14:paraId="73112F91" w14:textId="4FC7888A" w:rsidR="0037207F" w:rsidRPr="00213852" w:rsidDel="00213852" w:rsidRDefault="00D53209">
      <w:pPr>
        <w:pStyle w:val="Heading3"/>
        <w:rPr>
          <w:del w:id="278" w:author="Alan Hawse" w:date="2017-07-31T14:20:00Z"/>
          <w:b w:val="0"/>
          <w:rPrChange w:id="279" w:author="Alan Hawse" w:date="2017-07-31T14:20:00Z">
            <w:rPr>
              <w:del w:id="280" w:author="Alan Hawse" w:date="2017-07-31T14:20:00Z"/>
            </w:rPr>
          </w:rPrChange>
        </w:rPr>
      </w:pPr>
      <w:del w:id="281" w:author="Alan Hawse" w:date="2017-07-31T14:20:00Z">
        <w:r w:rsidRPr="00213852" w:rsidDel="00213852">
          <w:rPr>
            <w:rPrChange w:id="282" w:author="Alan Hawse" w:date="2017-07-31T14:20:00Z">
              <w:rPr>
                <w:rStyle w:val="Hyperlink"/>
                <w:b w:val="0"/>
                <w:bCs w:val="0"/>
              </w:rPr>
            </w:rPrChange>
          </w:rPr>
          <w:fldChar w:fldCharType="begin"/>
        </w:r>
        <w:r w:rsidRPr="00213852" w:rsidDel="00213852">
          <w:rPr>
            <w:b w:val="0"/>
            <w:bCs w:val="0"/>
            <w:rPrChange w:id="283" w:author="Alan Hawse" w:date="2017-07-31T14:20:00Z">
              <w:rPr>
                <w:b w:val="0"/>
                <w:bCs w:val="0"/>
              </w:rPr>
            </w:rPrChange>
          </w:rPr>
          <w:delInstrText xml:space="preserve"> HYPERLINK "https://en.wikipedia.org/wiki/JSON" </w:delInstrText>
        </w:r>
        <w:r w:rsidRPr="00213852" w:rsidDel="00213852">
          <w:rPr>
            <w:rPrChange w:id="284" w:author="Alan Hawse" w:date="2017-07-31T14:20:00Z">
              <w:rPr>
                <w:rStyle w:val="Hyperlink"/>
                <w:b w:val="0"/>
                <w:bCs w:val="0"/>
              </w:rPr>
            </w:rPrChange>
          </w:rPr>
          <w:fldChar w:fldCharType="separate"/>
        </w:r>
        <w:r w:rsidR="00AC13F8" w:rsidRPr="00213852" w:rsidDel="00213852">
          <w:rPr>
            <w:rStyle w:val="Hyperlink"/>
            <w:b w:val="0"/>
            <w:bCs w:val="0"/>
            <w:rPrChange w:id="285" w:author="Alan Hawse" w:date="2017-07-31T14:20:00Z">
              <w:rPr>
                <w:rStyle w:val="Hyperlink"/>
                <w:b w:val="0"/>
                <w:bCs w:val="0"/>
              </w:rPr>
            </w:rPrChange>
          </w:rPr>
          <w:delText>J</w:delText>
        </w:r>
        <w:r w:rsidR="007E6E5E" w:rsidRPr="00213852" w:rsidDel="00213852">
          <w:rPr>
            <w:rStyle w:val="Hyperlink"/>
            <w:b w:val="0"/>
            <w:bCs w:val="0"/>
            <w:rPrChange w:id="286" w:author="Alan Hawse" w:date="2017-07-31T14:20:00Z">
              <w:rPr>
                <w:rStyle w:val="Hyperlink"/>
                <w:b w:val="0"/>
                <w:bCs w:val="0"/>
              </w:rPr>
            </w:rPrChange>
          </w:rPr>
          <w:delText>ava</w:delText>
        </w:r>
        <w:r w:rsidR="00AC13F8" w:rsidRPr="00213852" w:rsidDel="00213852">
          <w:rPr>
            <w:rStyle w:val="Hyperlink"/>
            <w:b w:val="0"/>
            <w:bCs w:val="0"/>
            <w:rPrChange w:id="287" w:author="Alan Hawse" w:date="2017-07-31T14:20:00Z">
              <w:rPr>
                <w:rStyle w:val="Hyperlink"/>
                <w:b w:val="0"/>
                <w:bCs w:val="0"/>
              </w:rPr>
            </w:rPrChange>
          </w:rPr>
          <w:delText>S</w:delText>
        </w:r>
        <w:r w:rsidR="007E6E5E" w:rsidRPr="00213852" w:rsidDel="00213852">
          <w:rPr>
            <w:rStyle w:val="Hyperlink"/>
            <w:b w:val="0"/>
            <w:bCs w:val="0"/>
            <w:rPrChange w:id="288" w:author="Alan Hawse" w:date="2017-07-31T14:20:00Z">
              <w:rPr>
                <w:rStyle w:val="Hyperlink"/>
                <w:b w:val="0"/>
                <w:bCs w:val="0"/>
              </w:rPr>
            </w:rPrChange>
          </w:rPr>
          <w:delText xml:space="preserve">cript </w:delText>
        </w:r>
        <w:r w:rsidR="00AC13F8" w:rsidRPr="00213852" w:rsidDel="00213852">
          <w:rPr>
            <w:rStyle w:val="Hyperlink"/>
            <w:b w:val="0"/>
            <w:bCs w:val="0"/>
            <w:rPrChange w:id="289" w:author="Alan Hawse" w:date="2017-07-31T14:20:00Z">
              <w:rPr>
                <w:rStyle w:val="Hyperlink"/>
                <w:b w:val="0"/>
                <w:bCs w:val="0"/>
              </w:rPr>
            </w:rPrChange>
          </w:rPr>
          <w:delText>O</w:delText>
        </w:r>
        <w:r w:rsidR="007E6E5E" w:rsidRPr="00213852" w:rsidDel="00213852">
          <w:rPr>
            <w:rStyle w:val="Hyperlink"/>
            <w:b w:val="0"/>
            <w:bCs w:val="0"/>
            <w:rPrChange w:id="290" w:author="Alan Hawse" w:date="2017-07-31T14:20:00Z">
              <w:rPr>
                <w:rStyle w:val="Hyperlink"/>
                <w:b w:val="0"/>
                <w:bCs w:val="0"/>
              </w:rPr>
            </w:rPrChange>
          </w:rPr>
          <w:delText xml:space="preserve">bject </w:delText>
        </w:r>
        <w:r w:rsidR="00AC13F8" w:rsidRPr="00213852" w:rsidDel="00213852">
          <w:rPr>
            <w:rStyle w:val="Hyperlink"/>
            <w:b w:val="0"/>
            <w:bCs w:val="0"/>
            <w:rPrChange w:id="291" w:author="Alan Hawse" w:date="2017-07-31T14:20:00Z">
              <w:rPr>
                <w:rStyle w:val="Hyperlink"/>
                <w:b w:val="0"/>
                <w:bCs w:val="0"/>
              </w:rPr>
            </w:rPrChange>
          </w:rPr>
          <w:delText>N</w:delText>
        </w:r>
        <w:r w:rsidR="007E6E5E" w:rsidRPr="00213852" w:rsidDel="00213852">
          <w:rPr>
            <w:rStyle w:val="Hyperlink"/>
            <w:b w:val="0"/>
            <w:bCs w:val="0"/>
            <w:rPrChange w:id="292" w:author="Alan Hawse" w:date="2017-07-31T14:20:00Z">
              <w:rPr>
                <w:rStyle w:val="Hyperlink"/>
                <w:b w:val="0"/>
                <w:bCs w:val="0"/>
              </w:rPr>
            </w:rPrChange>
          </w:rPr>
          <w:delText>otation (JSON)</w:delText>
        </w:r>
        <w:r w:rsidRPr="00213852" w:rsidDel="00213852">
          <w:rPr>
            <w:rStyle w:val="Hyperlink"/>
            <w:b w:val="0"/>
            <w:bCs w:val="0"/>
            <w:rPrChange w:id="293" w:author="Alan Hawse" w:date="2017-07-31T14:20:00Z">
              <w:rPr>
                <w:rStyle w:val="Hyperlink"/>
                <w:b w:val="0"/>
                <w:bCs w:val="0"/>
              </w:rPr>
            </w:rPrChange>
          </w:rPr>
          <w:fldChar w:fldCharType="end"/>
        </w:r>
      </w:del>
    </w:p>
    <w:p w14:paraId="2473FAB9" w14:textId="28AB5244" w:rsidR="007E6E5E" w:rsidRPr="00213852" w:rsidDel="00213852" w:rsidRDefault="007E6E5E" w:rsidP="007E6E5E">
      <w:pPr>
        <w:rPr>
          <w:del w:id="294" w:author="Alan Hawse" w:date="2017-07-31T14:20:00Z"/>
        </w:rPr>
      </w:pPr>
      <w:del w:id="295" w:author="Alan Hawse" w:date="2017-07-31T14:20:00Z">
        <w:r w:rsidRPr="00213852" w:rsidDel="00213852">
          <w:delText xml:space="preserve">JSON is an open-standard format that uses human-readable text to transmit data consisting of attribute–value pairs.  JSON supports the following </w:delText>
        </w:r>
        <w:r w:rsidR="00E16D9E" w:rsidRPr="00213852" w:rsidDel="00213852">
          <w:delText>data types</w:delText>
        </w:r>
        <w:r w:rsidR="005C0149" w:rsidRPr="00213852" w:rsidDel="00213852">
          <w:delText>:</w:delText>
        </w:r>
      </w:del>
    </w:p>
    <w:p w14:paraId="3BFE5576" w14:textId="75A50EB1" w:rsidR="007E6E5E" w:rsidRPr="00213852" w:rsidDel="00213852" w:rsidRDefault="007E6E5E" w:rsidP="007E6E5E">
      <w:pPr>
        <w:pStyle w:val="ListParagraph"/>
        <w:numPr>
          <w:ilvl w:val="0"/>
          <w:numId w:val="33"/>
        </w:numPr>
        <w:rPr>
          <w:del w:id="296" w:author="Alan Hawse" w:date="2017-07-31T14:20:00Z"/>
        </w:rPr>
      </w:pPr>
      <w:del w:id="297" w:author="Alan Hawse" w:date="2017-07-31T14:20:00Z">
        <w:r w:rsidRPr="00213852" w:rsidDel="00213852">
          <w:delText>Double precision floating point</w:delText>
        </w:r>
      </w:del>
    </w:p>
    <w:p w14:paraId="68A8F64B" w14:textId="00DB035F" w:rsidR="007E6E5E" w:rsidRPr="00213852" w:rsidDel="00213852" w:rsidRDefault="007E6E5E" w:rsidP="007E6E5E">
      <w:pPr>
        <w:pStyle w:val="ListParagraph"/>
        <w:numPr>
          <w:ilvl w:val="0"/>
          <w:numId w:val="33"/>
        </w:numPr>
        <w:rPr>
          <w:del w:id="298" w:author="Alan Hawse" w:date="2017-07-31T14:20:00Z"/>
        </w:rPr>
      </w:pPr>
      <w:del w:id="299" w:author="Alan Hawse" w:date="2017-07-31T14:20:00Z">
        <w:r w:rsidRPr="00213852" w:rsidDel="00213852">
          <w:delText>Strings</w:delText>
        </w:r>
      </w:del>
    </w:p>
    <w:p w14:paraId="7F21E961" w14:textId="0ED57BC0" w:rsidR="007E6E5E" w:rsidRPr="00213852" w:rsidDel="00213852" w:rsidRDefault="007E6E5E" w:rsidP="007E6E5E">
      <w:pPr>
        <w:pStyle w:val="ListParagraph"/>
        <w:numPr>
          <w:ilvl w:val="0"/>
          <w:numId w:val="33"/>
        </w:numPr>
        <w:rPr>
          <w:del w:id="300" w:author="Alan Hawse" w:date="2017-07-31T14:20:00Z"/>
        </w:rPr>
      </w:pPr>
      <w:del w:id="301" w:author="Alan Hawse" w:date="2017-07-31T14:20:00Z">
        <w:r w:rsidRPr="00213852" w:rsidDel="00213852">
          <w:delText>Boolean (true or false)</w:delText>
        </w:r>
      </w:del>
    </w:p>
    <w:p w14:paraId="3A8CC8A5" w14:textId="7B71B36E" w:rsidR="007E6E5E" w:rsidRPr="00213852" w:rsidDel="00213852" w:rsidRDefault="007E6E5E" w:rsidP="007E6E5E">
      <w:pPr>
        <w:pStyle w:val="ListParagraph"/>
        <w:numPr>
          <w:ilvl w:val="0"/>
          <w:numId w:val="33"/>
        </w:numPr>
        <w:rPr>
          <w:del w:id="302" w:author="Alan Hawse" w:date="2017-07-31T14:20:00Z"/>
        </w:rPr>
      </w:pPr>
      <w:del w:id="303" w:author="Alan Hawse" w:date="2017-07-31T14:20:00Z">
        <w:r w:rsidRPr="00213852" w:rsidDel="00213852">
          <w:delText>Array</w:delText>
        </w:r>
        <w:r w:rsidR="00A84776" w:rsidRPr="00213852" w:rsidDel="00213852">
          <w:delText>s</w:delText>
        </w:r>
        <w:r w:rsidRPr="00213852" w:rsidDel="00213852">
          <w:delText xml:space="preserve"> (use “[]” to specify the array</w:delText>
        </w:r>
        <w:r w:rsidR="00AE2D07" w:rsidRPr="00213852" w:rsidDel="00213852">
          <w:delText xml:space="preserve"> with values separated by “,”</w:delText>
        </w:r>
        <w:r w:rsidR="00E16D9E" w:rsidRPr="00213852" w:rsidDel="00213852">
          <w:delText>)</w:delText>
        </w:r>
      </w:del>
    </w:p>
    <w:p w14:paraId="3CD4E73C" w14:textId="3CE21E09" w:rsidR="007E6E5E" w:rsidRPr="00213852" w:rsidDel="00213852" w:rsidRDefault="007E6E5E" w:rsidP="007E6E5E">
      <w:pPr>
        <w:pStyle w:val="ListParagraph"/>
        <w:numPr>
          <w:ilvl w:val="0"/>
          <w:numId w:val="33"/>
        </w:numPr>
        <w:rPr>
          <w:del w:id="304" w:author="Alan Hawse" w:date="2017-07-31T14:20:00Z"/>
        </w:rPr>
      </w:pPr>
      <w:del w:id="305" w:author="Alan Hawse" w:date="2017-07-31T14:20:00Z">
        <w:r w:rsidRPr="00213852" w:rsidDel="00213852">
          <w:delText>Key/Value</w:delText>
        </w:r>
        <w:r w:rsidR="00AE2D07" w:rsidRPr="00213852" w:rsidDel="00213852">
          <w:delText xml:space="preserve"> </w:delText>
        </w:r>
        <w:r w:rsidR="00A84776" w:rsidRPr="00213852" w:rsidDel="00213852">
          <w:delText xml:space="preserve">(keymap) </w:delText>
        </w:r>
        <w:r w:rsidR="00AE2D07" w:rsidRPr="00213852" w:rsidDel="00213852">
          <w:delText xml:space="preserve">pairs </w:delText>
        </w:r>
        <w:r w:rsidRPr="00213852" w:rsidDel="00213852">
          <w:delText>as “key”:value</w:delText>
        </w:r>
        <w:r w:rsidR="00BA5EB6" w:rsidRPr="00213852" w:rsidDel="00213852">
          <w:delText xml:space="preserve"> (use “{}” to specify </w:delText>
        </w:r>
        <w:r w:rsidR="00A84776" w:rsidRPr="00213852" w:rsidDel="00213852">
          <w:delText>t</w:delText>
        </w:r>
        <w:r w:rsidR="00BA5EB6" w:rsidRPr="00213852" w:rsidDel="00213852">
          <w:delText xml:space="preserve">he </w:delText>
        </w:r>
        <w:r w:rsidR="00A84776" w:rsidRPr="00213852" w:rsidDel="00213852">
          <w:delText>keymap</w:delText>
        </w:r>
        <w:r w:rsidR="00BA5EB6" w:rsidRPr="00213852" w:rsidDel="00213852">
          <w:delText>)</w:delText>
        </w:r>
        <w:r w:rsidR="00AE2D07" w:rsidRPr="00213852" w:rsidDel="00213852">
          <w:delText xml:space="preserve"> with “,” separating the pairs</w:delText>
        </w:r>
      </w:del>
    </w:p>
    <w:p w14:paraId="5784DE59" w14:textId="07A72C94" w:rsidR="00AE2D07" w:rsidRPr="00213852" w:rsidDel="00213852" w:rsidRDefault="00AE2D07" w:rsidP="00CA4E5D">
      <w:pPr>
        <w:rPr>
          <w:del w:id="306" w:author="Alan Hawse" w:date="2017-07-31T14:20:00Z"/>
        </w:rPr>
      </w:pPr>
      <w:del w:id="307" w:author="Alan Hawse" w:date="2017-07-31T14:20:00Z">
        <w:r w:rsidRPr="00213852" w:rsidDel="00213852">
          <w:delText xml:space="preserve">Key/Value values can be arrays </w:delText>
        </w:r>
        <w:r w:rsidR="00A84776" w:rsidRPr="00213852" w:rsidDel="00213852">
          <w:delText>as well as</w:delText>
        </w:r>
        <w:r w:rsidRPr="00213852" w:rsidDel="00213852">
          <w:delText xml:space="preserve"> key/value maps</w:delText>
        </w:r>
      </w:del>
    </w:p>
    <w:p w14:paraId="7570B764" w14:textId="67C28FBA" w:rsidR="00AE2D07" w:rsidRPr="00213852" w:rsidDel="00213852" w:rsidRDefault="00AE2D07" w:rsidP="00CA4E5D">
      <w:pPr>
        <w:rPr>
          <w:del w:id="308" w:author="Alan Hawse" w:date="2017-07-31T14:20:00Z"/>
        </w:rPr>
      </w:pPr>
      <w:del w:id="309" w:author="Alan Hawse" w:date="2017-07-31T14:20:00Z">
        <w:r w:rsidRPr="00213852" w:rsidDel="00213852">
          <w:delText>Arrays can hold Key/Value Maps</w:delText>
        </w:r>
      </w:del>
    </w:p>
    <w:p w14:paraId="0AABAF50" w14:textId="39BB96BA" w:rsidR="007E6E5E" w:rsidRPr="00213852" w:rsidDel="00213852" w:rsidRDefault="007E6E5E" w:rsidP="007E6E5E">
      <w:pPr>
        <w:rPr>
          <w:del w:id="310" w:author="Alan Hawse" w:date="2017-07-31T14:20:00Z"/>
        </w:rPr>
      </w:pPr>
      <w:del w:id="311" w:author="Alan Hawse" w:date="2017-07-31T14:20:00Z">
        <w:r w:rsidRPr="00213852" w:rsidDel="00213852">
          <w:delText xml:space="preserve">For </w:delText>
        </w:r>
        <w:r w:rsidR="00BA5EB6" w:rsidRPr="00213852" w:rsidDel="00213852">
          <w:delText>example,</w:delText>
        </w:r>
        <w:r w:rsidRPr="00213852" w:rsidDel="00213852">
          <w:delText xml:space="preserve"> a legal JSON file looks</w:delText>
        </w:r>
        <w:r w:rsidR="00AD5D66" w:rsidRPr="00213852" w:rsidDel="00213852">
          <w:delText xml:space="preserve"> like this:</w:delText>
        </w:r>
      </w:del>
    </w:p>
    <w:p w14:paraId="0197F3E5" w14:textId="40E8C2DE" w:rsidR="007E6E5E" w:rsidRPr="00213852" w:rsidDel="00213852" w:rsidRDefault="007E6E5E" w:rsidP="00F12B59">
      <w:pPr>
        <w:rPr>
          <w:del w:id="312" w:author="Alan Hawse" w:date="2017-07-31T14:20:00Z"/>
        </w:rPr>
      </w:pPr>
      <w:del w:id="313" w:author="Alan Hawse" w:date="2017-07-31T14:20:00Z">
        <w:r w:rsidRPr="00213852" w:rsidDel="00213852">
          <w:delText>{</w:delText>
        </w:r>
      </w:del>
    </w:p>
    <w:p w14:paraId="2ED2EFF7" w14:textId="2667489B" w:rsidR="007E6E5E" w:rsidRPr="00213852" w:rsidDel="00213852" w:rsidRDefault="007E6E5E" w:rsidP="00F12B59">
      <w:pPr>
        <w:rPr>
          <w:del w:id="314" w:author="Alan Hawse" w:date="2017-07-31T14:20:00Z"/>
        </w:rPr>
      </w:pPr>
      <w:del w:id="315" w:author="Alan Hawse" w:date="2017-07-31T14:20:00Z">
        <w:r w:rsidRPr="00213852" w:rsidDel="00213852">
          <w:tab/>
          <w:delText>“astringkey</w:delText>
        </w:r>
      </w:del>
      <w:ins w:id="316" w:author="Greg Landry" w:date="2017-04-03T16:47:00Z">
        <w:del w:id="317" w:author="Alan Hawse" w:date="2017-07-31T14:20:00Z">
          <w:r w:rsidR="00157DCE" w:rsidRPr="00213852" w:rsidDel="00213852">
            <w:delText>name</w:delText>
          </w:r>
        </w:del>
      </w:ins>
      <w:del w:id="318" w:author="Alan Hawse" w:date="2017-07-31T14:20:00Z">
        <w:r w:rsidRPr="00213852" w:rsidDel="00213852">
          <w:delText>” : “alan”,</w:delText>
        </w:r>
      </w:del>
    </w:p>
    <w:p w14:paraId="2EBA9F33" w14:textId="6B70D540" w:rsidR="007E6E5E" w:rsidRPr="00213852" w:rsidDel="00213852" w:rsidRDefault="007E6E5E" w:rsidP="00F12B59">
      <w:pPr>
        <w:rPr>
          <w:del w:id="319" w:author="Alan Hawse" w:date="2017-07-31T14:20:00Z"/>
        </w:rPr>
      </w:pPr>
      <w:del w:id="320" w:author="Alan Hawse" w:date="2017-07-31T14:20:00Z">
        <w:r w:rsidRPr="00213852" w:rsidDel="00213852">
          <w:tab/>
          <w:delText>“age”</w:delText>
        </w:r>
        <w:r w:rsidR="004963DD" w:rsidRPr="00213852" w:rsidDel="00213852">
          <w:delText xml:space="preserve"> </w:delText>
        </w:r>
        <w:r w:rsidRPr="00213852" w:rsidDel="00213852">
          <w:delText>:</w:delText>
        </w:r>
        <w:r w:rsidR="004963DD" w:rsidRPr="00213852" w:rsidDel="00213852">
          <w:delText xml:space="preserve"> </w:delText>
        </w:r>
        <w:r w:rsidRPr="00213852" w:rsidDel="00213852">
          <w:delText>48,</w:delText>
        </w:r>
      </w:del>
    </w:p>
    <w:p w14:paraId="3A4F81EF" w14:textId="3459F3FF" w:rsidR="007E6E5E" w:rsidRPr="00213852" w:rsidDel="00213852" w:rsidRDefault="007E6E5E" w:rsidP="00F12B59">
      <w:pPr>
        <w:rPr>
          <w:del w:id="321" w:author="Alan Hawse" w:date="2017-07-31T14:20:00Z"/>
        </w:rPr>
      </w:pPr>
      <w:del w:id="322" w:author="Alan Hawse" w:date="2017-07-31T14:20:00Z">
        <w:r w:rsidRPr="00213852" w:rsidDel="00213852">
          <w:tab/>
          <w:delText>“badass”</w:delText>
        </w:r>
        <w:r w:rsidR="004963DD" w:rsidRPr="00213852" w:rsidDel="00213852">
          <w:delText xml:space="preserve"> : </w:delText>
        </w:r>
        <w:r w:rsidRPr="00213852" w:rsidDel="00213852">
          <w:delText>true,</w:delText>
        </w:r>
      </w:del>
    </w:p>
    <w:p w14:paraId="5956B4F7" w14:textId="5E6267BE" w:rsidR="007E6E5E" w:rsidRPr="00213852" w:rsidDel="00213852" w:rsidRDefault="007E6E5E" w:rsidP="00F12B59">
      <w:pPr>
        <w:rPr>
          <w:del w:id="323" w:author="Alan Hawse" w:date="2017-07-31T14:20:00Z"/>
        </w:rPr>
      </w:pPr>
      <w:del w:id="324" w:author="Alan Hawse" w:date="2017-07-31T14:20:00Z">
        <w:r w:rsidRPr="00213852" w:rsidDel="00213852">
          <w:tab/>
          <w:delText>“children”</w:delText>
        </w:r>
        <w:r w:rsidR="00CE1D7D" w:rsidRPr="00213852" w:rsidDel="00213852">
          <w:delText>:</w:delText>
        </w:r>
        <w:r w:rsidRPr="00213852" w:rsidDel="00213852">
          <w:delText xml:space="preserve">  [“Anna”,”Nicholas</w:delText>
        </w:r>
        <w:r w:rsidR="00EA4C8D" w:rsidRPr="00213852" w:rsidDel="00213852">
          <w:delText>”</w:delText>
        </w:r>
        <w:r w:rsidRPr="00213852" w:rsidDel="00213852">
          <w:delText>],</w:delText>
        </w:r>
      </w:del>
    </w:p>
    <w:p w14:paraId="1126F93C" w14:textId="372BC7A1" w:rsidR="007E6E5E" w:rsidRPr="00213852" w:rsidDel="00213852" w:rsidRDefault="007E6E5E" w:rsidP="00F12B59">
      <w:pPr>
        <w:rPr>
          <w:del w:id="325" w:author="Alan Hawse" w:date="2017-07-31T14:20:00Z"/>
        </w:rPr>
      </w:pPr>
      <w:del w:id="326" w:author="Alan Hawse" w:date="2017-07-31T14:20:00Z">
        <w:r w:rsidRPr="00213852" w:rsidDel="00213852">
          <w:tab/>
          <w:delText>“address” : {</w:delText>
        </w:r>
      </w:del>
    </w:p>
    <w:p w14:paraId="4031AB7C" w14:textId="1D06FE15" w:rsidR="00BA5EB6" w:rsidRPr="00213852" w:rsidDel="00213852" w:rsidRDefault="00BA5EB6" w:rsidP="00F12B59">
      <w:pPr>
        <w:rPr>
          <w:del w:id="327" w:author="Alan Hawse" w:date="2017-07-31T14:20:00Z"/>
        </w:rPr>
      </w:pPr>
      <w:del w:id="328" w:author="Alan Hawse" w:date="2017-07-31T14:20:00Z">
        <w:r w:rsidRPr="00213852" w:rsidDel="00213852">
          <w:tab/>
        </w:r>
        <w:r w:rsidRPr="00213852" w:rsidDel="00213852">
          <w:tab/>
          <w:delText>“number”:”201”</w:delText>
        </w:r>
      </w:del>
      <w:ins w:id="329" w:author="Greg Landry" w:date="2017-03-01T15:31:00Z">
        <w:del w:id="330" w:author="Alan Hawse" w:date="2017-07-31T14:20:00Z">
          <w:r w:rsidR="00812E5A" w:rsidRPr="00213852" w:rsidDel="00213852">
            <w:delText>,</w:delText>
          </w:r>
        </w:del>
      </w:ins>
    </w:p>
    <w:p w14:paraId="5367CE9F" w14:textId="2C15804B" w:rsidR="007E6E5E" w:rsidRPr="00213852" w:rsidDel="00213852" w:rsidRDefault="007E6E5E" w:rsidP="00F12B59">
      <w:pPr>
        <w:rPr>
          <w:del w:id="331" w:author="Alan Hawse" w:date="2017-07-31T14:20:00Z"/>
        </w:rPr>
      </w:pPr>
      <w:del w:id="332" w:author="Alan Hawse" w:date="2017-07-31T14:20:00Z">
        <w:r w:rsidRPr="00213852" w:rsidDel="00213852">
          <w:tab/>
        </w:r>
        <w:r w:rsidRPr="00213852" w:rsidDel="00213852">
          <w:tab/>
          <w:delText>“street”: “</w:delText>
        </w:r>
        <w:r w:rsidR="00BA5EB6" w:rsidRPr="00213852" w:rsidDel="00213852">
          <w:delText xml:space="preserve">East </w:delText>
        </w:r>
        <w:r w:rsidRPr="00213852" w:rsidDel="00213852">
          <w:delText>Main Street”</w:delText>
        </w:r>
      </w:del>
      <w:ins w:id="333" w:author="Greg Landry" w:date="2017-03-01T15:31:00Z">
        <w:del w:id="334" w:author="Alan Hawse" w:date="2017-07-31T14:20:00Z">
          <w:r w:rsidR="00812E5A" w:rsidRPr="00213852" w:rsidDel="00213852">
            <w:delText>,</w:delText>
          </w:r>
        </w:del>
      </w:ins>
    </w:p>
    <w:p w14:paraId="58FD0DCD" w14:textId="7FB37A28" w:rsidR="007E6E5E" w:rsidRPr="00213852" w:rsidDel="00213852" w:rsidRDefault="007E6E5E" w:rsidP="00F12B59">
      <w:pPr>
        <w:rPr>
          <w:del w:id="335" w:author="Alan Hawse" w:date="2017-07-31T14:20:00Z"/>
        </w:rPr>
      </w:pPr>
      <w:del w:id="336" w:author="Alan Hawse" w:date="2017-07-31T14:20:00Z">
        <w:r w:rsidRPr="00213852" w:rsidDel="00213852">
          <w:tab/>
        </w:r>
        <w:r w:rsidRPr="00213852" w:rsidDel="00213852">
          <w:tab/>
          <w:delText>“city”: “Lexington”,</w:delText>
        </w:r>
      </w:del>
    </w:p>
    <w:p w14:paraId="2AC04758" w14:textId="0CA93AAB" w:rsidR="00BA5EB6" w:rsidRPr="00213852" w:rsidDel="00213852" w:rsidRDefault="00BA5EB6" w:rsidP="00F12B59">
      <w:pPr>
        <w:rPr>
          <w:del w:id="337" w:author="Alan Hawse" w:date="2017-07-31T14:20:00Z"/>
        </w:rPr>
      </w:pPr>
      <w:del w:id="338" w:author="Alan Hawse" w:date="2017-07-31T14:20:00Z">
        <w:r w:rsidRPr="00213852" w:rsidDel="00213852">
          <w:tab/>
        </w:r>
        <w:r w:rsidRPr="00213852" w:rsidDel="00213852">
          <w:tab/>
          <w:delText>“state”:”Kentucky”,</w:delText>
        </w:r>
      </w:del>
    </w:p>
    <w:p w14:paraId="46E5CCA8" w14:textId="2B3AE1CC" w:rsidR="00BA5EB6" w:rsidRPr="00213852" w:rsidDel="00213852" w:rsidRDefault="00BA5EB6" w:rsidP="00F12B59">
      <w:pPr>
        <w:rPr>
          <w:del w:id="339" w:author="Alan Hawse" w:date="2017-07-31T14:20:00Z"/>
        </w:rPr>
      </w:pPr>
      <w:del w:id="340" w:author="Alan Hawse" w:date="2017-07-31T14:20:00Z">
        <w:r w:rsidRPr="00213852" w:rsidDel="00213852">
          <w:tab/>
        </w:r>
        <w:r w:rsidRPr="00213852" w:rsidDel="00213852">
          <w:tab/>
          <w:delText>“zipcode”:40507</w:delText>
        </w:r>
      </w:del>
    </w:p>
    <w:p w14:paraId="5A3F715B" w14:textId="31A16170" w:rsidR="00BA5EB6" w:rsidRPr="00213852" w:rsidDel="00213852" w:rsidRDefault="00BA5EB6" w:rsidP="00F12B59">
      <w:pPr>
        <w:rPr>
          <w:del w:id="341" w:author="Alan Hawse" w:date="2017-07-31T14:20:00Z"/>
        </w:rPr>
      </w:pPr>
      <w:del w:id="342" w:author="Alan Hawse" w:date="2017-07-31T14:20:00Z">
        <w:r w:rsidRPr="00213852" w:rsidDel="00213852">
          <w:tab/>
          <w:delText>}</w:delText>
        </w:r>
      </w:del>
    </w:p>
    <w:p w14:paraId="344DA616" w14:textId="5346721D" w:rsidR="007E6E5E" w:rsidRPr="00213852" w:rsidDel="00213852" w:rsidRDefault="007E6E5E" w:rsidP="007E6E5E">
      <w:pPr>
        <w:rPr>
          <w:del w:id="343" w:author="Alan Hawse" w:date="2017-07-31T14:20:00Z"/>
        </w:rPr>
      </w:pPr>
      <w:del w:id="344" w:author="Alan Hawse" w:date="2017-07-31T14:20:00Z">
        <w:r w:rsidRPr="00213852" w:rsidDel="00213852">
          <w:delText>}</w:delText>
        </w:r>
      </w:del>
    </w:p>
    <w:p w14:paraId="60840E09" w14:textId="6CCD54C2" w:rsidR="00157DCE" w:rsidRPr="00213852" w:rsidDel="00213852" w:rsidRDefault="00157DCE" w:rsidP="007E6E5E">
      <w:pPr>
        <w:rPr>
          <w:ins w:id="345" w:author="Greg Landry" w:date="2017-04-03T16:49:00Z"/>
          <w:del w:id="346" w:author="Alan Hawse" w:date="2017-07-31T14:20:00Z"/>
        </w:rPr>
      </w:pPr>
      <w:ins w:id="347" w:author="Greg Landry" w:date="2017-04-03T16:48:00Z">
        <w:del w:id="348" w:author="Alan Hawse" w:date="2017-07-31T14:20:00Z">
          <w:r w:rsidRPr="00213852" w:rsidDel="00213852">
            <w:delText>Note that carriage returns and spaces (except within the strings themselves) don</w:delText>
          </w:r>
        </w:del>
      </w:ins>
      <w:ins w:id="349" w:author="Greg Landry" w:date="2017-04-03T16:49:00Z">
        <w:del w:id="350" w:author="Alan Hawse" w:date="2017-07-31T14:20:00Z">
          <w:r w:rsidRPr="00213852" w:rsidDel="00213852">
            <w:delText>’t matter. For example, the above JSON code could be written as:</w:delText>
          </w:r>
        </w:del>
      </w:ins>
    </w:p>
    <w:p w14:paraId="557C49CF" w14:textId="2F7BF0D7" w:rsidR="00157DCE" w:rsidRPr="00213852" w:rsidDel="00213852" w:rsidRDefault="00157DCE" w:rsidP="007E6E5E">
      <w:pPr>
        <w:rPr>
          <w:ins w:id="351" w:author="Greg Landry" w:date="2017-04-03T16:48:00Z"/>
          <w:del w:id="352" w:author="Alan Hawse" w:date="2017-07-31T14:20:00Z"/>
        </w:rPr>
      </w:pPr>
      <w:ins w:id="353" w:author="Greg Landry" w:date="2017-04-03T16:49:00Z">
        <w:del w:id="354" w:author="Alan Hawse" w:date="2017-07-31T14:20:00Z">
          <w:r w:rsidRPr="00213852" w:rsidDel="00213852">
            <w:delText>{“name”:”alan”,”age”:48,”badass”:true,”children”:[</w:delText>
          </w:r>
        </w:del>
      </w:ins>
      <w:ins w:id="355" w:author="Greg Landry" w:date="2017-04-03T16:50:00Z">
        <w:del w:id="356" w:author="Alan Hawse" w:date="2017-07-31T14:20:00Z">
          <w:r w:rsidRPr="00213852" w:rsidDel="00213852">
            <w:delText>“Anna”,”Nicholas”],”address”:{“number”:201,”street”</w:delText>
          </w:r>
        </w:del>
      </w:ins>
      <w:ins w:id="357" w:author="Greg Landry" w:date="2017-04-03T16:51:00Z">
        <w:del w:id="358" w:author="Alan Hawse" w:date="2017-07-31T14:20:00Z">
          <w:r w:rsidRPr="00213852" w:rsidDel="00213852">
            <w:delText>:</w:delText>
          </w:r>
        </w:del>
      </w:ins>
      <w:ins w:id="359" w:author="Greg Landry" w:date="2017-04-03T16:50:00Z">
        <w:del w:id="360" w:author="Alan Hawse" w:date="2017-07-31T14:20:00Z">
          <w:r w:rsidRPr="00213852" w:rsidDel="00213852">
            <w:delText>”East Main Street”,”city”:”Lexington”,”state”:”Kentucky”,”zipcode”</w:delText>
          </w:r>
        </w:del>
      </w:ins>
      <w:ins w:id="361" w:author="Greg Landry" w:date="2017-04-03T16:51:00Z">
        <w:del w:id="362" w:author="Alan Hawse" w:date="2017-07-31T14:20:00Z">
          <w:r w:rsidRPr="00213852" w:rsidDel="00213852">
            <w:delText>:40507}}</w:delText>
          </w:r>
        </w:del>
      </w:ins>
    </w:p>
    <w:p w14:paraId="09CB04CE" w14:textId="40D33BBA" w:rsidR="00157DCE" w:rsidRPr="00213852" w:rsidDel="00213852" w:rsidRDefault="00157DCE">
      <w:pPr>
        <w:rPr>
          <w:ins w:id="363" w:author="Greg Landry" w:date="2017-04-03T16:52:00Z"/>
          <w:del w:id="364" w:author="Alan Hawse" w:date="2017-07-31T14:20:00Z"/>
        </w:rPr>
      </w:pPr>
      <w:ins w:id="365" w:author="Greg Landry" w:date="2017-04-03T16:52:00Z">
        <w:del w:id="366" w:author="Alan Hawse" w:date="2017-07-31T14:20:00Z">
          <w:r w:rsidRPr="00213852" w:rsidDel="00213852">
            <w:delText>While this is more difficult for a person to read, it is easier to create such a string in the firmware when you need to send JSON documents.</w:delText>
          </w:r>
        </w:del>
      </w:ins>
    </w:p>
    <w:p w14:paraId="14CBC44E" w14:textId="2E3FD42E" w:rsidR="00BA5EB6" w:rsidRPr="00213852" w:rsidDel="00213852" w:rsidRDefault="00857723">
      <w:pPr>
        <w:rPr>
          <w:ins w:id="367" w:author="Greg Landry" w:date="2017-06-16T12:26:00Z"/>
          <w:del w:id="368" w:author="Alan Hawse" w:date="2017-07-31T14:20:00Z"/>
        </w:rPr>
      </w:pPr>
      <w:ins w:id="369" w:author="Greg Landry" w:date="2017-04-03T16:53:00Z">
        <w:del w:id="370" w:author="Alan Hawse" w:date="2017-07-31T14:20:00Z">
          <w:r w:rsidRPr="00213852" w:rsidDel="00213852">
            <w:delText>For receiving JSON documents, t</w:delText>
          </w:r>
        </w:del>
      </w:ins>
      <w:del w:id="371" w:author="Alan Hawse" w:date="2017-07-31T14:20:00Z">
        <w:r w:rsidR="00535C03" w:rsidRPr="00213852" w:rsidDel="00213852">
          <w:delText>The WICED</w:delText>
        </w:r>
        <w:r w:rsidR="0053425C" w:rsidRPr="00213852" w:rsidDel="00213852">
          <w:delText xml:space="preserve"> </w:delText>
        </w:r>
        <w:r w:rsidR="00BA5EB6" w:rsidRPr="00213852" w:rsidDel="00213852">
          <w:delText xml:space="preserve">SDK has </w:delText>
        </w:r>
        <w:r w:rsidR="00592C86" w:rsidRPr="00213852" w:rsidDel="00213852">
          <w:delText>a JSON parser built in.  You can find these function</w:delText>
        </w:r>
        <w:r w:rsidR="005C0149" w:rsidRPr="00213852" w:rsidDel="00213852">
          <w:delText>s</w:delText>
        </w:r>
        <w:r w:rsidR="00592C86" w:rsidRPr="00213852" w:rsidDel="00213852">
          <w:delText xml:space="preserve"> in the directory “Utilities</w:delText>
        </w:r>
        <w:r w:rsidR="00592C86" w:rsidRPr="00213852" w:rsidDel="00213852">
          <w:sym w:font="Wingdings" w:char="F0E0"/>
        </w:r>
        <w:r w:rsidR="00592C86" w:rsidRPr="00213852" w:rsidDel="00213852">
          <w:delText>JSON_parser”</w:delText>
        </w:r>
      </w:del>
      <w:ins w:id="372" w:author="Greg Landry" w:date="2017-06-16T12:26:00Z">
        <w:del w:id="373" w:author="Alan Hawse" w:date="2017-07-31T14:20:00Z">
          <w:r w:rsidR="000475B5" w:rsidRPr="00213852" w:rsidDel="00213852">
            <w:delText>.</w:delText>
          </w:r>
        </w:del>
      </w:ins>
    </w:p>
    <w:p w14:paraId="575EB6AA" w14:textId="17E93129" w:rsidR="000475B5" w:rsidRPr="00213852" w:rsidDel="00213852" w:rsidRDefault="000475B5">
      <w:pPr>
        <w:rPr>
          <w:ins w:id="374" w:author="Greg Landry" w:date="2017-06-16T12:27:00Z"/>
          <w:del w:id="375" w:author="Alan Hawse" w:date="2017-07-31T14:20:00Z"/>
        </w:rPr>
      </w:pPr>
      <w:ins w:id="376" w:author="Greg Landry" w:date="2017-06-16T12:26:00Z">
        <w:del w:id="377" w:author="Alan Hawse" w:date="2017-07-31T14:20:00Z">
          <w:r w:rsidRPr="00213852" w:rsidDel="00213852">
            <w:delText xml:space="preserve">There is a website available which can be used to do </w:delText>
          </w:r>
        </w:del>
      </w:ins>
      <w:ins w:id="378" w:author="Greg Landry" w:date="2017-06-16T12:27:00Z">
        <w:del w:id="379" w:author="Alan Hawse" w:date="2017-07-31T14:20:00Z">
          <w:r w:rsidRPr="00213852" w:rsidDel="00213852">
            <w:delText>JSON error checking. It can be found at:</w:delText>
          </w:r>
        </w:del>
      </w:ins>
    </w:p>
    <w:p w14:paraId="7B80E309" w14:textId="5698AD5F" w:rsidR="000475B5" w:rsidRPr="00213852" w:rsidDel="00213852" w:rsidRDefault="000475B5">
      <w:pPr>
        <w:rPr>
          <w:del w:id="380" w:author="Alan Hawse" w:date="2017-07-31T14:20:00Z"/>
        </w:rPr>
      </w:pPr>
      <w:ins w:id="381" w:author="Greg Landry" w:date="2017-06-16T12:28:00Z">
        <w:del w:id="382" w:author="Alan Hawse" w:date="2017-07-31T14:20:00Z">
          <w:r w:rsidRPr="00213852" w:rsidDel="00213852">
            <w:rPr>
              <w:rPrChange w:id="383" w:author="Alan Hawse" w:date="2017-07-31T14:20:00Z">
                <w:rPr/>
              </w:rPrChange>
            </w:rPr>
            <w:fldChar w:fldCharType="begin"/>
          </w:r>
          <w:r w:rsidRPr="00213852" w:rsidDel="00213852">
            <w:delInstrText xml:space="preserve"> HYPERLINK "https://jsonformatter.curiousconcept.com" </w:delInstrText>
          </w:r>
          <w:r w:rsidRPr="00213852" w:rsidDel="00213852">
            <w:rPr>
              <w:rPrChange w:id="384" w:author="Alan Hawse" w:date="2017-07-31T14:20:00Z">
                <w:rPr/>
              </w:rPrChange>
            </w:rPr>
            <w:fldChar w:fldCharType="separate"/>
          </w:r>
        </w:del>
      </w:ins>
      <w:del w:id="385" w:author="Alan Hawse" w:date="2017-07-31T14:20:00Z">
        <w:r w:rsidRPr="00213852" w:rsidDel="00213852">
          <w:rPr>
            <w:rStyle w:val="Hyperlink"/>
          </w:rPr>
          <w:delText>https://jsonformatter.curiousconcept.com</w:delText>
        </w:r>
      </w:del>
      <w:ins w:id="386" w:author="Greg Landry" w:date="2017-06-16T12:28:00Z">
        <w:del w:id="387" w:author="Alan Hawse" w:date="2017-07-31T14:20:00Z">
          <w:r w:rsidRPr="00213852" w:rsidDel="00213852">
            <w:rPr>
              <w:rPrChange w:id="388" w:author="Alan Hawse" w:date="2017-07-31T14:20:00Z">
                <w:rPr/>
              </w:rPrChange>
            </w:rPr>
            <w:fldChar w:fldCharType="end"/>
          </w:r>
          <w:r w:rsidRPr="00213852" w:rsidDel="00213852">
            <w:delText xml:space="preserve"> </w:delText>
          </w:r>
        </w:del>
      </w:ins>
    </w:p>
    <w:p w14:paraId="378538E5" w14:textId="41CB417F" w:rsidR="00026B42" w:rsidRPr="00213852" w:rsidDel="00213852" w:rsidRDefault="00026B42">
      <w:pPr>
        <w:rPr>
          <w:del w:id="389" w:author="Alan Hawse" w:date="2017-07-31T14:20:00Z"/>
          <w:rFonts w:ascii="Cambria" w:eastAsia="Times New Roman" w:hAnsi="Cambria"/>
          <w:bCs/>
          <w:color w:val="4F81BD"/>
          <w:sz w:val="26"/>
          <w:szCs w:val="26"/>
          <w:rPrChange w:id="390" w:author="Alan Hawse" w:date="2017-07-31T14:20:00Z">
            <w:rPr>
              <w:del w:id="391" w:author="Alan Hawse" w:date="2017-07-31T14:20:00Z"/>
              <w:rFonts w:ascii="Cambria" w:eastAsia="Times New Roman" w:hAnsi="Cambria"/>
              <w:b/>
              <w:bCs/>
              <w:color w:val="4F81BD"/>
              <w:sz w:val="26"/>
              <w:szCs w:val="26"/>
            </w:rPr>
          </w:rPrChange>
        </w:rPr>
      </w:pPr>
      <w:del w:id="392" w:author="Alan Hawse" w:date="2017-07-31T14:20:00Z">
        <w:r w:rsidRPr="00213852" w:rsidDel="00213852">
          <w:br w:type="page"/>
        </w:r>
      </w:del>
    </w:p>
    <w:p w14:paraId="692BE09B" w14:textId="684CE827" w:rsidR="00857DC2" w:rsidRPr="00213852" w:rsidDel="00213852" w:rsidRDefault="008C2C2A">
      <w:pPr>
        <w:rPr>
          <w:del w:id="393" w:author="Alan Hawse" w:date="2017-07-31T14:20:00Z"/>
          <w:rPrChange w:id="394" w:author="Alan Hawse" w:date="2017-07-31T14:20:00Z">
            <w:rPr>
              <w:del w:id="395" w:author="Alan Hawse" w:date="2017-07-31T14:20:00Z"/>
            </w:rPr>
          </w:rPrChange>
        </w:rPr>
        <w:pPrChange w:id="396" w:author="Alan Hawse" w:date="2017-07-31T14:20:00Z">
          <w:pPr>
            <w:pStyle w:val="Heading2"/>
          </w:pPr>
        </w:pPrChange>
      </w:pPr>
      <w:del w:id="397" w:author="Alan Hawse" w:date="2017-07-31T14:20:00Z">
        <w:r w:rsidRPr="00213852" w:rsidDel="00213852">
          <w:rPr>
            <w:rPrChange w:id="398" w:author="Alan Hawse" w:date="2017-07-31T14:20:00Z">
              <w:rPr>
                <w:b w:val="0"/>
                <w:bCs w:val="0"/>
              </w:rPr>
            </w:rPrChange>
          </w:rPr>
          <w:delText>Further Reading</w:delText>
        </w:r>
      </w:del>
    </w:p>
    <w:p w14:paraId="759A99FA" w14:textId="47F5D725" w:rsidR="00333164" w:rsidRPr="00213852" w:rsidDel="00213852" w:rsidRDefault="00F17878">
      <w:pPr>
        <w:rPr>
          <w:del w:id="399" w:author="Alan Hawse" w:date="2017-07-31T14:20:00Z"/>
        </w:rPr>
      </w:pPr>
      <w:del w:id="400" w:author="Alan Hawse" w:date="2017-07-31T14:20:00Z">
        <w:r w:rsidRPr="00213852" w:rsidDel="00213852">
          <w:delText xml:space="preserve"> </w:delText>
        </w:r>
        <w:r w:rsidR="00333164" w:rsidRPr="00213852" w:rsidDel="00213852">
          <w:delText>[2]</w:delText>
        </w:r>
        <w:r w:rsidR="008C2C2A" w:rsidRPr="00213852" w:rsidDel="00213852">
          <w:delText xml:space="preserve"> </w:delText>
        </w:r>
        <w:r w:rsidR="00333164" w:rsidRPr="00213852" w:rsidDel="00213852">
          <w:delText>RFC2045 – “Multipurpose Internet Mail Extensions”; Internet Engineering Task Force (IETF)  - https://tools.ietf.org/html/rfc2045</w:delText>
        </w:r>
      </w:del>
    </w:p>
    <w:p w14:paraId="5E0304D3" w14:textId="22E83CC6" w:rsidR="008C2C2A" w:rsidRPr="00213852" w:rsidDel="00213852" w:rsidRDefault="00F17878">
      <w:pPr>
        <w:rPr>
          <w:del w:id="401" w:author="Alan Hawse" w:date="2017-07-31T14:20:00Z"/>
        </w:rPr>
      </w:pPr>
      <w:del w:id="402" w:author="Alan Hawse" w:date="2017-07-31T14:20:00Z">
        <w:r w:rsidRPr="00213852" w:rsidDel="00213852">
          <w:delText xml:space="preserve"> </w:delText>
        </w:r>
        <w:r w:rsidR="00492FE1" w:rsidRPr="00213852" w:rsidDel="00213852">
          <w:delText>[4</w:delText>
        </w:r>
        <w:r w:rsidR="008C2C2A" w:rsidRPr="00213852" w:rsidDel="00213852">
          <w:delText xml:space="preserve">] RFC2616 – “Hypertext Transfer Protocol (HTTP) “ ; Internet Engineering Task Force (IETF) - </w:delText>
        </w:r>
        <w:r w:rsidR="00D53209" w:rsidRPr="00213852" w:rsidDel="00213852">
          <w:rPr>
            <w:rPrChange w:id="403" w:author="Alan Hawse" w:date="2017-07-31T14:20:00Z">
              <w:rPr>
                <w:rStyle w:val="Hyperlink"/>
              </w:rPr>
            </w:rPrChange>
          </w:rPr>
          <w:fldChar w:fldCharType="begin"/>
        </w:r>
        <w:r w:rsidR="00D53209" w:rsidRPr="00213852" w:rsidDel="00213852">
          <w:delInstrText xml:space="preserve"> HYPERLINK "https://tools.ietf.org/html/rfc2616" </w:delInstrText>
        </w:r>
        <w:r w:rsidR="00D53209" w:rsidRPr="00213852" w:rsidDel="00213852">
          <w:rPr>
            <w:rPrChange w:id="404" w:author="Alan Hawse" w:date="2017-07-31T14:20:00Z">
              <w:rPr>
                <w:rStyle w:val="Hyperlink"/>
              </w:rPr>
            </w:rPrChange>
          </w:rPr>
          <w:fldChar w:fldCharType="separate"/>
        </w:r>
        <w:r w:rsidR="008C2C2A" w:rsidRPr="00213852" w:rsidDel="00213852">
          <w:rPr>
            <w:rStyle w:val="Hyperlink"/>
          </w:rPr>
          <w:delText>https://tools.ietf.org/html/rfc2616</w:delText>
        </w:r>
        <w:r w:rsidR="00D53209" w:rsidRPr="00213852" w:rsidDel="00213852">
          <w:rPr>
            <w:rStyle w:val="Hyperlink"/>
            <w:rPrChange w:id="405" w:author="Alan Hawse" w:date="2017-07-31T14:20:00Z">
              <w:rPr>
                <w:rStyle w:val="Hyperlink"/>
              </w:rPr>
            </w:rPrChange>
          </w:rPr>
          <w:fldChar w:fldCharType="end"/>
        </w:r>
      </w:del>
    </w:p>
    <w:p w14:paraId="3A7B326B" w14:textId="3B45B9DF" w:rsidR="008C2C2A" w:rsidRPr="00213852" w:rsidDel="00213852" w:rsidRDefault="00492FE1">
      <w:pPr>
        <w:rPr>
          <w:del w:id="406" w:author="Alan Hawse" w:date="2017-07-31T14:20:00Z"/>
        </w:rPr>
      </w:pPr>
      <w:del w:id="407" w:author="Alan Hawse" w:date="2017-07-31T14:20:00Z">
        <w:r w:rsidRPr="00213852" w:rsidDel="00213852">
          <w:delText xml:space="preserve">[5] RFC7159 – “The Javascript Object Notation (JSON) Data Interchange Format”; Internet Engineering Task Force (IETF) - </w:delText>
        </w:r>
        <w:r w:rsidR="00D53209" w:rsidRPr="00213852" w:rsidDel="00213852">
          <w:rPr>
            <w:rPrChange w:id="408" w:author="Alan Hawse" w:date="2017-07-31T14:20:00Z">
              <w:rPr>
                <w:rStyle w:val="Hyperlink"/>
              </w:rPr>
            </w:rPrChange>
          </w:rPr>
          <w:fldChar w:fldCharType="begin"/>
        </w:r>
        <w:r w:rsidR="00D53209" w:rsidRPr="00213852" w:rsidDel="00213852">
          <w:delInstrText xml:space="preserve"> HYPERLINK "https://tools.ietf.org/html/rfc7159" </w:delInstrText>
        </w:r>
        <w:r w:rsidR="00D53209" w:rsidRPr="00213852" w:rsidDel="00213852">
          <w:rPr>
            <w:rPrChange w:id="409" w:author="Alan Hawse" w:date="2017-07-31T14:20:00Z">
              <w:rPr>
                <w:rStyle w:val="Hyperlink"/>
              </w:rPr>
            </w:rPrChange>
          </w:rPr>
          <w:fldChar w:fldCharType="separate"/>
        </w:r>
        <w:r w:rsidRPr="00213852" w:rsidDel="00213852">
          <w:rPr>
            <w:rStyle w:val="Hyperlink"/>
          </w:rPr>
          <w:delText>https://tools.ietf.org/html/rfc7159</w:delText>
        </w:r>
        <w:r w:rsidR="00D53209" w:rsidRPr="00213852" w:rsidDel="00213852">
          <w:rPr>
            <w:rStyle w:val="Hyperlink"/>
            <w:rPrChange w:id="410" w:author="Alan Hawse" w:date="2017-07-31T14:20:00Z">
              <w:rPr>
                <w:rStyle w:val="Hyperlink"/>
              </w:rPr>
            </w:rPrChange>
          </w:rPr>
          <w:fldChar w:fldCharType="end"/>
        </w:r>
      </w:del>
    </w:p>
    <w:p w14:paraId="59FE212B" w14:textId="07B0B7B7" w:rsidR="00492FE1" w:rsidRPr="00213852" w:rsidDel="00213852" w:rsidRDefault="00492FE1">
      <w:pPr>
        <w:rPr>
          <w:del w:id="411" w:author="Alan Hawse" w:date="2017-07-31T14:20:00Z"/>
        </w:rPr>
      </w:pPr>
      <w:del w:id="412" w:author="Alan Hawse" w:date="2017-07-31T14:20:00Z">
        <w:r w:rsidRPr="00213852" w:rsidDel="00213852">
          <w:delText xml:space="preserve">[6] MQTT - </w:delText>
        </w:r>
        <w:r w:rsidR="00D53209" w:rsidRPr="00213852" w:rsidDel="00213852">
          <w:rPr>
            <w:rPrChange w:id="413" w:author="Alan Hawse" w:date="2017-07-31T14:20:00Z">
              <w:rPr>
                <w:rStyle w:val="Hyperlink"/>
              </w:rPr>
            </w:rPrChange>
          </w:rPr>
          <w:fldChar w:fldCharType="begin"/>
        </w:r>
        <w:r w:rsidR="00D53209" w:rsidRPr="00213852" w:rsidDel="00213852">
          <w:delInstrText xml:space="preserve"> HYPERLINK "http://mqtt.org/" </w:delInstrText>
        </w:r>
        <w:r w:rsidR="00D53209" w:rsidRPr="00213852" w:rsidDel="00213852">
          <w:rPr>
            <w:rPrChange w:id="414" w:author="Alan Hawse" w:date="2017-07-31T14:20:00Z">
              <w:rPr>
                <w:rStyle w:val="Hyperlink"/>
              </w:rPr>
            </w:rPrChange>
          </w:rPr>
          <w:fldChar w:fldCharType="separate"/>
        </w:r>
        <w:r w:rsidRPr="00213852" w:rsidDel="00213852">
          <w:rPr>
            <w:rStyle w:val="Hyperlink"/>
          </w:rPr>
          <w:delText>http://mqtt.org/</w:delText>
        </w:r>
        <w:r w:rsidR="00D53209" w:rsidRPr="00213852" w:rsidDel="00213852">
          <w:rPr>
            <w:rStyle w:val="Hyperlink"/>
            <w:rPrChange w:id="415" w:author="Alan Hawse" w:date="2017-07-31T14:20:00Z">
              <w:rPr>
                <w:rStyle w:val="Hyperlink"/>
              </w:rPr>
            </w:rPrChange>
          </w:rPr>
          <w:fldChar w:fldCharType="end"/>
        </w:r>
      </w:del>
    </w:p>
    <w:p w14:paraId="49FAD8F8" w14:textId="5F2B357A" w:rsidR="00492FE1" w:rsidRPr="00213852" w:rsidDel="00213852" w:rsidRDefault="00492FE1">
      <w:pPr>
        <w:rPr>
          <w:del w:id="416" w:author="Alan Hawse" w:date="2017-07-31T14:20:00Z"/>
        </w:rPr>
      </w:pPr>
      <w:del w:id="417" w:author="Alan Hawse" w:date="2017-07-31T14:20:00Z">
        <w:r w:rsidRPr="00213852" w:rsidDel="00213852">
          <w:delText xml:space="preserve">[7] RFC7959 – “The Constrained Application Protocol (CoAP)” ; Internet Engineering Task Force (IETF) - </w:delText>
        </w:r>
        <w:r w:rsidR="00D53209" w:rsidRPr="00213852" w:rsidDel="00213852">
          <w:rPr>
            <w:rPrChange w:id="418" w:author="Alan Hawse" w:date="2017-07-31T14:20:00Z">
              <w:rPr>
                <w:rStyle w:val="Hyperlink"/>
              </w:rPr>
            </w:rPrChange>
          </w:rPr>
          <w:fldChar w:fldCharType="begin"/>
        </w:r>
        <w:r w:rsidR="00D53209" w:rsidRPr="00213852" w:rsidDel="00213852">
          <w:delInstrText xml:space="preserve"> HYPERLINK "https://tools.ietf.org/html/rfc7252" </w:delInstrText>
        </w:r>
        <w:r w:rsidR="00D53209" w:rsidRPr="00213852" w:rsidDel="00213852">
          <w:rPr>
            <w:rPrChange w:id="419" w:author="Alan Hawse" w:date="2017-07-31T14:20:00Z">
              <w:rPr>
                <w:rStyle w:val="Hyperlink"/>
              </w:rPr>
            </w:rPrChange>
          </w:rPr>
          <w:fldChar w:fldCharType="separate"/>
        </w:r>
        <w:r w:rsidRPr="00213852" w:rsidDel="00213852">
          <w:rPr>
            <w:rStyle w:val="Hyperlink"/>
          </w:rPr>
          <w:delText>https://tools.ietf.org/html/rfc7252</w:delText>
        </w:r>
        <w:r w:rsidR="00D53209" w:rsidRPr="00213852" w:rsidDel="00213852">
          <w:rPr>
            <w:rStyle w:val="Hyperlink"/>
            <w:rPrChange w:id="420" w:author="Alan Hawse" w:date="2017-07-31T14:20:00Z">
              <w:rPr>
                <w:rStyle w:val="Hyperlink"/>
              </w:rPr>
            </w:rPrChange>
          </w:rPr>
          <w:fldChar w:fldCharType="end"/>
        </w:r>
      </w:del>
    </w:p>
    <w:p w14:paraId="02A71D53" w14:textId="5424811B" w:rsidR="00213852" w:rsidRPr="00213852" w:rsidDel="00213852" w:rsidRDefault="00492FE1">
      <w:pPr>
        <w:rPr>
          <w:del w:id="421" w:author="Alan Hawse" w:date="2017-07-31T14:20:00Z"/>
          <w:color w:val="0000FF"/>
          <w:u w:val="single"/>
          <w:rPrChange w:id="422" w:author="Alan Hawse" w:date="2017-07-31T14:20:00Z">
            <w:rPr>
              <w:del w:id="423" w:author="Alan Hawse" w:date="2017-07-31T14:20:00Z"/>
            </w:rPr>
          </w:rPrChange>
        </w:rPr>
      </w:pPr>
      <w:del w:id="424" w:author="Alan Hawse" w:date="2017-07-31T14:20:00Z">
        <w:r w:rsidRPr="00213852" w:rsidDel="00213852">
          <w:delText>[8] AMQP - http://www.amqp.org/</w:delText>
        </w:r>
      </w:del>
    </w:p>
    <w:p w14:paraId="51799040" w14:textId="77777777" w:rsidR="00857DC2" w:rsidRDefault="00857DC2"/>
    <w:sectPr w:rsidR="00857DC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A88E1" w14:textId="77777777" w:rsidR="00074695" w:rsidRDefault="00074695" w:rsidP="00093A9C">
      <w:r>
        <w:separator/>
      </w:r>
    </w:p>
  </w:endnote>
  <w:endnote w:type="continuationSeparator" w:id="0">
    <w:p w14:paraId="24D73D7E" w14:textId="77777777" w:rsidR="00074695" w:rsidRDefault="00074695"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3BAACD5D"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2D65A7">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2D65A7">
              <w:rPr>
                <w:b/>
                <w:bCs/>
                <w:noProof/>
              </w:rPr>
              <w:t>2</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98C03" w14:textId="77777777" w:rsidR="00074695" w:rsidRDefault="00074695" w:rsidP="00093A9C">
      <w:r>
        <w:separator/>
      </w:r>
    </w:p>
  </w:footnote>
  <w:footnote w:type="continuationSeparator" w:id="0">
    <w:p w14:paraId="63F97344" w14:textId="77777777" w:rsidR="00074695" w:rsidRDefault="00074695" w:rsidP="00093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618E7"/>
    <w:multiLevelType w:val="hybridMultilevel"/>
    <w:tmpl w:val="28245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8">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0"/>
  </w:num>
  <w:num w:numId="2">
    <w:abstractNumId w:val="17"/>
  </w:num>
  <w:num w:numId="3">
    <w:abstractNumId w:val="10"/>
  </w:num>
  <w:num w:numId="4">
    <w:abstractNumId w:val="1"/>
  </w:num>
  <w:num w:numId="5">
    <w:abstractNumId w:val="38"/>
  </w:num>
  <w:num w:numId="6">
    <w:abstractNumId w:val="11"/>
  </w:num>
  <w:num w:numId="7">
    <w:abstractNumId w:val="33"/>
  </w:num>
  <w:num w:numId="8">
    <w:abstractNumId w:val="4"/>
  </w:num>
  <w:num w:numId="9">
    <w:abstractNumId w:val="25"/>
  </w:num>
  <w:num w:numId="10">
    <w:abstractNumId w:val="32"/>
  </w:num>
  <w:num w:numId="11">
    <w:abstractNumId w:val="0"/>
  </w:num>
  <w:num w:numId="12">
    <w:abstractNumId w:val="36"/>
  </w:num>
  <w:num w:numId="13">
    <w:abstractNumId w:val="15"/>
  </w:num>
  <w:num w:numId="14">
    <w:abstractNumId w:val="24"/>
  </w:num>
  <w:num w:numId="15">
    <w:abstractNumId w:val="31"/>
  </w:num>
  <w:num w:numId="16">
    <w:abstractNumId w:val="6"/>
  </w:num>
  <w:num w:numId="17">
    <w:abstractNumId w:val="18"/>
  </w:num>
  <w:num w:numId="18">
    <w:abstractNumId w:val="8"/>
  </w:num>
  <w:num w:numId="19">
    <w:abstractNumId w:val="5"/>
  </w:num>
  <w:num w:numId="20">
    <w:abstractNumId w:val="20"/>
  </w:num>
  <w:num w:numId="21">
    <w:abstractNumId w:val="39"/>
  </w:num>
  <w:num w:numId="22">
    <w:abstractNumId w:val="12"/>
  </w:num>
  <w:num w:numId="23">
    <w:abstractNumId w:val="29"/>
  </w:num>
  <w:num w:numId="24">
    <w:abstractNumId w:val="13"/>
  </w:num>
  <w:num w:numId="25">
    <w:abstractNumId w:val="2"/>
  </w:num>
  <w:num w:numId="26">
    <w:abstractNumId w:val="30"/>
  </w:num>
  <w:num w:numId="27">
    <w:abstractNumId w:val="22"/>
  </w:num>
  <w:num w:numId="28">
    <w:abstractNumId w:val="16"/>
  </w:num>
  <w:num w:numId="29">
    <w:abstractNumId w:val="19"/>
  </w:num>
  <w:num w:numId="30">
    <w:abstractNumId w:val="34"/>
  </w:num>
  <w:num w:numId="31">
    <w:abstractNumId w:val="26"/>
  </w:num>
  <w:num w:numId="32">
    <w:abstractNumId w:val="28"/>
  </w:num>
  <w:num w:numId="33">
    <w:abstractNumId w:val="23"/>
  </w:num>
  <w:num w:numId="34">
    <w:abstractNumId w:val="37"/>
  </w:num>
  <w:num w:numId="35">
    <w:abstractNumId w:val="14"/>
  </w:num>
  <w:num w:numId="36">
    <w:abstractNumId w:val="21"/>
  </w:num>
  <w:num w:numId="37">
    <w:abstractNumId w:val="7"/>
  </w:num>
  <w:num w:numId="38">
    <w:abstractNumId w:val="27"/>
  </w:num>
  <w:num w:numId="39">
    <w:abstractNumId w:val="9"/>
  </w:num>
  <w:num w:numId="40">
    <w:abstractNumId w:val="35"/>
  </w:num>
  <w:num w:numId="41">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rson w15:author="Greg Landry">
    <w15:presenceInfo w15:providerId="None" w15:userId="Greg Landry"/>
  </w15:person>
  <w15:person w15:author="Greg Landry [2]">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26B42"/>
    <w:rsid w:val="00031196"/>
    <w:rsid w:val="000366AE"/>
    <w:rsid w:val="00037884"/>
    <w:rsid w:val="00047213"/>
    <w:rsid w:val="000475B5"/>
    <w:rsid w:val="00051E3C"/>
    <w:rsid w:val="00074695"/>
    <w:rsid w:val="00075EBA"/>
    <w:rsid w:val="000762A6"/>
    <w:rsid w:val="0008280E"/>
    <w:rsid w:val="00090B7A"/>
    <w:rsid w:val="00093229"/>
    <w:rsid w:val="00093A9C"/>
    <w:rsid w:val="000A10C2"/>
    <w:rsid w:val="000C289C"/>
    <w:rsid w:val="000E5073"/>
    <w:rsid w:val="000F50D9"/>
    <w:rsid w:val="00146B30"/>
    <w:rsid w:val="00157DCE"/>
    <w:rsid w:val="00167802"/>
    <w:rsid w:val="00177F74"/>
    <w:rsid w:val="001A475E"/>
    <w:rsid w:val="001B7077"/>
    <w:rsid w:val="001C3071"/>
    <w:rsid w:val="001C41CE"/>
    <w:rsid w:val="001E500C"/>
    <w:rsid w:val="001F31C5"/>
    <w:rsid w:val="001F75E3"/>
    <w:rsid w:val="00213852"/>
    <w:rsid w:val="00227150"/>
    <w:rsid w:val="00255EB7"/>
    <w:rsid w:val="00266D14"/>
    <w:rsid w:val="0029288C"/>
    <w:rsid w:val="002A0254"/>
    <w:rsid w:val="002A42A9"/>
    <w:rsid w:val="002C5818"/>
    <w:rsid w:val="002D088B"/>
    <w:rsid w:val="002D54F4"/>
    <w:rsid w:val="002D65A7"/>
    <w:rsid w:val="003235D8"/>
    <w:rsid w:val="00333164"/>
    <w:rsid w:val="003445E6"/>
    <w:rsid w:val="00350E39"/>
    <w:rsid w:val="00360529"/>
    <w:rsid w:val="00370629"/>
    <w:rsid w:val="0037207F"/>
    <w:rsid w:val="00373BE0"/>
    <w:rsid w:val="003817F7"/>
    <w:rsid w:val="003853D7"/>
    <w:rsid w:val="00397ACA"/>
    <w:rsid w:val="003A03BF"/>
    <w:rsid w:val="003A4F0F"/>
    <w:rsid w:val="003D0C21"/>
    <w:rsid w:val="003D2F74"/>
    <w:rsid w:val="003D39DA"/>
    <w:rsid w:val="003E3652"/>
    <w:rsid w:val="003E39EE"/>
    <w:rsid w:val="003E6C7C"/>
    <w:rsid w:val="0040035E"/>
    <w:rsid w:val="004119D6"/>
    <w:rsid w:val="004320E0"/>
    <w:rsid w:val="00456E6B"/>
    <w:rsid w:val="004653B1"/>
    <w:rsid w:val="00471273"/>
    <w:rsid w:val="00471CE3"/>
    <w:rsid w:val="004759C5"/>
    <w:rsid w:val="00492FE1"/>
    <w:rsid w:val="004963DD"/>
    <w:rsid w:val="004C16E1"/>
    <w:rsid w:val="004C42B9"/>
    <w:rsid w:val="004D3236"/>
    <w:rsid w:val="004D51FE"/>
    <w:rsid w:val="004D532F"/>
    <w:rsid w:val="004F02B0"/>
    <w:rsid w:val="0053425C"/>
    <w:rsid w:val="00535C03"/>
    <w:rsid w:val="00542D5D"/>
    <w:rsid w:val="00583ABA"/>
    <w:rsid w:val="005904CC"/>
    <w:rsid w:val="00592C86"/>
    <w:rsid w:val="00593945"/>
    <w:rsid w:val="00595E78"/>
    <w:rsid w:val="005B444D"/>
    <w:rsid w:val="005C0149"/>
    <w:rsid w:val="005C3BEA"/>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71411"/>
    <w:rsid w:val="006B442B"/>
    <w:rsid w:val="006B642D"/>
    <w:rsid w:val="006B7E6B"/>
    <w:rsid w:val="006C4A51"/>
    <w:rsid w:val="006D4849"/>
    <w:rsid w:val="006E1990"/>
    <w:rsid w:val="00730292"/>
    <w:rsid w:val="007329D0"/>
    <w:rsid w:val="00735C7A"/>
    <w:rsid w:val="00757332"/>
    <w:rsid w:val="007619B0"/>
    <w:rsid w:val="007722B4"/>
    <w:rsid w:val="00774C33"/>
    <w:rsid w:val="00790FD8"/>
    <w:rsid w:val="007A2A53"/>
    <w:rsid w:val="007B104F"/>
    <w:rsid w:val="007B5AD6"/>
    <w:rsid w:val="007C4F4A"/>
    <w:rsid w:val="007C4F71"/>
    <w:rsid w:val="007E0232"/>
    <w:rsid w:val="007E6E5E"/>
    <w:rsid w:val="007F494E"/>
    <w:rsid w:val="007F696E"/>
    <w:rsid w:val="007F6A4F"/>
    <w:rsid w:val="00811F0B"/>
    <w:rsid w:val="00812E5A"/>
    <w:rsid w:val="008559DB"/>
    <w:rsid w:val="00857723"/>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70E90"/>
    <w:rsid w:val="009832EC"/>
    <w:rsid w:val="00985523"/>
    <w:rsid w:val="0098674F"/>
    <w:rsid w:val="009867C1"/>
    <w:rsid w:val="00992320"/>
    <w:rsid w:val="009A5A57"/>
    <w:rsid w:val="009E0D89"/>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0998"/>
    <w:rsid w:val="00B73DF5"/>
    <w:rsid w:val="00B85D2F"/>
    <w:rsid w:val="00BA5EB6"/>
    <w:rsid w:val="00BB3C7F"/>
    <w:rsid w:val="00BF71DE"/>
    <w:rsid w:val="00C4176A"/>
    <w:rsid w:val="00C53A42"/>
    <w:rsid w:val="00C61F72"/>
    <w:rsid w:val="00C643CC"/>
    <w:rsid w:val="00C71CCA"/>
    <w:rsid w:val="00C766F4"/>
    <w:rsid w:val="00C8243B"/>
    <w:rsid w:val="00C94140"/>
    <w:rsid w:val="00CA4E5D"/>
    <w:rsid w:val="00CB3ED0"/>
    <w:rsid w:val="00CE1D7D"/>
    <w:rsid w:val="00CF3A2A"/>
    <w:rsid w:val="00D137DD"/>
    <w:rsid w:val="00D15072"/>
    <w:rsid w:val="00D23BFF"/>
    <w:rsid w:val="00D37786"/>
    <w:rsid w:val="00D40E95"/>
    <w:rsid w:val="00D53209"/>
    <w:rsid w:val="00D81D78"/>
    <w:rsid w:val="00DA231E"/>
    <w:rsid w:val="00DA3B3F"/>
    <w:rsid w:val="00DC54A1"/>
    <w:rsid w:val="00DC7DEF"/>
    <w:rsid w:val="00DE180B"/>
    <w:rsid w:val="00DF4771"/>
    <w:rsid w:val="00E043FD"/>
    <w:rsid w:val="00E05EFF"/>
    <w:rsid w:val="00E106AA"/>
    <w:rsid w:val="00E11013"/>
    <w:rsid w:val="00E1216F"/>
    <w:rsid w:val="00E16D9E"/>
    <w:rsid w:val="00E358FB"/>
    <w:rsid w:val="00E560BF"/>
    <w:rsid w:val="00E63761"/>
    <w:rsid w:val="00E80E1F"/>
    <w:rsid w:val="00E90157"/>
    <w:rsid w:val="00EA3E7C"/>
    <w:rsid w:val="00EA4C8D"/>
    <w:rsid w:val="00EB1C66"/>
    <w:rsid w:val="00EB3F10"/>
    <w:rsid w:val="00EB629E"/>
    <w:rsid w:val="00EB77D4"/>
    <w:rsid w:val="00EC1A10"/>
    <w:rsid w:val="00ED0FED"/>
    <w:rsid w:val="00ED5415"/>
    <w:rsid w:val="00ED5618"/>
    <w:rsid w:val="00EF709D"/>
    <w:rsid w:val="00F02438"/>
    <w:rsid w:val="00F115A1"/>
    <w:rsid w:val="00F12B59"/>
    <w:rsid w:val="00F13E9E"/>
    <w:rsid w:val="00F17878"/>
    <w:rsid w:val="00F25363"/>
    <w:rsid w:val="00F25415"/>
    <w:rsid w:val="00F322B8"/>
    <w:rsid w:val="00F417BC"/>
    <w:rsid w:val="00F55471"/>
    <w:rsid w:val="00F64B14"/>
    <w:rsid w:val="00F672F4"/>
    <w:rsid w:val="00F73D45"/>
    <w:rsid w:val="00F76068"/>
    <w:rsid w:val="00F94CE2"/>
    <w:rsid w:val="00FB40E0"/>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65A7"/>
    <w:pPr>
      <w:spacing w:after="0" w:line="240" w:lineRule="auto"/>
    </w:pPr>
    <w:rPr>
      <w:sz w:val="24"/>
      <w:szCs w:val="24"/>
    </w:rPr>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D65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65A7"/>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 w:type="paragraph" w:styleId="NormalWeb">
    <w:name w:val="Normal (Web)"/>
    <w:basedOn w:val="Normal"/>
    <w:uiPriority w:val="99"/>
    <w:unhideWhenUsed/>
    <w:rsid w:val="00D81D78"/>
    <w:pPr>
      <w:spacing w:before="100" w:beforeAutospacing="1" w:after="100" w:afterAutospacing="1"/>
    </w:pPr>
    <w:rPr>
      <w:rFonts w:ascii="Times New Roman" w:eastAsia="Times New Roman" w:hAnsi="Times New Roman" w:cs="Times New Roman"/>
    </w:rPr>
  </w:style>
  <w:style w:type="character" w:customStyle="1" w:styleId="UnresolvedMention">
    <w:name w:val="Unresolved Mention"/>
    <w:basedOn w:val="DefaultParagraphFont"/>
    <w:uiPriority w:val="99"/>
    <w:semiHidden/>
    <w:unhideWhenUsed/>
    <w:rsid w:val="000475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5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50BD3-9AC7-5346-A88B-9B59EF9D3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1753</Words>
  <Characters>9995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Alan Hawse</cp:lastModifiedBy>
  <cp:revision>4</cp:revision>
  <cp:lastPrinted>2017-07-13T23:22:00Z</cp:lastPrinted>
  <dcterms:created xsi:type="dcterms:W3CDTF">2017-07-31T18:19:00Z</dcterms:created>
  <dcterms:modified xsi:type="dcterms:W3CDTF">2017-07-31T18:39:00Z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
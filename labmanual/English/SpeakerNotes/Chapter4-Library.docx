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69138D44" w:rsidR="00B4642A" w:rsidRPr="00B4642A" w:rsidDel="00424FA3" w:rsidRDefault="00B4642A" w:rsidP="00B4642A">
      <w:pPr>
        <w:rPr>
          <w:del w:id="0" w:author="Greg Landry [2]" w:date="2017-07-31T10:29:00Z"/>
        </w:rPr>
      </w:pPr>
      <w:del w:id="1" w:author="Greg Landry [2]" w:date="2017-07-31T10:29:00Z">
        <w:r w:rsidDel="00424FA3">
          <w:delText>At the end of this chapter you should understand what is contained in the WICED-SDK library.</w:delText>
        </w:r>
      </w:del>
    </w:p>
    <w:p w14:paraId="5A272804" w14:textId="7971F4E7" w:rsidR="00C834ED" w:rsidDel="00424FA3" w:rsidRDefault="00C834ED" w:rsidP="00CB3ED0">
      <w:pPr>
        <w:pStyle w:val="Heading2"/>
        <w:rPr>
          <w:del w:id="2" w:author="Greg Landry [2]" w:date="2017-07-31T10:29:00Z"/>
        </w:rPr>
      </w:pPr>
      <w:del w:id="3" w:author="Greg Landry [2]" w:date="2017-07-31T10:29:00Z">
        <w:r w:rsidDel="00424FA3">
          <w:delText xml:space="preserve">Time: </w:delText>
        </w:r>
        <w:r w:rsidR="0000357E" w:rsidDel="00424FA3">
          <w:delText>0</w:delText>
        </w:r>
        <w:r w:rsidR="00B4642A" w:rsidDel="00424FA3">
          <w:delText xml:space="preserve"> </w:delText>
        </w:r>
      </w:del>
      <w:ins w:id="4" w:author="Greg Landry" w:date="2017-02-28T07:54:00Z">
        <w:del w:id="5" w:author="Greg Landry [2]" w:date="2017-07-31T10:29:00Z">
          <w:r w:rsidR="008A48C0" w:rsidDel="00424FA3">
            <w:delText>1</w:delText>
          </w:r>
          <w:r w:rsidR="00A47F8D" w:rsidDel="00424FA3">
            <w:delText xml:space="preserve"> </w:delText>
          </w:r>
        </w:del>
      </w:ins>
      <w:del w:id="6" w:author="Greg Landry [2]" w:date="2017-07-31T10:29:00Z">
        <w:r w:rsidR="0000357E" w:rsidDel="00424FA3">
          <w:delText>Hours</w:delText>
        </w:r>
      </w:del>
    </w:p>
    <w:p w14:paraId="2B371226" w14:textId="677D134F" w:rsidR="00C834ED" w:rsidDel="000A3E19" w:rsidRDefault="00C834ED" w:rsidP="00CB3ED0">
      <w:pPr>
        <w:pStyle w:val="Heading2"/>
        <w:rPr>
          <w:del w:id="7" w:author="Greg Landry [2]" w:date="2017-07-31T10:43:00Z"/>
        </w:rPr>
      </w:pPr>
      <w:del w:id="8" w:author="Greg Landry [2]" w:date="2017-07-31T10:43:00Z">
        <w:r w:rsidDel="000A3E19">
          <w:delText>Fundamentals</w:delText>
        </w:r>
      </w:del>
    </w:p>
    <w:p w14:paraId="534F5B4E" w14:textId="05EBF18F" w:rsidR="000F41C4" w:rsidRDefault="00B4642A" w:rsidP="00B4642A">
      <w:pPr>
        <w:pStyle w:val="Heading3"/>
        <w:rPr>
          <w:ins w:id="9" w:author="Greg Landry [2]" w:date="2017-07-31T10:29:00Z"/>
        </w:rPr>
      </w:pPr>
      <w:bookmarkStart w:id="10" w:name="_GoBack"/>
      <w:bookmarkEnd w:id="10"/>
      <w:r>
        <w:t>WICED-SDK Library</w:t>
      </w:r>
    </w:p>
    <w:p w14:paraId="7C78C251" w14:textId="77777777" w:rsidR="00424FA3" w:rsidRDefault="00424FA3" w:rsidP="00424FA3">
      <w:pPr>
        <w:rPr>
          <w:ins w:id="11" w:author="Greg Landry [2]" w:date="2017-07-31T10:29:00Z"/>
        </w:rPr>
      </w:pPr>
      <w:ins w:id="12" w:author="Greg Landry [2]" w:date="2017-07-31T10:29:00Z">
        <w:r>
          <w:t>Libraries folder has utilities to help with some of the things your project needs to do</w:t>
        </w:r>
      </w:ins>
    </w:p>
    <w:p w14:paraId="3FC38DBE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13" w:author="Greg Landry [2]" w:date="2017-07-31T10:29:00Z"/>
        </w:rPr>
      </w:pPr>
      <w:ins w:id="14" w:author="Greg Landry [2]" w:date="2017-07-31T10:29:00Z">
        <w:r>
          <w:t>Audio</w:t>
        </w:r>
      </w:ins>
    </w:p>
    <w:p w14:paraId="4C2196A7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15" w:author="Greg Landry [2]" w:date="2017-07-31T10:29:00Z"/>
        </w:rPr>
      </w:pPr>
      <w:ins w:id="16" w:author="Greg Landry [2]" w:date="2017-07-31T10:29:00Z">
        <w:r>
          <w:t>Crypto</w:t>
        </w:r>
      </w:ins>
    </w:p>
    <w:p w14:paraId="3F9D5C56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17" w:author="Greg Landry [2]" w:date="2017-07-31T10:29:00Z"/>
        </w:rPr>
      </w:pPr>
      <w:ins w:id="18" w:author="Greg Landry [2]" w:date="2017-07-31T10:29:00Z">
        <w:r>
          <w:t>Daemons</w:t>
        </w:r>
      </w:ins>
    </w:p>
    <w:p w14:paraId="12EC16A7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19" w:author="Greg Landry [2]" w:date="2017-07-31T10:29:00Z"/>
        </w:rPr>
      </w:pPr>
      <w:ins w:id="20" w:author="Greg Landry [2]" w:date="2017-07-31T10:29:00Z">
        <w:r>
          <w:t>Drivers</w:t>
        </w:r>
      </w:ins>
    </w:p>
    <w:p w14:paraId="062DBC1E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21" w:author="Greg Landry [2]" w:date="2017-07-31T10:29:00Z"/>
        </w:rPr>
      </w:pPr>
      <w:ins w:id="22" w:author="Greg Landry [2]" w:date="2017-07-31T10:29:00Z">
        <w:r>
          <w:t>Filesystems: FAT, FILE, etc.</w:t>
        </w:r>
      </w:ins>
    </w:p>
    <w:p w14:paraId="23968E43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23" w:author="Greg Landry [2]" w:date="2017-07-31T10:29:00Z"/>
        </w:rPr>
      </w:pPr>
      <w:ins w:id="24" w:author="Greg Landry [2]" w:date="2017-07-31T10:29:00Z">
        <w:r>
          <w:t>Graphics: U8</w:t>
        </w:r>
        <w:proofErr w:type="gramStart"/>
        <w:r>
          <w:t>G  OLED</w:t>
        </w:r>
        <w:proofErr w:type="gramEnd"/>
      </w:ins>
    </w:p>
    <w:p w14:paraId="61DC5F21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25" w:author="Greg Landry [2]" w:date="2017-07-31T10:29:00Z"/>
        </w:rPr>
      </w:pPr>
      <w:ins w:id="26" w:author="Greg Landry [2]" w:date="2017-07-31T10:29:00Z">
        <w:r>
          <w:t>Inputs</w:t>
        </w:r>
      </w:ins>
    </w:p>
    <w:p w14:paraId="5E3A5711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27" w:author="Greg Landry [2]" w:date="2017-07-31T10:29:00Z"/>
        </w:rPr>
      </w:pPr>
      <w:ins w:id="28" w:author="Greg Landry [2]" w:date="2017-07-31T10:29:00Z">
        <w:r>
          <w:t>Protocols: HTTP, COAP, MQTT</w:t>
        </w:r>
      </w:ins>
    </w:p>
    <w:p w14:paraId="7F2B1E75" w14:textId="77777777" w:rsidR="00424FA3" w:rsidRDefault="00424FA3" w:rsidP="00424FA3">
      <w:pPr>
        <w:pStyle w:val="ListParagraph"/>
        <w:numPr>
          <w:ilvl w:val="0"/>
          <w:numId w:val="30"/>
        </w:numPr>
        <w:rPr>
          <w:ins w:id="29" w:author="Greg Landry [2]" w:date="2017-07-31T10:29:00Z"/>
        </w:rPr>
      </w:pPr>
      <w:ins w:id="30" w:author="Greg Landry [2]" w:date="2017-07-31T10:29:00Z">
        <w:r>
          <w:t>Test: Tools for testing network performance</w:t>
        </w:r>
      </w:ins>
    </w:p>
    <w:p w14:paraId="343C754D" w14:textId="1122C7D6" w:rsidR="00424FA3" w:rsidRDefault="00424FA3" w:rsidP="00424FA3">
      <w:pPr>
        <w:pStyle w:val="ListParagraph"/>
        <w:numPr>
          <w:ilvl w:val="0"/>
          <w:numId w:val="30"/>
        </w:numPr>
        <w:rPr>
          <w:ins w:id="31" w:author="Greg Landry [2]" w:date="2017-07-31T10:30:00Z"/>
        </w:rPr>
      </w:pPr>
      <w:ins w:id="32" w:author="Greg Landry [2]" w:date="2017-07-31T10:29:00Z">
        <w:r>
          <w:t xml:space="preserve">Utilities: JSON parser – </w:t>
        </w:r>
        <w:proofErr w:type="spellStart"/>
        <w:r>
          <w:t>cJSON</w:t>
        </w:r>
        <w:proofErr w:type="spellEnd"/>
        <w:r>
          <w:t xml:space="preserve"> and </w:t>
        </w:r>
        <w:proofErr w:type="spellStart"/>
        <w:r>
          <w:t>JSON_parser</w:t>
        </w:r>
        <w:proofErr w:type="spellEnd"/>
        <w:r>
          <w:t xml:space="preserve">. Use </w:t>
        </w:r>
        <w:proofErr w:type="spellStart"/>
        <w:r>
          <w:t>cJSON</w:t>
        </w:r>
        <w:proofErr w:type="spellEnd"/>
        <w:r>
          <w:t xml:space="preserve"> – more robust, simpler</w:t>
        </w:r>
      </w:ins>
    </w:p>
    <w:p w14:paraId="7E590D4B" w14:textId="50012006" w:rsidR="00424FA3" w:rsidRPr="00424FA3" w:rsidRDefault="00424FA3">
      <w:pPr>
        <w:rPr>
          <w:ins w:id="33" w:author="Greg Landry [2]" w:date="2017-07-31T10:29:00Z"/>
          <w:b/>
          <w:rPrChange w:id="34" w:author="Greg Landry [2]" w:date="2017-07-31T10:30:00Z">
            <w:rPr>
              <w:ins w:id="35" w:author="Greg Landry [2]" w:date="2017-07-31T10:29:00Z"/>
            </w:rPr>
          </w:rPrChange>
        </w:rPr>
        <w:pPrChange w:id="36" w:author="Greg Landry [2]" w:date="2017-07-31T10:30:00Z">
          <w:pPr>
            <w:pStyle w:val="ListParagraph"/>
            <w:numPr>
              <w:numId w:val="30"/>
            </w:numPr>
            <w:ind w:hanging="360"/>
          </w:pPr>
        </w:pPrChange>
      </w:pPr>
      <w:ins w:id="37" w:author="Greg Landry [2]" w:date="2017-07-31T10:30:00Z">
        <w:r w:rsidRPr="00424FA3">
          <w:rPr>
            <w:b/>
            <w:rPrChange w:id="38" w:author="Greg Landry [2]" w:date="2017-07-31T10:30:00Z">
              <w:rPr/>
            </w:rPrChange>
          </w:rPr>
          <w:t>U8G_OLED and JSON parser are needed for final project</w:t>
        </w:r>
      </w:ins>
    </w:p>
    <w:p w14:paraId="479EB684" w14:textId="09EEC226" w:rsidR="00424FA3" w:rsidRPr="00424FA3" w:rsidDel="00424FA3" w:rsidRDefault="00424FA3">
      <w:pPr>
        <w:rPr>
          <w:del w:id="39" w:author="Greg Landry [2]" w:date="2017-07-31T10:29:00Z"/>
          <w:rPrChange w:id="40" w:author="Greg Landry [2]" w:date="2017-07-31T10:29:00Z">
            <w:rPr>
              <w:del w:id="41" w:author="Greg Landry [2]" w:date="2017-07-31T10:29:00Z"/>
            </w:rPr>
          </w:rPrChange>
        </w:rPr>
        <w:pPrChange w:id="42" w:author="Greg Landry [2]" w:date="2017-07-31T10:29:00Z">
          <w:pPr>
            <w:pStyle w:val="Heading3"/>
          </w:pPr>
        </w:pPrChange>
      </w:pPr>
    </w:p>
    <w:p w14:paraId="6C0FAED3" w14:textId="62D74019" w:rsidR="00B4642A" w:rsidDel="00424FA3" w:rsidRDefault="00B4642A" w:rsidP="00B4642A">
      <w:pPr>
        <w:rPr>
          <w:del w:id="43" w:author="Greg Landry [2]" w:date="2017-07-31T10:29:00Z"/>
        </w:rPr>
      </w:pPr>
      <w:del w:id="44" w:author="Greg Landry [2]" w:date="2017-07-31T10:29:00Z">
        <w:r w:rsidDel="00424FA3">
          <w:delText>At this point life is t</w:delText>
        </w:r>
        <w:r w:rsidR="00DD6382" w:rsidDel="00424FA3">
          <w:delText>o</w:delText>
        </w:r>
        <w:r w:rsidDel="00424FA3">
          <w:delText>o short to develop all of the “stuff” that you might want to include in your IoT project.  In order</w:delText>
        </w:r>
        <w:r w:rsidR="00DD6382" w:rsidDel="00424FA3">
          <w:delText xml:space="preserve"> to accelerate your development</w:delText>
        </w:r>
        <w:r w:rsidDel="00424FA3">
          <w:delText xml:space="preserve"> cycle</w:delText>
        </w:r>
        <w:r w:rsidR="00DD6382" w:rsidDel="00424FA3">
          <w:delText>,</w:delText>
        </w:r>
        <w:r w:rsidDel="00424FA3">
          <w:delText xml:space="preserve"> </w:delText>
        </w:r>
        <w:r w:rsidR="00DD6382" w:rsidDel="00424FA3">
          <w:delText>the WICED SDK includes</w:delText>
        </w:r>
        <w:r w:rsidDel="00424FA3">
          <w:delText xml:space="preserve"> a bunch of code to handle many tasks that you might want to use in your design.  If you look in the “libraries” </w:delText>
        </w:r>
        <w:r w:rsidR="00DD6382" w:rsidDel="00424FA3">
          <w:delText>folder</w:delText>
        </w:r>
        <w:r w:rsidR="005D49E6" w:rsidDel="00424FA3">
          <w:delText xml:space="preserve"> in the SDK Workspace</w:delText>
        </w:r>
        <w:r w:rsidDel="00424FA3">
          <w:delText xml:space="preserve"> you will find the following </w:delText>
        </w:r>
        <w:r w:rsidR="00DD6382" w:rsidDel="00424FA3">
          <w:delText>sub-folders</w:delText>
        </w:r>
        <w:r w:rsidDel="00424FA3">
          <w:delText>:</w:delText>
        </w:r>
      </w:del>
    </w:p>
    <w:p w14:paraId="50D5DA3D" w14:textId="1C19C356" w:rsidR="00B4642A" w:rsidDel="00424FA3" w:rsidRDefault="00B4642A" w:rsidP="00B4642A">
      <w:pPr>
        <w:rPr>
          <w:del w:id="45" w:author="Greg Landry [2]" w:date="2017-07-31T10:29:00Z"/>
        </w:rPr>
      </w:pPr>
      <w:del w:id="46" w:author="Greg Landry [2]" w:date="2017-07-31T10:29:00Z">
        <w:r w:rsidRPr="00B4642A" w:rsidDel="00424FA3">
          <w:rPr>
            <w:noProof/>
          </w:rPr>
          <w:drawing>
            <wp:inline distT="0" distB="0" distL="0" distR="0" wp14:anchorId="67DF8BB0" wp14:editId="05FED374">
              <wp:extent cx="4241800" cy="47244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1800" cy="47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424FA3">
          <w:delText xml:space="preserve"> </w:delText>
        </w:r>
      </w:del>
    </w:p>
    <w:p w14:paraId="5727B2A5" w14:textId="23677A62" w:rsidR="00B4642A" w:rsidDel="00424FA3" w:rsidRDefault="00B4642A" w:rsidP="00B4642A">
      <w:pPr>
        <w:rPr>
          <w:del w:id="47" w:author="Greg Landry [2]" w:date="2017-07-31T10:29:00Z"/>
        </w:rPr>
      </w:pPr>
    </w:p>
    <w:p w14:paraId="075BF875" w14:textId="3BEEA56F" w:rsidR="00B4642A" w:rsidDel="00424FA3" w:rsidRDefault="00B4642A" w:rsidP="00AB41BC">
      <w:pPr>
        <w:pStyle w:val="ListParagraph"/>
        <w:numPr>
          <w:ilvl w:val="0"/>
          <w:numId w:val="24"/>
        </w:numPr>
        <w:rPr>
          <w:del w:id="48" w:author="Greg Landry [2]" w:date="2017-07-31T10:29:00Z"/>
        </w:rPr>
      </w:pPr>
      <w:del w:id="49" w:author="Greg Landry [2]" w:date="2017-07-31T10:29:00Z">
        <w:r w:rsidRPr="00AB41BC" w:rsidDel="00424FA3">
          <w:rPr>
            <w:b/>
          </w:rPr>
          <w:delText>Audio:</w:delText>
        </w:r>
        <w:r w:rsidR="00DD6382" w:rsidDel="00424FA3">
          <w:delText xml:space="preserve"> C</w:delText>
        </w:r>
        <w:r w:rsidDel="00424FA3">
          <w:delText>ontains support for Appo</w:delText>
        </w:r>
      </w:del>
      <w:ins w:id="50" w:author="Greg Landry" w:date="2017-03-01T11:54:00Z">
        <w:del w:id="51" w:author="Greg Landry [2]" w:date="2017-07-31T10:29:00Z">
          <w:r w:rsidR="001D155B" w:rsidDel="00424FA3">
            <w:delText>l</w:delText>
          </w:r>
        </w:del>
      </w:ins>
      <w:del w:id="52" w:author="Greg Landry [2]" w:date="2017-07-31T10:29:00Z">
        <w:r w:rsidDel="00424FA3">
          <w:delText xml:space="preserve">lo (a streaming audio standard), </w:delText>
        </w:r>
        <w:r w:rsidR="00B05D0E" w:rsidDel="00424FA3">
          <w:delText xml:space="preserve">and </w:delText>
        </w:r>
        <w:r w:rsidDel="00424FA3">
          <w:delText xml:space="preserve">codecs including </w:delText>
        </w:r>
        <w:r w:rsidR="00DD6382" w:rsidDel="00424FA3">
          <w:delText>Free Lossless Audio compression.</w:delText>
        </w:r>
      </w:del>
    </w:p>
    <w:p w14:paraId="05638D13" w14:textId="16672F59" w:rsidR="00B4642A" w:rsidDel="00424FA3" w:rsidRDefault="00B4642A" w:rsidP="00AB41BC">
      <w:pPr>
        <w:pStyle w:val="ListParagraph"/>
        <w:numPr>
          <w:ilvl w:val="0"/>
          <w:numId w:val="24"/>
        </w:numPr>
        <w:rPr>
          <w:del w:id="53" w:author="Greg Landry [2]" w:date="2017-07-31T10:29:00Z"/>
        </w:rPr>
      </w:pPr>
      <w:del w:id="54" w:author="Greg Landry [2]" w:date="2017-07-31T10:29:00Z">
        <w:r w:rsidRPr="00AB41BC" w:rsidDel="00424FA3">
          <w:rPr>
            <w:b/>
          </w:rPr>
          <w:delText>Crypto:</w:delText>
        </w:r>
        <w:r w:rsidR="00B05D0E" w:rsidDel="00424FA3">
          <w:delText xml:space="preserve"> </w:delText>
        </w:r>
        <w:r w:rsidR="00AB41BC" w:rsidDel="00424FA3">
          <w:delText>?</w:delText>
        </w:r>
        <w:r w:rsidDel="00424FA3">
          <w:delText xml:space="preserve"> </w:delText>
        </w:r>
      </w:del>
    </w:p>
    <w:p w14:paraId="1E948BCE" w14:textId="2557ACF4" w:rsidR="00B4642A" w:rsidDel="00424FA3" w:rsidRDefault="00B4642A" w:rsidP="00AB41BC">
      <w:pPr>
        <w:pStyle w:val="ListParagraph"/>
        <w:numPr>
          <w:ilvl w:val="0"/>
          <w:numId w:val="24"/>
        </w:numPr>
        <w:rPr>
          <w:del w:id="55" w:author="Greg Landry [2]" w:date="2017-07-31T10:29:00Z"/>
        </w:rPr>
      </w:pPr>
      <w:del w:id="56" w:author="Greg Landry [2]" w:date="2017-07-31T10:29:00Z">
        <w:r w:rsidRPr="00AB41BC" w:rsidDel="00424FA3">
          <w:rPr>
            <w:b/>
          </w:rPr>
          <w:delText>Daemons:</w:delText>
        </w:r>
        <w:r w:rsidR="00B05D0E" w:rsidDel="00424FA3">
          <w:delText xml:space="preserve"> C</w:delText>
        </w:r>
        <w:r w:rsidDel="00424FA3">
          <w:delText>ontains some typical “</w:delText>
        </w:r>
        <w:r w:rsidR="00B05D0E" w:rsidDel="00424FA3">
          <w:delText>Unix</w:delText>
        </w:r>
        <w:r w:rsidDel="00424FA3">
          <w:delText>” daemons to provide networking support including an HTTP Server, Gedday, TFTP, DHCP, DNS etc.</w:delText>
        </w:r>
      </w:del>
    </w:p>
    <w:p w14:paraId="2F28179B" w14:textId="72E6076A" w:rsidR="00AB41BC" w:rsidDel="00424FA3" w:rsidRDefault="00AB41BC" w:rsidP="00AB41BC">
      <w:pPr>
        <w:pStyle w:val="ListParagraph"/>
        <w:numPr>
          <w:ilvl w:val="0"/>
          <w:numId w:val="24"/>
        </w:numPr>
        <w:rPr>
          <w:del w:id="57" w:author="Greg Landry [2]" w:date="2017-07-31T10:29:00Z"/>
        </w:rPr>
      </w:pPr>
      <w:del w:id="58" w:author="Greg Landry [2]" w:date="2017-07-31T10:29:00Z">
        <w:r w:rsidDel="00424FA3">
          <w:rPr>
            <w:b/>
          </w:rPr>
          <w:delText xml:space="preserve">Drivers: </w:delText>
        </w:r>
        <w:r w:rsidR="00B05D0E" w:rsidDel="00424FA3">
          <w:delText>C</w:delText>
        </w:r>
        <w:r w:rsidDel="00424FA3">
          <w:delText xml:space="preserve">ontains hardware support files for </w:delText>
        </w:r>
        <w:r w:rsidR="00B05D0E" w:rsidDel="00424FA3">
          <w:delText>SPI</w:delText>
        </w:r>
        <w:r w:rsidDel="00424FA3">
          <w:delText xml:space="preserve"> flash, </w:delText>
        </w:r>
        <w:r w:rsidR="00B05D0E" w:rsidDel="00424FA3">
          <w:delText>USB</w:delText>
        </w:r>
        <w:r w:rsidDel="00424FA3">
          <w:delText xml:space="preserve"> etc.</w:delText>
        </w:r>
      </w:del>
    </w:p>
    <w:p w14:paraId="424FBE33" w14:textId="115D77C5" w:rsidR="00AB41BC" w:rsidDel="00424FA3" w:rsidRDefault="00AB41BC" w:rsidP="00AB41BC">
      <w:pPr>
        <w:pStyle w:val="ListParagraph"/>
        <w:numPr>
          <w:ilvl w:val="0"/>
          <w:numId w:val="24"/>
        </w:numPr>
        <w:rPr>
          <w:del w:id="59" w:author="Greg Landry [2]" w:date="2017-07-31T10:29:00Z"/>
        </w:rPr>
      </w:pPr>
      <w:del w:id="60" w:author="Greg Landry [2]" w:date="2017-07-31T10:29:00Z">
        <w:r w:rsidDel="00424FA3">
          <w:rPr>
            <w:b/>
          </w:rPr>
          <w:delText>Filesystems:</w:delText>
        </w:r>
        <w:r w:rsidDel="00424FA3">
          <w:delText xml:space="preserve"> FAT, FILE and other file systems that could be written to a</w:delText>
        </w:r>
        <w:r w:rsidR="00B05D0E" w:rsidDel="00424FA3">
          <w:delText>n</w:delText>
        </w:r>
        <w:r w:rsidDel="00424FA3">
          <w:delText xml:space="preserve"> SPI flash</w:delText>
        </w:r>
        <w:r w:rsidR="00B05D0E" w:rsidDel="00424FA3">
          <w:delText>.</w:delText>
        </w:r>
      </w:del>
    </w:p>
    <w:p w14:paraId="33EAC306" w14:textId="25C5F577" w:rsidR="00AB41BC" w:rsidDel="00424FA3" w:rsidRDefault="00AB41BC" w:rsidP="00AB41BC">
      <w:pPr>
        <w:pStyle w:val="ListParagraph"/>
        <w:numPr>
          <w:ilvl w:val="0"/>
          <w:numId w:val="24"/>
        </w:numPr>
        <w:rPr>
          <w:del w:id="61" w:author="Greg Landry [2]" w:date="2017-07-31T10:29:00Z"/>
        </w:rPr>
      </w:pPr>
      <w:del w:id="62" w:author="Greg Landry [2]" w:date="2017-07-31T10:29:00Z">
        <w:r w:rsidRPr="00AB41BC" w:rsidDel="00424FA3">
          <w:rPr>
            <w:b/>
          </w:rPr>
          <w:delText>Graphics:</w:delText>
        </w:r>
        <w:r w:rsidDel="00424FA3">
          <w:delText xml:space="preserve"> Support for the U8G LCD </w:delText>
        </w:r>
      </w:del>
      <w:ins w:id="63" w:author="Greg Landry" w:date="2017-03-01T11:10:00Z">
        <w:del w:id="64" w:author="Greg Landry [2]" w:date="2017-07-31T10:29:00Z">
          <w:r w:rsidR="00D04291" w:rsidDel="00424FA3">
            <w:delText xml:space="preserve">OLED </w:delText>
          </w:r>
        </w:del>
      </w:ins>
      <w:del w:id="65" w:author="Greg Landry [2]" w:date="2017-07-31T10:29:00Z">
        <w:r w:rsidDel="00424FA3">
          <w:delText>displays</w:delText>
        </w:r>
        <w:r w:rsidR="00B05D0E" w:rsidDel="00424FA3">
          <w:delText>.</w:delText>
        </w:r>
      </w:del>
    </w:p>
    <w:p w14:paraId="7A795EF9" w14:textId="5CF958AB" w:rsidR="00AB41BC" w:rsidDel="00424FA3" w:rsidRDefault="00AB41BC" w:rsidP="00AB41BC">
      <w:pPr>
        <w:pStyle w:val="ListParagraph"/>
        <w:numPr>
          <w:ilvl w:val="0"/>
          <w:numId w:val="24"/>
        </w:numPr>
        <w:rPr>
          <w:del w:id="66" w:author="Greg Landry [2]" w:date="2017-07-31T10:29:00Z"/>
        </w:rPr>
      </w:pPr>
      <w:del w:id="67" w:author="Greg Landry [2]" w:date="2017-07-31T10:29:00Z">
        <w:r w:rsidDel="00424FA3">
          <w:rPr>
            <w:b/>
          </w:rPr>
          <w:delText>Inputs:</w:delText>
        </w:r>
        <w:r w:rsidR="00B05D0E" w:rsidDel="00424FA3">
          <w:delText xml:space="preserve"> D</w:delText>
        </w:r>
        <w:r w:rsidDel="00424FA3">
          <w:delText xml:space="preserve">rivers for buttons and </w:delText>
        </w:r>
        <w:r w:rsidR="00B05D0E" w:rsidDel="00424FA3">
          <w:delText>GPIO</w:delText>
        </w:r>
        <w:r w:rsidDel="00424FA3">
          <w:delText>s</w:delText>
        </w:r>
        <w:r w:rsidR="00B05D0E" w:rsidDel="00424FA3">
          <w:delText>.</w:delText>
        </w:r>
      </w:del>
    </w:p>
    <w:p w14:paraId="0DED46FF" w14:textId="16E4205E" w:rsidR="00AB41BC" w:rsidDel="00424FA3" w:rsidRDefault="00AB41BC" w:rsidP="00AB41BC">
      <w:pPr>
        <w:pStyle w:val="ListParagraph"/>
        <w:numPr>
          <w:ilvl w:val="0"/>
          <w:numId w:val="24"/>
        </w:numPr>
        <w:rPr>
          <w:del w:id="68" w:author="Greg Landry [2]" w:date="2017-07-31T10:29:00Z"/>
        </w:rPr>
      </w:pPr>
      <w:del w:id="69" w:author="Greg Landry [2]" w:date="2017-07-31T10:29:00Z">
        <w:r w:rsidRPr="00AB41BC" w:rsidDel="00424FA3">
          <w:rPr>
            <w:b/>
          </w:rPr>
          <w:delText>Protocols</w:delText>
        </w:r>
        <w:r w:rsidDel="00424FA3">
          <w:delText>: Support for application layer protocols including HTTP, COAP, MQTT etc.</w:delText>
        </w:r>
      </w:del>
    </w:p>
    <w:p w14:paraId="4ADDAD12" w14:textId="217DA7A2" w:rsidR="00AB41BC" w:rsidDel="00424FA3" w:rsidRDefault="00AB41BC" w:rsidP="00AB41BC">
      <w:pPr>
        <w:pStyle w:val="ListParagraph"/>
        <w:numPr>
          <w:ilvl w:val="0"/>
          <w:numId w:val="24"/>
        </w:numPr>
        <w:rPr>
          <w:del w:id="70" w:author="Greg Landry [2]" w:date="2017-07-31T10:29:00Z"/>
        </w:rPr>
      </w:pPr>
      <w:del w:id="71" w:author="Greg Landry [2]" w:date="2017-07-31T10:29:00Z">
        <w:r w:rsidDel="00424FA3">
          <w:rPr>
            <w:b/>
          </w:rPr>
          <w:delText>Test</w:delText>
        </w:r>
        <w:r w:rsidRPr="00AB41BC" w:rsidDel="00424FA3">
          <w:delText>:</w:delText>
        </w:r>
        <w:r w:rsidDel="00424FA3">
          <w:rPr>
            <w:b/>
          </w:rPr>
          <w:delText xml:space="preserve"> </w:delText>
        </w:r>
        <w:r w:rsidR="000837A4" w:rsidDel="00424FA3">
          <w:delText>T</w:delText>
        </w:r>
        <w:r w:rsidRPr="00AB41BC" w:rsidDel="00424FA3">
          <w:delText>ools to test network performance</w:delText>
        </w:r>
        <w:r w:rsidR="000837A4" w:rsidDel="00424FA3">
          <w:delText>,</w:delText>
        </w:r>
        <w:r w:rsidRPr="00AB41BC" w:rsidDel="00424FA3">
          <w:delText xml:space="preserve"> iPerf, malloc, TraceX</w:delText>
        </w:r>
        <w:r w:rsidDel="00424FA3">
          <w:delText>, audio</w:delText>
        </w:r>
        <w:r w:rsidR="000837A4" w:rsidDel="00424FA3">
          <w:delText>.</w:delText>
        </w:r>
      </w:del>
    </w:p>
    <w:p w14:paraId="65B4B84D" w14:textId="33E9A121" w:rsidR="00B4642A" w:rsidDel="00424FA3" w:rsidRDefault="00AB41BC" w:rsidP="00B4642A">
      <w:pPr>
        <w:pStyle w:val="ListParagraph"/>
        <w:numPr>
          <w:ilvl w:val="0"/>
          <w:numId w:val="24"/>
        </w:numPr>
        <w:rPr>
          <w:ins w:id="72" w:author="Greg Landry" w:date="2017-06-20T16:10:00Z"/>
          <w:del w:id="73" w:author="Greg Landry [2]" w:date="2017-07-31T10:29:00Z"/>
        </w:rPr>
      </w:pPr>
      <w:del w:id="74" w:author="Greg Landry [2]" w:date="2017-07-31T10:29:00Z">
        <w:r w:rsidDel="00424FA3">
          <w:rPr>
            <w:b/>
          </w:rPr>
          <w:delText>Utilities</w:delText>
        </w:r>
        <w:r w:rsidRPr="00AB41BC" w:rsidDel="00424FA3">
          <w:delText>:</w:delText>
        </w:r>
        <w:r w:rsidDel="00424FA3">
          <w:delText xml:space="preserve"> </w:delText>
        </w:r>
        <w:r w:rsidR="000837A4" w:rsidDel="00424FA3">
          <w:delText>S</w:delText>
        </w:r>
        <w:r w:rsidRPr="00AB41BC" w:rsidDel="00424FA3">
          <w:delText xml:space="preserve">upport for JSON, </w:delText>
        </w:r>
      </w:del>
      <w:ins w:id="75" w:author="Greg Landry" w:date="2017-06-19T16:00:00Z">
        <w:del w:id="76" w:author="Greg Landry [2]" w:date="2017-07-31T10:29:00Z">
          <w:r w:rsidR="001E42FD" w:rsidDel="00424FA3">
            <w:delText xml:space="preserve">linked lists, </w:delText>
          </w:r>
        </w:del>
      </w:ins>
      <w:del w:id="77" w:author="Greg Landry [2]" w:date="2017-07-31T10:29:00Z">
        <w:r w:rsidDel="00424FA3">
          <w:delText>console, printf, buffers, etc.</w:delText>
        </w:r>
      </w:del>
    </w:p>
    <w:p w14:paraId="71ABE01E" w14:textId="3D63D1FF" w:rsidR="00EE5C49" w:rsidDel="00424FA3" w:rsidRDefault="00EE5C49">
      <w:pPr>
        <w:pStyle w:val="ListParagraph"/>
        <w:numPr>
          <w:ilvl w:val="1"/>
          <w:numId w:val="24"/>
        </w:numPr>
        <w:rPr>
          <w:ins w:id="78" w:author="Greg Landry" w:date="2017-03-01T11:10:00Z"/>
          <w:del w:id="79" w:author="Greg Landry [2]" w:date="2017-07-31T10:29:00Z"/>
        </w:rPr>
        <w:pPrChange w:id="80" w:author="Greg Landry" w:date="2017-06-20T16:10:00Z">
          <w:pPr>
            <w:pStyle w:val="ListParagraph"/>
            <w:numPr>
              <w:numId w:val="24"/>
            </w:numPr>
            <w:ind w:hanging="360"/>
          </w:pPr>
        </w:pPrChange>
      </w:pPr>
      <w:ins w:id="81" w:author="Greg Landry" w:date="2017-06-20T16:10:00Z">
        <w:del w:id="82" w:author="Greg Landry [2]" w:date="2017-07-31T10:29:00Z">
          <w:r w:rsidDel="00424FA3">
            <w:rPr>
              <w:b/>
            </w:rPr>
            <w:delText>Note</w:delText>
          </w:r>
          <w:r w:rsidRPr="00EE5C49" w:rsidDel="00424FA3">
            <w:rPr>
              <w:rPrChange w:id="83" w:author="Greg Landry" w:date="2017-06-20T16:10:00Z">
                <w:rPr>
                  <w:b/>
                </w:rPr>
              </w:rPrChange>
            </w:rPr>
            <w:delText>:</w:delText>
          </w:r>
          <w:r w:rsidDel="00424FA3">
            <w:delText xml:space="preserve"> There are 2 JSON parsers: cJSON and JSON_parser. The cJSO</w:delText>
          </w:r>
        </w:del>
      </w:ins>
      <w:ins w:id="84" w:author="Greg Landry" w:date="2017-06-20T16:11:00Z">
        <w:del w:id="85" w:author="Greg Landry [2]" w:date="2017-07-31T10:29:00Z">
          <w:r w:rsidDel="00424FA3">
            <w:delText>N functions are simpler to use and a README file and examples are provided.</w:delText>
          </w:r>
        </w:del>
      </w:ins>
    </w:p>
    <w:p w14:paraId="04715CF1" w14:textId="0357F983" w:rsidR="001E4ED8" w:rsidDel="00424FA3" w:rsidRDefault="00753489">
      <w:pPr>
        <w:rPr>
          <w:ins w:id="86" w:author="Greg Landry" w:date="2017-03-01T11:10:00Z"/>
          <w:del w:id="87" w:author="Greg Landry [2]" w:date="2017-07-31T10:29:00Z"/>
        </w:rPr>
        <w:pPrChange w:id="88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89" w:author="Greg Landry" w:date="2017-03-01T11:22:00Z">
        <w:del w:id="90" w:author="Greg Landry [2]" w:date="2017-07-31T10:29:00Z">
          <w:r w:rsidDel="00424FA3">
            <w:delText xml:space="preserve">In the exercises, </w:delText>
          </w:r>
        </w:del>
      </w:ins>
      <w:ins w:id="91" w:author="Greg Landry" w:date="2017-03-01T11:10:00Z">
        <w:del w:id="92" w:author="Greg Landry [2]" w:date="2017-07-31T10:29:00Z">
          <w:r w:rsidDel="00424FA3">
            <w:delText>w</w:delText>
          </w:r>
          <w:r w:rsidR="00D04291" w:rsidDel="00424FA3">
            <w:delText>e will be using the graphics library to display information on the OLED displ</w:delText>
          </w:r>
          <w:r w:rsidR="001E4ED8" w:rsidDel="00424FA3">
            <w:delText>ay present on the shield board.</w:delText>
          </w:r>
        </w:del>
      </w:ins>
    </w:p>
    <w:p w14:paraId="1BE6E8B9" w14:textId="2918C47A" w:rsidR="00D04291" w:rsidDel="00424FA3" w:rsidRDefault="001E4ED8">
      <w:pPr>
        <w:rPr>
          <w:ins w:id="93" w:author="Greg Landry" w:date="2017-03-01T11:17:00Z"/>
          <w:del w:id="94" w:author="Greg Landry [2]" w:date="2017-07-31T10:29:00Z"/>
        </w:rPr>
        <w:pPrChange w:id="95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96" w:author="Greg Landry" w:date="2017-03-01T11:18:00Z">
        <w:del w:id="97" w:author="Greg Landry [2]" w:date="2017-07-31T10:29:00Z">
          <w:r w:rsidDel="00424FA3">
            <w:delText xml:space="preserve">Note: </w:delText>
          </w:r>
        </w:del>
      </w:ins>
      <w:ins w:id="98" w:author="Greg Landry" w:date="2017-03-01T11:17:00Z">
        <w:del w:id="99" w:author="Greg Landry [2]" w:date="2017-07-31T10:29:00Z">
          <w:r w:rsidRPr="001E4ED8" w:rsidDel="00424FA3">
            <w:rPr>
              <w:u w:val="single"/>
              <w:rPrChange w:id="100" w:author="Greg Landry" w:date="2017-03-01T11:18:00Z">
                <w:rPr/>
              </w:rPrChange>
            </w:rPr>
            <w:delTex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delText>
          </w:r>
        </w:del>
      </w:ins>
    </w:p>
    <w:p w14:paraId="7C6CE6D3" w14:textId="5C4F632E" w:rsidR="00356A14" w:rsidDel="00424FA3" w:rsidRDefault="00B21A6B">
      <w:pPr>
        <w:rPr>
          <w:ins w:id="101" w:author="Greg Landry" w:date="2017-03-01T11:54:00Z"/>
          <w:del w:id="102" w:author="Greg Landry [2]" w:date="2017-07-31T10:29:00Z"/>
        </w:rPr>
        <w:pPrChange w:id="103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04" w:author="Greg Landry" w:date="2017-03-01T11:54:00Z">
        <w:del w:id="105" w:author="Greg Landry [2]" w:date="2017-07-31T10:29:00Z">
          <w:r w:rsidDel="00424FA3">
            <w:delText>In order to draw text to the display you must:</w:delText>
          </w:r>
        </w:del>
      </w:ins>
    </w:p>
    <w:p w14:paraId="044ED6D7" w14:textId="14C35AC6" w:rsidR="00721450" w:rsidDel="00424FA3" w:rsidRDefault="00721450">
      <w:pPr>
        <w:pStyle w:val="ListParagraph"/>
        <w:numPr>
          <w:ilvl w:val="0"/>
          <w:numId w:val="29"/>
        </w:numPr>
        <w:rPr>
          <w:ins w:id="106" w:author="Greg Landry" w:date="2017-03-01T12:34:00Z"/>
          <w:del w:id="107" w:author="Greg Landry [2]" w:date="2017-07-31T10:29:00Z"/>
        </w:rPr>
        <w:pPrChange w:id="108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109" w:author="Greg Landry" w:date="2017-03-01T12:34:00Z">
        <w:del w:id="110" w:author="Greg Landry [2]" w:date="2017-07-31T10:29:00Z">
          <w:r w:rsidDel="00424FA3">
            <w:delText xml:space="preserve">Setup a structure of type </w:delText>
          </w:r>
          <w:r w:rsidRPr="00560490" w:rsidDel="00424FA3">
            <w:rPr>
              <w:i/>
              <w:rPrChange w:id="111" w:author="Greg Landry" w:date="2017-03-01T12:51:00Z">
                <w:rPr/>
              </w:rPrChange>
            </w:rPr>
            <w:delText>u8g_t</w:delText>
          </w:r>
          <w:r w:rsidDel="00424FA3">
            <w:delText xml:space="preserve">. A pointer to this </w:delText>
          </w:r>
        </w:del>
      </w:ins>
      <w:ins w:id="112" w:author="Greg Landry" w:date="2017-03-01T12:35:00Z">
        <w:del w:id="113" w:author="Greg Landry [2]" w:date="2017-07-31T10:29:00Z">
          <w:r w:rsidDel="00424FA3">
            <w:delText xml:space="preserve">structure will be </w:delText>
          </w:r>
        </w:del>
      </w:ins>
      <w:ins w:id="114" w:author="Greg Landry" w:date="2017-03-01T12:54:00Z">
        <w:del w:id="115" w:author="Greg Landry [2]" w:date="2017-07-31T10:29:00Z">
          <w:r w:rsidR="00680FF4" w:rsidDel="00424FA3">
            <w:delText xml:space="preserve">the first argument in </w:delText>
          </w:r>
        </w:del>
      </w:ins>
      <w:ins w:id="116" w:author="Greg Landry" w:date="2017-03-01T12:58:00Z">
        <w:del w:id="117" w:author="Greg Landry [2]" w:date="2017-07-31T10:29:00Z">
          <w:r w:rsidR="00BD1E13" w:rsidDel="00424FA3">
            <w:delText xml:space="preserve">almost </w:delText>
          </w:r>
        </w:del>
      </w:ins>
      <w:ins w:id="118" w:author="Greg Landry" w:date="2017-03-01T12:54:00Z">
        <w:del w:id="119" w:author="Greg Landry [2]" w:date="2017-07-31T10:29:00Z">
          <w:r w:rsidR="00E0375F" w:rsidDel="00424FA3">
            <w:delText>all</w:delText>
          </w:r>
        </w:del>
      </w:ins>
      <w:ins w:id="120" w:author="Greg Landry" w:date="2017-03-01T12:35:00Z">
        <w:del w:id="121" w:author="Greg Landry [2]" w:date="2017-07-31T10:29:00Z">
          <w:r w:rsidDel="00424FA3">
            <w:delText xml:space="preserve"> of the u8g function calls</w:delText>
          </w:r>
        </w:del>
      </w:ins>
      <w:ins w:id="122" w:author="Greg Landry" w:date="2017-03-01T12:55:00Z">
        <w:del w:id="123" w:author="Greg Landry [2]" w:date="2017-07-31T10:29:00Z">
          <w:r w:rsidR="00E0375F" w:rsidDel="00424FA3">
            <w:delText xml:space="preserve"> that we use</w:delText>
          </w:r>
        </w:del>
      </w:ins>
      <w:ins w:id="124" w:author="Greg Landry" w:date="2017-03-01T12:35:00Z">
        <w:del w:id="125" w:author="Greg Landry [2]" w:date="2017-07-31T10:29:00Z">
          <w:r w:rsidDel="00424FA3">
            <w:delText>.</w:delText>
          </w:r>
        </w:del>
      </w:ins>
    </w:p>
    <w:p w14:paraId="494BD85F" w14:textId="6431D545" w:rsidR="00B21A6B" w:rsidDel="00424FA3" w:rsidRDefault="00B21A6B">
      <w:pPr>
        <w:pStyle w:val="ListParagraph"/>
        <w:numPr>
          <w:ilvl w:val="0"/>
          <w:numId w:val="29"/>
        </w:numPr>
        <w:rPr>
          <w:ins w:id="126" w:author="Greg Landry" w:date="2017-03-01T11:56:00Z"/>
          <w:del w:id="127" w:author="Greg Landry [2]" w:date="2017-07-31T10:29:00Z"/>
        </w:rPr>
        <w:pPrChange w:id="128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129" w:author="Greg Landry" w:date="2017-03-01T11:55:00Z">
        <w:del w:id="130" w:author="Greg Landry [2]" w:date="2017-07-31T10:29:00Z">
          <w:r w:rsidDel="00424FA3">
            <w:delText>Setup and initialize a</w:delText>
          </w:r>
        </w:del>
      </w:ins>
      <w:ins w:id="131" w:author="Greg Landry" w:date="2017-03-01T11:56:00Z">
        <w:del w:id="132" w:author="Greg Landry [2]" w:date="2017-07-31T10:29:00Z">
          <w:r w:rsidDel="00424FA3">
            <w:delText>n</w:delText>
          </w:r>
        </w:del>
      </w:ins>
      <w:ins w:id="133" w:author="Greg Landry" w:date="2017-03-01T11:55:00Z">
        <w:del w:id="134" w:author="Greg Landry [2]" w:date="2017-07-31T10:29:00Z">
          <w:r w:rsidDel="00424FA3">
            <w:delText xml:space="preserve"> </w:delText>
          </w:r>
        </w:del>
      </w:ins>
      <w:ins w:id="135" w:author="Greg Landry" w:date="2017-03-01T11:56:00Z">
        <w:del w:id="136" w:author="Greg Landry [2]" w:date="2017-07-31T10:29:00Z">
          <w:r w:rsidDel="00424FA3">
            <w:delText xml:space="preserve">I2C </w:delText>
          </w:r>
        </w:del>
      </w:ins>
      <w:ins w:id="137" w:author="Greg Landry" w:date="2017-03-01T11:55:00Z">
        <w:del w:id="138" w:author="Greg Landry [2]" w:date="2017-07-31T10:29:00Z">
          <w:r w:rsidDel="00424FA3">
            <w:delText>structure</w:delText>
          </w:r>
        </w:del>
      </w:ins>
      <w:ins w:id="139" w:author="Greg Landry" w:date="2017-03-01T11:56:00Z">
        <w:del w:id="140" w:author="Greg Landry [2]" w:date="2017-07-31T10:29:00Z">
          <w:r w:rsidDel="00424FA3">
            <w:delText xml:space="preserve"> for the OLED display. For our hardware:</w:delText>
          </w:r>
        </w:del>
      </w:ins>
    </w:p>
    <w:p w14:paraId="49BB1EFC" w14:textId="440923DC" w:rsidR="00B21A6B" w:rsidDel="00424FA3" w:rsidRDefault="00E813ED">
      <w:pPr>
        <w:pStyle w:val="ListParagraph"/>
        <w:numPr>
          <w:ilvl w:val="1"/>
          <w:numId w:val="29"/>
        </w:numPr>
        <w:rPr>
          <w:ins w:id="141" w:author="Greg Landry" w:date="2017-03-01T11:56:00Z"/>
          <w:del w:id="142" w:author="Greg Landry [2]" w:date="2017-07-31T10:29:00Z"/>
        </w:rPr>
        <w:pPrChange w:id="14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144" w:author="Greg Landry" w:date="2017-03-01T11:56:00Z">
        <w:del w:id="145" w:author="Greg Landry [2]" w:date="2017-07-31T10:29:00Z">
          <w:r w:rsidDel="00424FA3">
            <w:delText>I2C port = WICED_I2C_2</w:delText>
          </w:r>
        </w:del>
      </w:ins>
    </w:p>
    <w:p w14:paraId="044FD411" w14:textId="0D5A23B7" w:rsidR="00B21A6B" w:rsidDel="00424FA3" w:rsidRDefault="00B21A6B">
      <w:pPr>
        <w:pStyle w:val="ListParagraph"/>
        <w:numPr>
          <w:ilvl w:val="1"/>
          <w:numId w:val="29"/>
        </w:numPr>
        <w:rPr>
          <w:ins w:id="146" w:author="Greg Landry" w:date="2017-03-01T11:56:00Z"/>
          <w:del w:id="147" w:author="Greg Landry [2]" w:date="2017-07-31T10:29:00Z"/>
        </w:rPr>
        <w:pPrChange w:id="148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149" w:author="Greg Landry" w:date="2017-03-01T11:56:00Z">
        <w:del w:id="150" w:author="Greg Landry [2]" w:date="2017-07-31T10:29:00Z">
          <w:r w:rsidDel="00424FA3">
            <w:delText>I2C address = 0x3C</w:delText>
          </w:r>
        </w:del>
      </w:ins>
    </w:p>
    <w:p w14:paraId="502AA8CB" w14:textId="13909472" w:rsidR="00B21A6B" w:rsidDel="00424FA3" w:rsidRDefault="00B21A6B">
      <w:pPr>
        <w:pStyle w:val="ListParagraph"/>
        <w:numPr>
          <w:ilvl w:val="1"/>
          <w:numId w:val="29"/>
        </w:numPr>
        <w:rPr>
          <w:ins w:id="151" w:author="Greg Landry" w:date="2017-03-01T11:57:00Z"/>
          <w:del w:id="152" w:author="Greg Landry [2]" w:date="2017-07-31T10:29:00Z"/>
        </w:rPr>
        <w:pPrChange w:id="15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154" w:author="Greg Landry" w:date="2017-03-01T11:57:00Z">
        <w:del w:id="155" w:author="Greg Landry [2]" w:date="2017-07-31T10:29:00Z">
          <w:r w:rsidDel="00424FA3">
            <w:delText>I2C address with = I2C_ADDRESS_WIDTH_7BIT</w:delText>
          </w:r>
        </w:del>
      </w:ins>
    </w:p>
    <w:p w14:paraId="597119B4" w14:textId="659002F9" w:rsidR="00B21A6B" w:rsidDel="00424FA3" w:rsidRDefault="00B21A6B">
      <w:pPr>
        <w:pStyle w:val="ListParagraph"/>
        <w:numPr>
          <w:ilvl w:val="1"/>
          <w:numId w:val="29"/>
        </w:numPr>
        <w:rPr>
          <w:ins w:id="156" w:author="Greg Landry" w:date="2017-03-01T11:56:00Z"/>
          <w:del w:id="157" w:author="Greg Landry [2]" w:date="2017-07-31T10:29:00Z"/>
        </w:rPr>
        <w:pPrChange w:id="158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159" w:author="Greg Landry" w:date="2017-03-01T11:57:00Z">
        <w:del w:id="160" w:author="Greg Landry [2]" w:date="2017-07-31T10:29:00Z">
          <w:r w:rsidDel="00424FA3">
            <w:delText>Flags = 0</w:delText>
          </w:r>
        </w:del>
      </w:ins>
    </w:p>
    <w:p w14:paraId="6DBFFD66" w14:textId="2371A8AA" w:rsidR="00B21A6B" w:rsidDel="00424FA3" w:rsidRDefault="00B21A6B">
      <w:pPr>
        <w:pStyle w:val="ListParagraph"/>
        <w:numPr>
          <w:ilvl w:val="1"/>
          <w:numId w:val="29"/>
        </w:numPr>
        <w:rPr>
          <w:ins w:id="161" w:author="Greg Landry" w:date="2017-03-01T11:57:00Z"/>
          <w:del w:id="162" w:author="Greg Landry [2]" w:date="2017-07-31T10:29:00Z"/>
        </w:rPr>
        <w:pPrChange w:id="16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164" w:author="Greg Landry" w:date="2017-03-01T11:56:00Z">
        <w:del w:id="165" w:author="Greg Landry [2]" w:date="2017-07-31T10:29:00Z">
          <w:r w:rsidDel="00424FA3">
            <w:delText>Speed mode = I2C_STANDAR</w:delText>
          </w:r>
        </w:del>
        <w:del w:id="166" w:author="Greg Landry [2]" w:date="2017-07-20T14:02:00Z">
          <w:r w:rsidDel="008B28AB">
            <w:delText>T</w:delText>
          </w:r>
        </w:del>
        <w:del w:id="167" w:author="Greg Landry [2]" w:date="2017-07-31T10:29:00Z">
          <w:r w:rsidDel="00424FA3">
            <w:delText>_MODE</w:delText>
          </w:r>
        </w:del>
      </w:ins>
    </w:p>
    <w:p w14:paraId="68B89C05" w14:textId="7223B57B" w:rsidR="00B21A6B" w:rsidDel="00424FA3" w:rsidRDefault="00B21A6B">
      <w:pPr>
        <w:pStyle w:val="ListParagraph"/>
        <w:numPr>
          <w:ilvl w:val="0"/>
          <w:numId w:val="29"/>
        </w:numPr>
        <w:rPr>
          <w:ins w:id="168" w:author="Greg Landry" w:date="2017-03-01T11:57:00Z"/>
          <w:del w:id="169" w:author="Greg Landry [2]" w:date="2017-07-31T10:29:00Z"/>
        </w:rPr>
        <w:pPrChange w:id="170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171" w:author="Greg Landry" w:date="2017-03-01T11:57:00Z">
        <w:del w:id="172" w:author="Greg Landry [2]" w:date="2017-07-31T10:29:00Z">
          <w:r w:rsidDel="00424FA3">
            <w:delText>Initialize the I2C device</w:delText>
          </w:r>
        </w:del>
      </w:ins>
      <w:ins w:id="173" w:author="Greg Landry" w:date="2017-03-01T12:58:00Z">
        <w:del w:id="174" w:author="Greg Landry [2]" w:date="2017-07-31T10:29:00Z">
          <w:r w:rsidR="00BD1E13" w:rsidDel="00424FA3">
            <w:delText xml:space="preserve"> using u8g_init_wiced_i2c_device</w:delText>
          </w:r>
        </w:del>
      </w:ins>
      <w:ins w:id="175" w:author="Greg Landry" w:date="2017-03-01T11:57:00Z">
        <w:del w:id="176" w:author="Greg Landry [2]" w:date="2017-07-31T10:29:00Z">
          <w:r w:rsidDel="00424FA3">
            <w:delText>.</w:delText>
          </w:r>
        </w:del>
      </w:ins>
      <w:ins w:id="177" w:author="Greg Landry" w:date="2017-03-01T12:58:00Z">
        <w:del w:id="178" w:author="Greg Landry [2]" w:date="2017-07-31T10:29:00Z">
          <w:r w:rsidR="00BD1E13" w:rsidDel="00424FA3">
            <w:delText xml:space="preserve"> This function takes a pointer to the I2C structure from step 2.</w:delText>
          </w:r>
        </w:del>
      </w:ins>
    </w:p>
    <w:p w14:paraId="0D4654B8" w14:textId="0F802729" w:rsidR="00B21A6B" w:rsidDel="00424FA3" w:rsidRDefault="00B21A6B">
      <w:pPr>
        <w:pStyle w:val="ListParagraph"/>
        <w:numPr>
          <w:ilvl w:val="0"/>
          <w:numId w:val="29"/>
        </w:numPr>
        <w:rPr>
          <w:ins w:id="179" w:author="Greg Landry" w:date="2017-03-01T12:38:00Z"/>
          <w:del w:id="180" w:author="Greg Landry [2]" w:date="2017-07-31T10:29:00Z"/>
        </w:rPr>
        <w:pPrChange w:id="181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182" w:author="Greg Landry" w:date="2017-03-01T11:57:00Z">
        <w:del w:id="183" w:author="Greg Landry [2]" w:date="2017-07-31T10:29:00Z">
          <w:r w:rsidDel="00424FA3">
            <w:delText xml:space="preserve">Initialize the communication functions by calling </w:delText>
          </w:r>
          <w:r w:rsidRPr="00560490" w:rsidDel="00424FA3">
            <w:rPr>
              <w:i/>
              <w:rPrChange w:id="184" w:author="Greg Landry" w:date="2017-03-01T12:51:00Z">
                <w:rPr/>
              </w:rPrChange>
            </w:rPr>
            <w:delText>u8g_InitComFn</w:delText>
          </w:r>
          <w:r w:rsidDel="00424FA3">
            <w:delText>.</w:delText>
          </w:r>
        </w:del>
      </w:ins>
      <w:ins w:id="185" w:author="Greg Landry" w:date="2017-03-01T12:37:00Z">
        <w:del w:id="186" w:author="Greg Landry [2]" w:date="2017-07-31T10:29:00Z">
          <w:r w:rsidR="00721450" w:rsidDel="00424FA3">
            <w:delText xml:space="preserve"> It takes a pointer to the u8g structure</w:delText>
          </w:r>
        </w:del>
      </w:ins>
      <w:ins w:id="187" w:author="Greg Landry" w:date="2017-03-01T12:40:00Z">
        <w:del w:id="188" w:author="Greg Landry [2]" w:date="2017-07-31T10:29:00Z">
          <w:r w:rsidR="00721450" w:rsidDel="00424FA3">
            <w:delText xml:space="preserve"> created in step 1</w:delText>
          </w:r>
        </w:del>
      </w:ins>
      <w:ins w:id="189" w:author="Greg Landry" w:date="2017-03-01T12:37:00Z">
        <w:del w:id="190" w:author="Greg Landry [2]" w:date="2017-07-31T10:29:00Z">
          <w:r w:rsidR="00721450" w:rsidDel="00424FA3">
            <w:delText xml:space="preserve">, a pointer to a u8g_dev_t structure which specifies the type of </w:delText>
          </w:r>
        </w:del>
      </w:ins>
      <w:ins w:id="191" w:author="Greg Landry" w:date="2017-03-01T12:38:00Z">
        <w:del w:id="192" w:author="Greg Landry [2]" w:date="2017-07-31T10:29:00Z">
          <w:r w:rsidR="00721450" w:rsidDel="00424FA3">
            <w:delText xml:space="preserve">display, and a communication function pointer. For our hardware, </w:delText>
          </w:r>
        </w:del>
      </w:ins>
      <w:ins w:id="193" w:author="Greg Landry" w:date="2017-03-01T12:39:00Z">
        <w:del w:id="194" w:author="Greg Landry [2]" w:date="2017-07-31T10:29:00Z">
          <w:r w:rsidR="00721450" w:rsidDel="00424FA3">
            <w:delText xml:space="preserve">if you have a display structure called </w:delText>
          </w:r>
        </w:del>
      </w:ins>
      <w:ins w:id="195" w:author="Greg Landry" w:date="2017-03-01T13:02:00Z">
        <w:del w:id="196" w:author="Greg Landry [2]" w:date="2017-07-31T10:29:00Z">
          <w:r w:rsidR="00BD1E13" w:rsidDel="00424FA3">
            <w:delText>“</w:delText>
          </w:r>
        </w:del>
      </w:ins>
      <w:ins w:id="197" w:author="Greg Landry" w:date="2017-03-01T12:55:00Z">
        <w:del w:id="198" w:author="Greg Landry [2]" w:date="2017-07-31T10:29:00Z">
          <w:r w:rsidR="00BD1E13" w:rsidDel="00424FA3">
            <w:delText>display</w:delText>
          </w:r>
        </w:del>
      </w:ins>
      <w:ins w:id="199" w:author="Greg Landry" w:date="2017-03-01T13:02:00Z">
        <w:del w:id="200" w:author="Greg Landry [2]" w:date="2017-07-31T10:29:00Z">
          <w:r w:rsidR="00BD1E13" w:rsidDel="00424FA3">
            <w:delText>”</w:delText>
          </w:r>
        </w:del>
      </w:ins>
      <w:ins w:id="201" w:author="Greg Landry" w:date="2017-03-01T12:39:00Z">
        <w:del w:id="202" w:author="Greg Landry [2]" w:date="2017-07-31T10:29:00Z">
          <w:r w:rsidR="00721450" w:rsidDel="00424FA3">
            <w:delText xml:space="preserve">, </w:delText>
          </w:r>
        </w:del>
      </w:ins>
      <w:ins w:id="203" w:author="Greg Landry" w:date="2017-03-01T12:38:00Z">
        <w:del w:id="204" w:author="Greg Landry [2]" w:date="2017-07-31T10:29:00Z">
          <w:r w:rsidR="00721450" w:rsidDel="00424FA3">
            <w:delText>the call looks like this:</w:delText>
          </w:r>
        </w:del>
      </w:ins>
    </w:p>
    <w:p w14:paraId="7A4C0015" w14:textId="28D80830" w:rsidR="00721450" w:rsidDel="00424FA3" w:rsidRDefault="00721450">
      <w:pPr>
        <w:ind w:left="1440"/>
        <w:rPr>
          <w:ins w:id="205" w:author="Greg Landry" w:date="2017-03-01T11:58:00Z"/>
          <w:del w:id="206" w:author="Greg Landry [2]" w:date="2017-07-31T10:29:00Z"/>
        </w:rPr>
        <w:pPrChange w:id="207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208" w:author="Greg Landry" w:date="2017-03-01T12:38:00Z">
        <w:del w:id="209" w:author="Greg Landry [2]" w:date="2017-07-31T10:29:00Z">
          <w:r w:rsidRPr="00721450" w:rsidDel="00424FA3">
            <w:delText>u8g_InitComFn(&amp;</w:delText>
          </w:r>
        </w:del>
      </w:ins>
      <w:ins w:id="210" w:author="Greg Landry" w:date="2017-03-01T12:55:00Z">
        <w:del w:id="211" w:author="Greg Landry [2]" w:date="2017-07-31T10:29:00Z">
          <w:r w:rsidR="00BD1E13" w:rsidDel="00424FA3">
            <w:delText>display</w:delText>
          </w:r>
        </w:del>
      </w:ins>
      <w:ins w:id="212" w:author="Greg Landry" w:date="2017-03-01T12:38:00Z">
        <w:del w:id="213" w:author="Greg Landry [2]" w:date="2017-07-31T10:29:00Z">
          <w:r w:rsidRPr="00721450" w:rsidDel="00424FA3">
            <w:delText>, &amp;u8g_dev_ssd1306_128x64_i2c, u8g_com_hw_i2c_fn);</w:delText>
          </w:r>
        </w:del>
      </w:ins>
    </w:p>
    <w:p w14:paraId="58FEEEB4" w14:textId="3F1258EF" w:rsidR="00721450" w:rsidDel="00424FA3" w:rsidRDefault="00721450" w:rsidP="00721450">
      <w:pPr>
        <w:pStyle w:val="ListParagraph"/>
        <w:numPr>
          <w:ilvl w:val="0"/>
          <w:numId w:val="29"/>
        </w:numPr>
        <w:rPr>
          <w:ins w:id="214" w:author="Greg Landry" w:date="2017-03-01T12:41:00Z"/>
          <w:del w:id="215" w:author="Greg Landry [2]" w:date="2017-07-31T10:29:00Z"/>
        </w:rPr>
      </w:pPr>
      <w:ins w:id="216" w:author="Greg Landry" w:date="2017-03-01T12:33:00Z">
        <w:del w:id="217" w:author="Greg Landry [2]" w:date="2017-07-31T10:29:00Z">
          <w:r w:rsidDel="00424FA3">
            <w:delText>Select a font u</w:delText>
          </w:r>
          <w:r w:rsidR="00560490" w:rsidDel="00424FA3">
            <w:delText xml:space="preserve">sing </w:delText>
          </w:r>
          <w:r w:rsidR="00560490" w:rsidRPr="00560490" w:rsidDel="00424FA3">
            <w:rPr>
              <w:i/>
              <w:rPrChange w:id="218" w:author="Greg Landry" w:date="2017-03-01T12:51:00Z">
                <w:rPr/>
              </w:rPrChange>
            </w:rPr>
            <w:delText>u8g_SetFont</w:delText>
          </w:r>
        </w:del>
      </w:ins>
      <w:ins w:id="219" w:author="Greg Landry" w:date="2017-03-01T12:48:00Z">
        <w:del w:id="220" w:author="Greg Landry [2]" w:date="2017-07-31T10:29:00Z">
          <w:r w:rsidR="00560490" w:rsidDel="00424FA3">
            <w:delText>. It takes a pointer to the u8g structure and the name of the font.</w:delText>
          </w:r>
        </w:del>
      </w:ins>
    </w:p>
    <w:p w14:paraId="542C24FE" w14:textId="5969D709" w:rsidR="00721450" w:rsidDel="00424FA3" w:rsidRDefault="00721450">
      <w:pPr>
        <w:pStyle w:val="ListParagraph"/>
        <w:numPr>
          <w:ilvl w:val="1"/>
          <w:numId w:val="29"/>
        </w:numPr>
        <w:rPr>
          <w:ins w:id="221" w:author="Greg Landry" w:date="2017-03-01T12:48:00Z"/>
          <w:del w:id="222" w:author="Greg Landry [2]" w:date="2017-07-31T10:29:00Z"/>
        </w:rPr>
        <w:pPrChange w:id="223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224" w:author="Greg Landry" w:date="2017-03-01T12:42:00Z">
        <w:del w:id="225" w:author="Greg Landry [2]" w:date="2017-07-31T10:29:00Z">
          <w:r w:rsidDel="00424FA3">
            <w:delText xml:space="preserve">The fonts are all listed in </w:delText>
          </w:r>
        </w:del>
      </w:ins>
      <w:ins w:id="226" w:author="Greg Landry" w:date="2017-03-01T12:43:00Z">
        <w:del w:id="227" w:author="Greg Landry [2]" w:date="2017-07-31T10:29:00Z">
          <w:r w:rsidDel="00424FA3">
            <w:delText>the file u8g_font_data.c in the graphics library directory.</w:delText>
          </w:r>
        </w:del>
      </w:ins>
      <w:ins w:id="228" w:author="Greg Landry" w:date="2017-03-01T12:47:00Z">
        <w:del w:id="229" w:author="Greg Landry [2]" w:date="2017-07-31T10:29:00Z">
          <w:r w:rsidR="00560490" w:rsidDel="00424FA3">
            <w:delText xml:space="preserve"> The examples use </w:delText>
          </w:r>
        </w:del>
      </w:ins>
      <w:ins w:id="230" w:author="Greg Landry" w:date="2017-03-01T12:41:00Z">
        <w:del w:id="231" w:author="Greg Landry [2]" w:date="2017-07-31T10:29:00Z">
          <w:r w:rsidDel="00424FA3">
            <w:delText xml:space="preserve">u8g_font_unifont, </w:delText>
          </w:r>
        </w:del>
      </w:ins>
      <w:ins w:id="232" w:author="Greg Landry" w:date="2017-03-01T12:47:00Z">
        <w:del w:id="233" w:author="Greg Landry [2]" w:date="2017-07-31T10:29:00Z">
          <w:r w:rsidR="00560490" w:rsidDel="00424FA3">
            <w:delText>but feel free to experiment with others if you want.</w:delText>
          </w:r>
        </w:del>
      </w:ins>
    </w:p>
    <w:p w14:paraId="61195C38" w14:textId="3855ECC9" w:rsidR="00560490" w:rsidDel="00424FA3" w:rsidRDefault="00560490">
      <w:pPr>
        <w:pStyle w:val="ListParagraph"/>
        <w:numPr>
          <w:ilvl w:val="0"/>
          <w:numId w:val="29"/>
        </w:numPr>
        <w:rPr>
          <w:ins w:id="234" w:author="Greg Landry" w:date="2017-03-01T12:49:00Z"/>
          <w:del w:id="235" w:author="Greg Landry [2]" w:date="2017-07-31T10:29:00Z"/>
        </w:rPr>
      </w:pPr>
      <w:ins w:id="236" w:author="Greg Landry" w:date="2017-03-01T12:49:00Z">
        <w:del w:id="237" w:author="Greg Landry [2]" w:date="2017-07-31T10:29:00Z">
          <w:r w:rsidDel="00424FA3">
            <w:delText xml:space="preserve">Set a position using </w:delText>
          </w:r>
          <w:r w:rsidRPr="00560490" w:rsidDel="00424FA3">
            <w:rPr>
              <w:i/>
              <w:rPrChange w:id="238" w:author="Greg Landry" w:date="2017-03-01T12:51:00Z">
                <w:rPr/>
              </w:rPrChange>
            </w:rPr>
            <w:delText>u8g_SetFontPosTop</w:delText>
          </w:r>
          <w:r w:rsidDel="00424FA3">
            <w:delText xml:space="preserve">, </w:delText>
          </w:r>
          <w:r w:rsidRPr="00560490" w:rsidDel="00424FA3">
            <w:rPr>
              <w:i/>
              <w:rPrChange w:id="239" w:author="Greg Landry" w:date="2017-03-01T12:51:00Z">
                <w:rPr/>
              </w:rPrChange>
            </w:rPr>
            <w:delText>u8g_SetFontPosBottom</w:delText>
          </w:r>
          <w:r w:rsidDel="00424FA3">
            <w:delText xml:space="preserve">, or </w:delText>
          </w:r>
          <w:r w:rsidRPr="00560490" w:rsidDel="00424FA3">
            <w:rPr>
              <w:i/>
              <w:rPrChange w:id="240" w:author="Greg Landry" w:date="2017-03-01T12:51:00Z">
                <w:rPr/>
              </w:rPrChange>
            </w:rPr>
            <w:delText>u8g_SetFontPosCenter</w:delText>
          </w:r>
          <w:r w:rsidDel="00424FA3">
            <w:delText>.</w:delText>
          </w:r>
        </w:del>
      </w:ins>
    </w:p>
    <w:p w14:paraId="30EC6085" w14:textId="268DFCFC" w:rsidR="00560490" w:rsidDel="00424FA3" w:rsidRDefault="00560490">
      <w:pPr>
        <w:pStyle w:val="ListParagraph"/>
        <w:numPr>
          <w:ilvl w:val="1"/>
          <w:numId w:val="29"/>
        </w:numPr>
        <w:rPr>
          <w:ins w:id="241" w:author="Greg Landry" w:date="2017-03-01T12:33:00Z"/>
          <w:del w:id="242" w:author="Greg Landry [2]" w:date="2017-07-31T10:29:00Z"/>
        </w:rPr>
        <w:pPrChange w:id="243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244" w:author="Greg Landry" w:date="2017-03-01T12:49:00Z">
        <w:del w:id="245" w:author="Greg Landry [2]" w:date="2017-07-31T10:29:00Z">
          <w:r w:rsidDel="00424FA3">
            <w:delText>These</w:delText>
          </w:r>
        </w:del>
      </w:ins>
      <w:ins w:id="246" w:author="Greg Landry" w:date="2017-03-01T12:48:00Z">
        <w:del w:id="247" w:author="Greg Landry [2]" w:date="2017-07-31T10:29:00Z">
          <w:r w:rsidDel="00424FA3">
            <w:delText xml:space="preserve"> functions determine where the </w:delText>
          </w:r>
        </w:del>
      </w:ins>
      <w:ins w:id="248" w:author="Greg Landry" w:date="2017-03-01T12:51:00Z">
        <w:del w:id="249" w:author="Greg Landry [2]" w:date="2017-07-31T10:29:00Z">
          <w:r w:rsidDel="00424FA3">
            <w:delText>characters are</w:delText>
          </w:r>
        </w:del>
      </w:ins>
      <w:ins w:id="250" w:author="Greg Landry" w:date="2017-03-01T12:48:00Z">
        <w:del w:id="251" w:author="Greg Landry [2]" w:date="2017-07-31T10:29:00Z">
          <w:r w:rsidDel="00424FA3">
            <w:delText xml:space="preserve"> drawn relative to the starting coordinates specified in the DrawStr function described below.</w:delText>
          </w:r>
        </w:del>
      </w:ins>
      <w:ins w:id="252" w:author="Greg Landry" w:date="2017-03-01T13:03:00Z">
        <w:del w:id="253" w:author="Greg Landry [2]" w:date="2017-07-31T10:29:00Z">
          <w:r w:rsidR="00BD1E13" w:rsidDel="00424FA3">
            <w:delText xml:space="preserve"> </w:delText>
          </w:r>
          <w:r w:rsidR="00BD1E13" w:rsidRPr="00CF1E36" w:rsidDel="00424FA3">
            <w:rPr>
              <w:i/>
            </w:rPr>
            <w:delText>u8g_SetFontPosTop</w:delText>
          </w:r>
          <w:r w:rsidR="00BD1E13" w:rsidDel="00424FA3">
            <w:rPr>
              <w:i/>
            </w:rPr>
            <w:delText xml:space="preserve"> </w:delText>
          </w:r>
          <w:r w:rsidR="00BD1E13" w:rsidDel="00424FA3">
            <w:delText>means that the top of the first character will be at the coordinate specified.</w:delText>
          </w:r>
        </w:del>
      </w:ins>
    </w:p>
    <w:p w14:paraId="555FB42A" w14:textId="1A6DC27F" w:rsidR="00721450" w:rsidDel="00424FA3" w:rsidRDefault="00721450" w:rsidP="0097016A">
      <w:pPr>
        <w:pStyle w:val="ListParagraph"/>
        <w:numPr>
          <w:ilvl w:val="0"/>
          <w:numId w:val="29"/>
        </w:numPr>
        <w:rPr>
          <w:ins w:id="254" w:author="Greg Landry" w:date="2017-03-01T12:35:00Z"/>
          <w:del w:id="255" w:author="Greg Landry [2]" w:date="2017-07-31T10:29:00Z"/>
        </w:rPr>
      </w:pPr>
      <w:ins w:id="256" w:author="Greg Landry" w:date="2017-03-01T12:35:00Z">
        <w:del w:id="257" w:author="Greg Landry [2]" w:date="2017-07-31T10:29:00Z">
          <w:r w:rsidDel="00424FA3">
            <w:delText>Each time you want to display a string you:</w:delText>
          </w:r>
        </w:del>
      </w:ins>
    </w:p>
    <w:p w14:paraId="56E234D8" w14:textId="58577739" w:rsidR="0097016A" w:rsidDel="00424FA3" w:rsidRDefault="00E625D8">
      <w:pPr>
        <w:pStyle w:val="ListParagraph"/>
        <w:numPr>
          <w:ilvl w:val="1"/>
          <w:numId w:val="29"/>
        </w:numPr>
        <w:rPr>
          <w:ins w:id="258" w:author="Greg Landry" w:date="2017-03-01T12:04:00Z"/>
          <w:del w:id="259" w:author="Greg Landry [2]" w:date="2017-07-31T10:29:00Z"/>
        </w:rPr>
        <w:pPrChange w:id="260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261" w:author="Greg Landry" w:date="2017-03-01T13:03:00Z">
        <w:del w:id="262" w:author="Greg Landry [2]" w:date="2017-07-31T10:29:00Z">
          <w:r w:rsidDel="00424FA3">
            <w:delText>Select</w:delText>
          </w:r>
        </w:del>
      </w:ins>
      <w:ins w:id="263" w:author="Greg Landry" w:date="2017-03-01T12:04:00Z">
        <w:del w:id="264" w:author="Greg Landry [2]" w:date="2017-07-31T10:29:00Z">
          <w:r w:rsidR="0097016A" w:rsidDel="00424FA3">
            <w:delText xml:space="preserve"> the page to display </w:delText>
          </w:r>
        </w:del>
      </w:ins>
      <w:ins w:id="265" w:author="Greg Landry" w:date="2017-03-01T13:03:00Z">
        <w:del w:id="266" w:author="Greg Landry [2]" w:date="2017-07-31T10:29:00Z">
          <w:r w:rsidDel="00424FA3">
            <w:delText>the string</w:delText>
          </w:r>
        </w:del>
      </w:ins>
      <w:ins w:id="267" w:author="Greg Landry" w:date="2017-03-01T12:04:00Z">
        <w:del w:id="268" w:author="Greg Landry [2]" w:date="2017-07-31T10:29:00Z">
          <w:r w:rsidR="0097016A" w:rsidDel="00424FA3">
            <w:delText xml:space="preserve"> using </w:delText>
          </w:r>
          <w:r w:rsidR="0097016A" w:rsidRPr="00560490" w:rsidDel="00424FA3">
            <w:rPr>
              <w:i/>
              <w:rPrChange w:id="269" w:author="Greg Landry" w:date="2017-03-01T12:52:00Z">
                <w:rPr/>
              </w:rPrChange>
            </w:rPr>
            <w:delText>u8g_FirstPage</w:delText>
          </w:r>
          <w:r w:rsidR="0097016A" w:rsidDel="00424FA3">
            <w:delText>.</w:delText>
          </w:r>
        </w:del>
      </w:ins>
    </w:p>
    <w:p w14:paraId="38B9F722" w14:textId="09A1B8C5" w:rsidR="00B21A6B" w:rsidDel="00424FA3" w:rsidRDefault="00B21A6B">
      <w:pPr>
        <w:pStyle w:val="ListParagraph"/>
        <w:numPr>
          <w:ilvl w:val="1"/>
          <w:numId w:val="29"/>
        </w:numPr>
        <w:rPr>
          <w:ins w:id="270" w:author="Greg Landry" w:date="2017-03-01T12:32:00Z"/>
          <w:del w:id="271" w:author="Greg Landry [2]" w:date="2017-07-31T10:29:00Z"/>
        </w:rPr>
        <w:pPrChange w:id="272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273" w:author="Greg Landry" w:date="2017-03-01T11:58:00Z">
        <w:del w:id="274" w:author="Greg Landry [2]" w:date="2017-07-31T10:29:00Z">
          <w:r w:rsidDel="00424FA3">
            <w:delText xml:space="preserve">Draw the string using </w:delText>
          </w:r>
        </w:del>
      </w:ins>
      <w:ins w:id="275" w:author="Greg Landry" w:date="2017-03-01T12:04:00Z">
        <w:del w:id="276" w:author="Greg Landry [2]" w:date="2017-07-31T10:29:00Z">
          <w:r w:rsidR="0097016A" w:rsidRPr="00560490" w:rsidDel="00424FA3">
            <w:rPr>
              <w:i/>
              <w:rPrChange w:id="277" w:author="Greg Landry" w:date="2017-03-01T12:52:00Z">
                <w:rPr/>
              </w:rPrChange>
            </w:rPr>
            <w:delText>u8g_DrawStr</w:delText>
          </w:r>
        </w:del>
      </w:ins>
      <w:ins w:id="278" w:author="Greg Landry" w:date="2017-03-01T12:05:00Z">
        <w:del w:id="279" w:author="Greg Landry [2]" w:date="2017-07-31T10:29:00Z">
          <w:r w:rsidR="0097016A" w:rsidDel="00424FA3">
            <w:delText>.</w:delText>
          </w:r>
        </w:del>
      </w:ins>
      <w:ins w:id="280" w:author="Greg Landry" w:date="2017-03-01T12:32:00Z">
        <w:del w:id="281" w:author="Greg Landry [2]" w:date="2017-07-31T10:29:00Z">
          <w:r w:rsidR="004D7CAD" w:rsidDel="00424FA3">
            <w:delText xml:space="preserve"> You must </w:delText>
          </w:r>
        </w:del>
      </w:ins>
      <w:ins w:id="282" w:author="Greg Landry" w:date="2017-03-01T12:36:00Z">
        <w:del w:id="283" w:author="Greg Landry [2]" w:date="2017-07-31T10:29:00Z">
          <w:r w:rsidR="00721450" w:rsidDel="00424FA3">
            <w:delText>call this repeatedly</w:delText>
          </w:r>
        </w:del>
      </w:ins>
      <w:ins w:id="284" w:author="Greg Landry" w:date="2017-03-01T12:32:00Z">
        <w:del w:id="285" w:author="Greg Landry [2]" w:date="2017-07-31T10:29:00Z">
          <w:r w:rsidR="004D7CAD" w:rsidDel="00424FA3">
            <w:delText xml:space="preserve"> until </w:delText>
          </w:r>
          <w:r w:rsidR="004D7CAD" w:rsidRPr="00560490" w:rsidDel="00424FA3">
            <w:rPr>
              <w:i/>
              <w:rPrChange w:id="286" w:author="Greg Landry" w:date="2017-03-01T12:52:00Z">
                <w:rPr/>
              </w:rPrChange>
            </w:rPr>
            <w:delText>u8g_NextPage</w:delText>
          </w:r>
          <w:r w:rsidR="004D7CAD" w:rsidDel="00424FA3">
            <w:delText xml:space="preserve"> returns a 0.</w:delText>
          </w:r>
        </w:del>
      </w:ins>
      <w:ins w:id="287" w:author="Greg Landry" w:date="2017-03-01T12:55:00Z">
        <w:del w:id="288" w:author="Greg Landry [2]" w:date="2017-07-31T10:29:00Z">
          <w:r w:rsidR="00BD1E13" w:rsidDel="00424FA3">
            <w:delText xml:space="preserve"> The u8g_DrawStr function takes a pointer to the u8g structure, X coordinate, Y coordinate, </w:delText>
          </w:r>
        </w:del>
      </w:ins>
      <w:ins w:id="289" w:author="Greg Landry" w:date="2017-03-01T12:56:00Z">
        <w:del w:id="290" w:author="Greg Landry [2]" w:date="2017-07-31T10:29:00Z">
          <w:r w:rsidR="00BD1E13" w:rsidDel="00424FA3">
            <w:delText>and the string to be printed.</w:delText>
          </w:r>
        </w:del>
      </w:ins>
    </w:p>
    <w:p w14:paraId="4551DB7F" w14:textId="01AEDC5C" w:rsidR="004D7CAD" w:rsidDel="00424FA3" w:rsidRDefault="00721450">
      <w:pPr>
        <w:ind w:left="720"/>
        <w:rPr>
          <w:ins w:id="291" w:author="Greg Landry" w:date="2017-03-01T12:53:00Z"/>
          <w:del w:id="292" w:author="Greg Landry [2]" w:date="2017-07-31T10:29:00Z"/>
        </w:rPr>
        <w:pPrChange w:id="293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294" w:author="Greg Landry" w:date="2017-03-01T12:34:00Z">
        <w:del w:id="295" w:author="Greg Landry [2]" w:date="2017-07-31T10:29:00Z">
          <w:r w:rsidDel="00424FA3">
            <w:delText xml:space="preserve">As an example, </w:delText>
          </w:r>
        </w:del>
      </w:ins>
      <w:ins w:id="296" w:author="Greg Landry" w:date="2017-03-01T12:52:00Z">
        <w:del w:id="297" w:author="Greg Landry [2]" w:date="2017-07-31T10:29:00Z">
          <w:r w:rsidR="00560490" w:rsidDel="00424FA3">
            <w:delText xml:space="preserve">assuming a display structure called “display” and an I2C structure called “display_i2c” </w:delText>
          </w:r>
        </w:del>
      </w:ins>
      <w:ins w:id="298" w:author="Greg Landry" w:date="2017-03-01T12:34:00Z">
        <w:del w:id="299" w:author="Greg Landry [2]" w:date="2017-07-31T10:29:00Z">
          <w:r w:rsidDel="00424FA3">
            <w:delText xml:space="preserve">the following will </w:delText>
          </w:r>
        </w:del>
      </w:ins>
      <w:ins w:id="300" w:author="Greg Landry" w:date="2017-03-01T13:04:00Z">
        <w:del w:id="301" w:author="Greg Landry [2]" w:date="2017-07-31T10:29:00Z">
          <w:r w:rsidR="00E625D8" w:rsidDel="00424FA3">
            <w:delText>print</w:delText>
          </w:r>
        </w:del>
      </w:ins>
      <w:ins w:id="302" w:author="Greg Landry" w:date="2017-03-01T12:52:00Z">
        <w:del w:id="303" w:author="Greg Landry [2]" w:date="2017-07-31T10:29:00Z">
          <w:r w:rsidR="00560490" w:rsidDel="00424FA3">
            <w:delText xml:space="preserve"> the string </w:delText>
          </w:r>
        </w:del>
      </w:ins>
      <w:ins w:id="304" w:author="Greg Landry" w:date="2017-03-01T12:53:00Z">
        <w:del w:id="305" w:author="Greg Landry [2]" w:date="2017-07-31T10:29:00Z">
          <w:r w:rsidR="00560490" w:rsidDel="00424FA3">
            <w:delText>“Cypress”:</w:delText>
          </w:r>
        </w:del>
      </w:ins>
    </w:p>
    <w:p w14:paraId="72E270C4" w14:textId="712F2E40" w:rsid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06" w:author="Greg Landry" w:date="2017-03-01T12:56:00Z"/>
          <w:del w:id="307" w:author="Greg Landry [2]" w:date="2017-07-31T10:29:00Z"/>
          <w:rFonts w:ascii="Consolas" w:hAnsi="Consolas" w:cs="Consolas"/>
          <w:sz w:val="20"/>
          <w:szCs w:val="20"/>
        </w:rPr>
        <w:pPrChange w:id="30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09" w:author="Greg Landry" w:date="2017-03-01T12:56:00Z">
        <w:del w:id="310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u8g_init_wiced_i2c_device(&amp;display_i2c);</w:delText>
          </w:r>
        </w:del>
      </w:ins>
    </w:p>
    <w:p w14:paraId="740D00A4" w14:textId="526AA521" w:rsid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11" w:author="Greg Landry" w:date="2017-03-01T12:56:00Z"/>
          <w:del w:id="312" w:author="Greg Landry [2]" w:date="2017-07-31T10:29:00Z"/>
          <w:rFonts w:ascii="Consolas" w:hAnsi="Consolas" w:cs="Consolas"/>
          <w:sz w:val="20"/>
          <w:szCs w:val="20"/>
        </w:rPr>
        <w:pPrChange w:id="31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14" w:author="Greg Landry" w:date="2017-03-01T12:56:00Z">
        <w:del w:id="315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u8g_InitComFn(&amp;display, &amp;u8g_dev_ssd1306_128x64_i2c, u8g_com_hw_i2c_fn);</w:delText>
          </w:r>
        </w:del>
      </w:ins>
    </w:p>
    <w:p w14:paraId="31DE9415" w14:textId="1FBC94ED" w:rsid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16" w:author="Greg Landry" w:date="2017-03-01T12:56:00Z"/>
          <w:del w:id="317" w:author="Greg Landry [2]" w:date="2017-07-31T10:29:00Z"/>
          <w:rFonts w:ascii="Consolas" w:hAnsi="Consolas" w:cs="Consolas"/>
          <w:sz w:val="20"/>
          <w:szCs w:val="20"/>
        </w:rPr>
        <w:pPrChange w:id="31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19" w:author="Greg Landry" w:date="2017-03-01T12:56:00Z">
        <w:del w:id="320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u8g_SetFont(&amp;display, u8g_font_unifont);</w:delText>
          </w:r>
        </w:del>
      </w:ins>
    </w:p>
    <w:p w14:paraId="42E3B0E3" w14:textId="67C49B76" w:rsidR="00BD1E13" w:rsidRPr="00C57534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21" w:author="Greg Landry" w:date="2017-03-01T12:56:00Z"/>
          <w:del w:id="322" w:author="Greg Landry [2]" w:date="2017-07-31T10:29:00Z"/>
          <w:rFonts w:ascii="Consolas" w:hAnsi="Consolas" w:cs="Consolas"/>
          <w:color w:val="000000"/>
          <w:sz w:val="20"/>
          <w:szCs w:val="20"/>
          <w:rPrChange w:id="323" w:author="Greg Landry" w:date="2017-04-03T15:41:00Z">
            <w:rPr>
              <w:ins w:id="324" w:author="Greg Landry" w:date="2017-03-01T12:56:00Z"/>
              <w:del w:id="325" w:author="Greg Landry [2]" w:date="2017-07-31T10:29:00Z"/>
              <w:rFonts w:ascii="Consolas" w:hAnsi="Consolas" w:cs="Consolas"/>
              <w:sz w:val="20"/>
              <w:szCs w:val="20"/>
            </w:rPr>
          </w:rPrChange>
        </w:rPr>
        <w:pPrChange w:id="32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27" w:author="Greg Landry" w:date="2017-03-01T12:56:00Z">
        <w:del w:id="328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</w:delText>
          </w:r>
          <w:r w:rsidRPr="00C57534" w:rsidDel="00424FA3">
            <w:rPr>
              <w:rFonts w:ascii="Consolas" w:hAnsi="Consolas" w:cs="Consolas"/>
              <w:color w:val="000000"/>
              <w:sz w:val="20"/>
              <w:szCs w:val="20"/>
              <w:rPrChange w:id="329" w:author="Greg Landry" w:date="2017-04-03T15:41:00Z">
                <w:rPr>
                  <w:rFonts w:ascii="Consolas" w:hAnsi="Consolas" w:cs="Consolas"/>
                  <w:color w:val="000000"/>
                  <w:sz w:val="20"/>
                  <w:szCs w:val="20"/>
                  <w:highlight w:val="lightGray"/>
                </w:rPr>
              </w:rPrChange>
            </w:rPr>
            <w:delText>u8g_SetFontPosTop</w:delText>
          </w:r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>(&amp;display);</w:delText>
          </w:r>
        </w:del>
      </w:ins>
    </w:p>
    <w:p w14:paraId="3405C457" w14:textId="43F3D8A4" w:rsidR="00BD1E13" w:rsidRPr="00C57534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30" w:author="Greg Landry" w:date="2017-03-01T12:56:00Z"/>
          <w:del w:id="331" w:author="Greg Landry [2]" w:date="2017-07-31T10:29:00Z"/>
          <w:rFonts w:ascii="Consolas" w:hAnsi="Consolas" w:cs="Consolas"/>
          <w:color w:val="000000"/>
          <w:sz w:val="20"/>
          <w:szCs w:val="20"/>
          <w:rPrChange w:id="332" w:author="Greg Landry" w:date="2017-04-03T15:41:00Z">
            <w:rPr>
              <w:ins w:id="333" w:author="Greg Landry" w:date="2017-03-01T12:56:00Z"/>
              <w:del w:id="334" w:author="Greg Landry [2]" w:date="2017-07-31T10:29:00Z"/>
              <w:rFonts w:ascii="Consolas" w:hAnsi="Consolas" w:cs="Consolas"/>
              <w:sz w:val="20"/>
              <w:szCs w:val="20"/>
            </w:rPr>
          </w:rPrChange>
        </w:rPr>
        <w:pPrChange w:id="33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36" w:author="Greg Landry" w:date="2017-03-01T12:56:00Z">
        <w:del w:id="337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</w:delText>
          </w:r>
        </w:del>
      </w:ins>
    </w:p>
    <w:p w14:paraId="5C4A0935" w14:textId="0C40A908" w:rsidR="00BD1E13" w:rsidDel="00424FA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338" w:author="Greg Landry" w:date="2017-03-01T12:56:00Z"/>
          <w:del w:id="339" w:author="Greg Landry [2]" w:date="2017-07-31T10:29:00Z"/>
          <w:rFonts w:ascii="Consolas" w:hAnsi="Consolas" w:cs="Consolas"/>
          <w:sz w:val="20"/>
          <w:szCs w:val="20"/>
        </w:rPr>
        <w:pPrChange w:id="34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41" w:author="Greg Landry" w:date="2017-03-01T12:56:00Z">
        <w:del w:id="342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u8g_FirstPage(&amp;display);</w:delText>
          </w:r>
        </w:del>
      </w:ins>
    </w:p>
    <w:p w14:paraId="4B1F4C7E" w14:textId="0AEBF6E1" w:rsid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43" w:author="Greg Landry" w:date="2017-03-01T12:56:00Z"/>
          <w:del w:id="344" w:author="Greg Landry [2]" w:date="2017-07-31T10:29:00Z"/>
          <w:rFonts w:ascii="Consolas" w:hAnsi="Consolas" w:cs="Consolas"/>
          <w:color w:val="000000"/>
          <w:sz w:val="20"/>
          <w:szCs w:val="20"/>
        </w:rPr>
        <w:pPrChange w:id="34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46" w:author="Greg Landry" w:date="2017-03-01T12:56:00Z">
        <w:del w:id="347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</w:delText>
          </w:r>
          <w:r w:rsidDel="00424FA3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  <w:delText>do</w:delText>
          </w:r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</w:delText>
          </w:r>
        </w:del>
      </w:ins>
    </w:p>
    <w:p w14:paraId="1F501AA9" w14:textId="30FDF16C" w:rsid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48" w:author="Greg Landry" w:date="2017-03-01T12:56:00Z"/>
          <w:del w:id="349" w:author="Greg Landry [2]" w:date="2017-07-31T10:29:00Z"/>
          <w:rFonts w:ascii="Consolas" w:hAnsi="Consolas" w:cs="Consolas"/>
          <w:sz w:val="20"/>
          <w:szCs w:val="20"/>
        </w:rPr>
        <w:pPrChange w:id="35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51" w:author="Greg Landry" w:date="2017-03-01T12:56:00Z">
        <w:del w:id="352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{</w:delText>
          </w:r>
        </w:del>
      </w:ins>
    </w:p>
    <w:p w14:paraId="02E74EDA" w14:textId="1D5B2996" w:rsid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53" w:author="Greg Landry" w:date="2017-03-01T12:56:00Z"/>
          <w:del w:id="354" w:author="Greg Landry [2]" w:date="2017-07-31T10:29:00Z"/>
          <w:rFonts w:ascii="Consolas" w:hAnsi="Consolas" w:cs="Consolas"/>
          <w:sz w:val="20"/>
          <w:szCs w:val="20"/>
        </w:rPr>
        <w:pPrChange w:id="355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356" w:author="Greg Landry" w:date="2017-03-01T12:56:00Z">
        <w:del w:id="357" w:author="Greg Landry [2]" w:date="2017-07-31T10:29:00Z"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       u8g_DrawStr(&amp;display, 0, 10, </w:delText>
          </w:r>
          <w:r w:rsidDel="00424FA3">
            <w:rPr>
              <w:rFonts w:ascii="Consolas" w:hAnsi="Consolas" w:cs="Consolas"/>
              <w:color w:val="2A00FF"/>
              <w:sz w:val="20"/>
              <w:szCs w:val="20"/>
            </w:rPr>
            <w:delText>"Cypress"</w:delText>
          </w:r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>);</w:delText>
          </w:r>
        </w:del>
      </w:ins>
    </w:p>
    <w:p w14:paraId="4C14CF64" w14:textId="3A3B7001" w:rsidR="00560490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58" w:author="Greg Landry" w:date="2017-03-01T12:57:00Z"/>
          <w:del w:id="359" w:author="Greg Landry [2]" w:date="2017-07-31T10:29:00Z"/>
          <w:rFonts w:ascii="Consolas" w:hAnsi="Consolas" w:cs="Consolas"/>
          <w:color w:val="000000"/>
          <w:sz w:val="20"/>
          <w:szCs w:val="20"/>
        </w:rPr>
        <w:pPrChange w:id="360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361" w:author="Greg Landry" w:date="2017-03-01T12:56:00Z">
        <w:del w:id="362" w:author="Greg Landry [2]" w:date="2017-07-31T10:29:00Z">
          <w:r w:rsidDel="00424FA3">
            <w:rPr>
              <w:rFonts w:ascii="Consolas" w:hAnsi="Consolas" w:cs="Consolas"/>
              <w:sz w:val="20"/>
              <w:szCs w:val="20"/>
            </w:rPr>
            <w:delText xml:space="preserve">    </w:delText>
          </w:r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} </w:delText>
          </w:r>
          <w:r w:rsidDel="00424FA3"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  <w:delText>while</w:delText>
          </w:r>
          <w:r w:rsidDel="00424FA3">
            <w:rPr>
              <w:rFonts w:ascii="Consolas" w:hAnsi="Consolas" w:cs="Consolas"/>
              <w:color w:val="000000"/>
              <w:sz w:val="20"/>
              <w:szCs w:val="20"/>
            </w:rPr>
            <w:delText xml:space="preserve"> (u8g_NextPage(&amp;display));</w:delText>
          </w:r>
        </w:del>
      </w:ins>
    </w:p>
    <w:p w14:paraId="4A08363E" w14:textId="1544BAEC" w:rsidR="00BD1E13" w:rsidRPr="00BD1E13" w:rsidDel="00424FA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363" w:author="Greg Landry" w:date="2017-03-01T12:05:00Z"/>
          <w:del w:id="364" w:author="Greg Landry [2]" w:date="2017-07-31T10:29:00Z"/>
          <w:rFonts w:ascii="Consolas" w:hAnsi="Consolas" w:cs="Consolas"/>
          <w:sz w:val="20"/>
          <w:szCs w:val="20"/>
          <w:rPrChange w:id="365" w:author="Greg Landry" w:date="2017-03-01T12:56:00Z">
            <w:rPr>
              <w:ins w:id="366" w:author="Greg Landry" w:date="2017-03-01T12:05:00Z"/>
              <w:del w:id="367" w:author="Greg Landry [2]" w:date="2017-07-31T10:29:00Z"/>
            </w:rPr>
          </w:rPrChange>
        </w:rPr>
        <w:pPrChange w:id="368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0A6C40DD" w:rsidR="001E4ED8" w:rsidDel="00424FA3" w:rsidRDefault="00B21A6B">
      <w:pPr>
        <w:rPr>
          <w:ins w:id="369" w:author="Greg Landry" w:date="2017-03-01T13:20:00Z"/>
          <w:del w:id="370" w:author="Greg Landry [2]" w:date="2017-07-31T10:29:00Z"/>
        </w:rPr>
        <w:pPrChange w:id="371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372" w:author="Greg Landry" w:date="2017-03-01T11:58:00Z">
        <w:del w:id="373" w:author="Greg Landry [2]" w:date="2017-07-31T10:29:00Z">
          <w:r w:rsidDel="00424FA3">
            <w:delText>I</w:delText>
          </w:r>
          <w:r w:rsidR="00E22C36" w:rsidDel="00424FA3">
            <w:delText xml:space="preserve">n addition, you must include </w:delText>
          </w:r>
        </w:del>
      </w:ins>
      <w:ins w:id="374" w:author="Greg Landry" w:date="2017-03-01T13:18:00Z">
        <w:del w:id="375" w:author="Greg Landry [2]" w:date="2017-07-31T10:29:00Z">
          <w:r w:rsidR="00E22C36" w:rsidDel="00424FA3">
            <w:delText>“u8g_arm</w:delText>
          </w:r>
        </w:del>
      </w:ins>
      <w:ins w:id="376" w:author="Greg Landry" w:date="2017-03-01T13:19:00Z">
        <w:del w:id="377" w:author="Greg Landry [2]" w:date="2017-07-31T10:29:00Z">
          <w:r w:rsidR="00E22C36" w:rsidDel="00424FA3">
            <w:delText xml:space="preserve">.h” in the .c file and </w:delText>
          </w:r>
        </w:del>
      </w:ins>
      <w:ins w:id="378" w:author="Greg Landry" w:date="2017-03-01T13:20:00Z">
        <w:del w:id="379" w:author="Greg Landry [2]" w:date="2017-07-31T10:29:00Z">
          <w:r w:rsidR="00E22C36" w:rsidDel="00424FA3">
            <w:delText>you must include the</w:delText>
          </w:r>
        </w:del>
      </w:ins>
      <w:ins w:id="380" w:author="Greg Landry" w:date="2017-03-01T11:58:00Z">
        <w:del w:id="381" w:author="Greg Landry [2]" w:date="2017-07-31T10:29:00Z">
          <w:r w:rsidDel="00424FA3">
            <w:delText xml:space="preserve"> u8g library</w:delText>
          </w:r>
        </w:del>
      </w:ins>
      <w:ins w:id="382" w:author="Greg Landry" w:date="2017-03-01T13:20:00Z">
        <w:del w:id="383" w:author="Greg Landry [2]" w:date="2017-07-31T10:29:00Z">
          <w:r w:rsidR="00E22C36" w:rsidDel="00424FA3">
            <w:delText xml:space="preserve"> in the .mk file</w:delText>
          </w:r>
        </w:del>
      </w:ins>
      <w:ins w:id="384" w:author="Greg Landry" w:date="2017-03-01T13:21:00Z">
        <w:del w:id="385" w:author="Greg Landry [2]" w:date="2017-07-31T10:29:00Z">
          <w:r w:rsidR="00E22C36" w:rsidDel="00424FA3">
            <w:delText xml:space="preserve"> to have access to the library functions</w:delText>
          </w:r>
        </w:del>
      </w:ins>
      <w:ins w:id="386" w:author="Greg Landry" w:date="2017-03-01T11:58:00Z">
        <w:del w:id="387" w:author="Greg Landry [2]" w:date="2017-07-31T10:29:00Z">
          <w:r w:rsidDel="00424FA3">
            <w:delText>:</w:delText>
          </w:r>
        </w:del>
      </w:ins>
    </w:p>
    <w:p w14:paraId="60957B62" w14:textId="26AC4521" w:rsidR="00E22C36" w:rsidDel="00424FA3" w:rsidRDefault="00E22C36">
      <w:pPr>
        <w:ind w:left="720"/>
        <w:rPr>
          <w:ins w:id="388" w:author="Greg Landry" w:date="2017-03-01T13:20:00Z"/>
          <w:del w:id="389" w:author="Greg Landry [2]" w:date="2017-07-31T10:29:00Z"/>
        </w:rPr>
        <w:pPrChange w:id="390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391" w:author="Greg Landry" w:date="2017-03-01T13:20:00Z">
        <w:del w:id="392" w:author="Greg Landry [2]" w:date="2017-07-31T10:29:00Z">
          <w:r w:rsidDel="00424FA3">
            <w:delText xml:space="preserve">In </w:delText>
          </w:r>
        </w:del>
      </w:ins>
      <w:ins w:id="393" w:author="Greg Landry" w:date="2017-03-01T13:21:00Z">
        <w:del w:id="394" w:author="Greg Landry [2]" w:date="2017-07-31T10:29:00Z">
          <w:r w:rsidDel="00424FA3">
            <w:delText>&lt;project&gt;</w:delText>
          </w:r>
        </w:del>
      </w:ins>
      <w:ins w:id="395" w:author="Greg Landry" w:date="2017-03-01T13:20:00Z">
        <w:del w:id="396" w:author="Greg Landry [2]" w:date="2017-07-31T10:29:00Z">
          <w:r w:rsidDel="00424FA3">
            <w:delText>.c</w:delText>
          </w:r>
        </w:del>
      </w:ins>
      <w:ins w:id="397" w:author="Greg Landry" w:date="2017-03-01T13:21:00Z">
        <w:del w:id="398" w:author="Greg Landry [2]" w:date="2017-07-31T10:29:00Z">
          <w:r w:rsidDel="00424FA3">
            <w:delText xml:space="preserve"> </w:delText>
          </w:r>
        </w:del>
      </w:ins>
      <w:ins w:id="399" w:author="Greg Landry" w:date="2017-03-01T13:20:00Z">
        <w:del w:id="400" w:author="Greg Landry [2]" w:date="2017-07-31T10:29:00Z">
          <w:r w:rsidDel="00424FA3">
            <w:delText>:</w:delText>
          </w:r>
          <w:r w:rsidDel="00424FA3">
            <w:tab/>
          </w:r>
          <w:r w:rsidDel="00424FA3">
            <w:tab/>
            <w:delText>#include u8g_arm.h</w:delText>
          </w:r>
        </w:del>
      </w:ins>
    </w:p>
    <w:p w14:paraId="76328A2B" w14:textId="2A0C5C42" w:rsidR="00E22C36" w:rsidDel="00424FA3" w:rsidRDefault="00E22C36">
      <w:pPr>
        <w:ind w:left="720"/>
        <w:rPr>
          <w:ins w:id="401" w:author="Greg Landry" w:date="2017-03-01T11:59:00Z"/>
          <w:del w:id="402" w:author="Greg Landry [2]" w:date="2017-07-31T10:29:00Z"/>
        </w:rPr>
        <w:pPrChange w:id="403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404" w:author="Greg Landry" w:date="2017-03-01T13:20:00Z">
        <w:del w:id="405" w:author="Greg Landry [2]" w:date="2017-07-31T10:29:00Z">
          <w:r w:rsidDel="00424FA3">
            <w:delText xml:space="preserve">In </w:delText>
          </w:r>
        </w:del>
      </w:ins>
      <w:ins w:id="406" w:author="Greg Landry" w:date="2017-03-01T13:21:00Z">
        <w:del w:id="407" w:author="Greg Landry [2]" w:date="2017-07-31T10:29:00Z">
          <w:r w:rsidDel="00424FA3">
            <w:delText>&lt;project&gt;</w:delText>
          </w:r>
        </w:del>
      </w:ins>
      <w:ins w:id="408" w:author="Greg Landry" w:date="2017-03-01T13:20:00Z">
        <w:del w:id="409" w:author="Greg Landry [2]" w:date="2017-07-31T10:29:00Z">
          <w:r w:rsidDel="00424FA3">
            <w:delText>.mk:</w:delText>
          </w:r>
          <w:r w:rsidDel="00424FA3">
            <w:tab/>
            <w:delText>$(NAME)_COMPONENTS := graphics/u8g</w:delText>
          </w:r>
        </w:del>
      </w:ins>
    </w:p>
    <w:p w14:paraId="5B87FCED" w14:textId="27DAECF1" w:rsidR="00356A14" w:rsidRPr="00925D68" w:rsidDel="00424FA3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410" w:author="Greg Landry [2]" w:date="2017-07-31T10:29:00Z"/>
        </w:rPr>
        <w:pPrChange w:id="411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412" w:author="Greg Landry" w:date="2017-03-01T13:47:00Z">
        <w:del w:id="413" w:author="Greg Landry [2]" w:date="2017-07-31T10:29:00Z">
          <w:r w:rsidRPr="00925D68" w:rsidDel="00424FA3">
            <w:rPr>
              <w:rPrChange w:id="414" w:author="Greg Landry" w:date="2017-03-01T13:47:00Z">
                <w:rPr>
                  <w:rFonts w:ascii="Consolas" w:hAnsi="Consolas" w:cs="Consolas"/>
                  <w:sz w:val="20"/>
                  <w:szCs w:val="20"/>
                </w:rPr>
              </w:rPrChange>
            </w:rPr>
            <w:delText xml:space="preserve">Note: u8g_arm.h includes wiced.h so you don’t need to include </w:delText>
          </w:r>
          <w:r w:rsidDel="00424FA3">
            <w:delText>wiced.h separately.</w:delText>
          </w:r>
        </w:del>
      </w:ins>
    </w:p>
    <w:p w14:paraId="434B6DEA" w14:textId="14C0A502" w:rsidR="00023194" w:rsidRPr="00925D68" w:rsidDel="00424FA3" w:rsidRDefault="00023194">
      <w:pPr>
        <w:rPr>
          <w:ins w:id="415" w:author="Greg Landry" w:date="2017-03-01T11:59:00Z"/>
          <w:del w:id="416" w:author="Greg Landry [2]" w:date="2017-07-31T10:29:00Z"/>
          <w:rPrChange w:id="417" w:author="Greg Landry" w:date="2017-03-01T13:47:00Z">
            <w:rPr>
              <w:ins w:id="418" w:author="Greg Landry" w:date="2017-03-01T11:59:00Z"/>
              <w:del w:id="419" w:author="Greg Landry [2]" w:date="2017-07-31T10:2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C5ECF61" w:rsidR="00201C15" w:rsidDel="00424FA3" w:rsidRDefault="00201C15">
      <w:pPr>
        <w:rPr>
          <w:ins w:id="420" w:author="Greg Landry" w:date="2017-03-01T13:04:00Z"/>
          <w:del w:id="421" w:author="Greg Landry [2]" w:date="2017-07-31T10:29:00Z"/>
          <w:rFonts w:ascii="Cambria" w:eastAsia="Times New Roman" w:hAnsi="Cambria"/>
          <w:b/>
          <w:bCs/>
          <w:color w:val="4F81BD"/>
          <w:sz w:val="26"/>
          <w:szCs w:val="26"/>
        </w:rPr>
      </w:pPr>
      <w:ins w:id="422" w:author="Greg Landry" w:date="2017-03-01T13:04:00Z">
        <w:del w:id="423" w:author="Greg Landry [2]" w:date="2017-07-31T10:29:00Z">
          <w:r w:rsidDel="00424FA3">
            <w:br w:type="page"/>
          </w:r>
        </w:del>
      </w:ins>
    </w:p>
    <w:p w14:paraId="7ABFF678" w14:textId="05A97288" w:rsidR="00C834ED" w:rsidRDefault="00C834ED" w:rsidP="00CB3ED0">
      <w:pPr>
        <w:pStyle w:val="Heading2"/>
      </w:pPr>
      <w:r>
        <w:t>Exercise(s)</w:t>
      </w:r>
    </w:p>
    <w:p w14:paraId="0BAA0F18" w14:textId="1D9B6FDE" w:rsidR="00B4642A" w:rsidDel="00424FA3" w:rsidRDefault="00B4642A">
      <w:pPr>
        <w:rPr>
          <w:del w:id="424" w:author="Greg Landry [2]" w:date="2017-07-31T10:29:00Z"/>
        </w:rPr>
        <w:pPrChange w:id="425" w:author="Greg Landry [2]" w:date="2017-07-31T10:29:00Z">
          <w:pPr>
            <w:pStyle w:val="Heading3"/>
          </w:pPr>
        </w:pPrChange>
      </w:pPr>
      <w:del w:id="426" w:author="Greg Landry [2]" w:date="2017-07-31T10:29:00Z">
        <w:r w:rsidDel="00424FA3">
          <w:delText xml:space="preserve">01 Browse the </w:delText>
        </w:r>
      </w:del>
      <w:ins w:id="427" w:author="Greg Landry" w:date="2017-03-01T11:21:00Z">
        <w:del w:id="428" w:author="Greg Landry [2]" w:date="2017-07-31T10:29:00Z">
          <w:r w:rsidR="00753489" w:rsidDel="00424FA3">
            <w:delText>l</w:delText>
          </w:r>
        </w:del>
      </w:ins>
      <w:del w:id="429" w:author="Greg Landry [2]" w:date="2017-07-31T10:29:00Z">
        <w:r w:rsidDel="00424FA3">
          <w:delText>library directory</w:delText>
        </w:r>
        <w:r w:rsidR="00243763" w:rsidDel="00424FA3">
          <w:delText xml:space="preserve"> to see what functions are available</w:delText>
        </w:r>
      </w:del>
    </w:p>
    <w:p w14:paraId="55A687C6" w14:textId="1598965A" w:rsidR="00243763" w:rsidDel="00424FA3" w:rsidRDefault="00AB41BC">
      <w:pPr>
        <w:rPr>
          <w:del w:id="430" w:author="Greg Landry [2]" w:date="2017-07-31T10:29:00Z"/>
        </w:rPr>
        <w:pPrChange w:id="431" w:author="Greg Landry [2]" w:date="2017-07-31T10:29:00Z">
          <w:pPr>
            <w:pStyle w:val="Heading3"/>
          </w:pPr>
        </w:pPrChange>
      </w:pPr>
      <w:del w:id="432" w:author="Greg Landry [2]" w:date="2017-07-31T10:29:00Z">
        <w:r w:rsidDel="00424FA3">
          <w:delText xml:space="preserve">02 Build and try the </w:delText>
        </w:r>
        <w:r w:rsidR="00243763" w:rsidDel="00424FA3">
          <w:delText>apps/test/console project</w:delText>
        </w:r>
      </w:del>
    </w:p>
    <w:p w14:paraId="34669FFF" w14:textId="76DC4C75" w:rsidR="00243763" w:rsidDel="00424FA3" w:rsidRDefault="00243763">
      <w:pPr>
        <w:rPr>
          <w:del w:id="433" w:author="Greg Landry [2]" w:date="2017-07-31T10:29:00Z"/>
        </w:rPr>
        <w:pPrChange w:id="434" w:author="Greg Landry [2]" w:date="2017-07-31T10:29:00Z">
          <w:pPr>
            <w:pStyle w:val="ListParagraph"/>
            <w:numPr>
              <w:numId w:val="25"/>
            </w:numPr>
            <w:ind w:hanging="360"/>
          </w:pPr>
        </w:pPrChange>
      </w:pPr>
      <w:del w:id="435" w:author="Greg Landry [2]" w:date="2017-07-31T10:29:00Z">
        <w:r w:rsidDel="00424FA3">
          <w:delText xml:space="preserve">This project uses the Command Console library </w:delText>
        </w:r>
        <w:r w:rsidR="008F3853" w:rsidDel="00424FA3">
          <w:delText>functions</w:delText>
        </w:r>
        <w:r w:rsidDel="00424FA3">
          <w:delText xml:space="preserve"> located in </w:delText>
        </w:r>
        <w:r w:rsidRPr="008F3853" w:rsidDel="00424FA3">
          <w:rPr>
            <w:i/>
          </w:rPr>
          <w:delText>libraries/utilities/command_console</w:delText>
        </w:r>
        <w:r w:rsidDel="00424FA3">
          <w:delText>.</w:delText>
        </w:r>
      </w:del>
    </w:p>
    <w:p w14:paraId="28F2F440" w14:textId="22F3C576" w:rsidR="00243763" w:rsidDel="00424FA3" w:rsidRDefault="00243763">
      <w:pPr>
        <w:rPr>
          <w:del w:id="436" w:author="Greg Landry [2]" w:date="2017-07-31T10:29:00Z"/>
        </w:rPr>
        <w:pPrChange w:id="437" w:author="Greg Landry [2]" w:date="2017-07-31T10:29:00Z">
          <w:pPr>
            <w:pStyle w:val="ListParagraph"/>
            <w:numPr>
              <w:numId w:val="25"/>
            </w:numPr>
            <w:ind w:hanging="360"/>
          </w:pPr>
        </w:pPrChange>
      </w:pPr>
      <w:del w:id="438" w:author="Greg Landry [2]" w:date="2017-07-31T10:29:00Z">
        <w:r w:rsidDel="00424FA3">
          <w:delText xml:space="preserve">Create a make target for </w:delText>
        </w:r>
        <w:r w:rsidRPr="008F3853" w:rsidDel="00424FA3">
          <w:rPr>
            <w:i/>
          </w:rPr>
          <w:delText>test.console</w:delText>
        </w:r>
        <w:r w:rsidDel="00424FA3">
          <w:delText xml:space="preserve"> for your kit.</w:delText>
        </w:r>
      </w:del>
    </w:p>
    <w:p w14:paraId="2B5C3C65" w14:textId="5C9787DD" w:rsidR="00243763" w:rsidDel="00424FA3" w:rsidRDefault="008F3853">
      <w:pPr>
        <w:rPr>
          <w:del w:id="439" w:author="Greg Landry [2]" w:date="2017-07-31T10:29:00Z"/>
        </w:rPr>
        <w:pPrChange w:id="440" w:author="Greg Landry [2]" w:date="2017-07-31T10:29:00Z">
          <w:pPr>
            <w:pStyle w:val="ListParagraph"/>
            <w:numPr>
              <w:numId w:val="25"/>
            </w:numPr>
            <w:ind w:hanging="360"/>
          </w:pPr>
        </w:pPrChange>
      </w:pPr>
      <w:del w:id="441" w:author="Greg Landry [2]" w:date="2017-07-31T10:29:00Z">
        <w:r w:rsidDel="00424FA3">
          <w:delText>Program the project to your kit.</w:delText>
        </w:r>
      </w:del>
    </w:p>
    <w:p w14:paraId="7D421C02" w14:textId="1A329D8A" w:rsidR="008F3853" w:rsidDel="00424FA3" w:rsidRDefault="008F3853">
      <w:pPr>
        <w:rPr>
          <w:del w:id="442" w:author="Greg Landry [2]" w:date="2017-07-31T10:29:00Z"/>
        </w:rPr>
        <w:pPrChange w:id="443" w:author="Greg Landry [2]" w:date="2017-07-31T10:29:00Z">
          <w:pPr>
            <w:pStyle w:val="ListParagraph"/>
            <w:numPr>
              <w:numId w:val="25"/>
            </w:numPr>
            <w:ind w:hanging="360"/>
          </w:pPr>
        </w:pPrChange>
      </w:pPr>
      <w:del w:id="444" w:author="Greg Landry [2]" w:date="2017-07-31T10:29:00Z">
        <w:r w:rsidDel="00424FA3">
          <w:delText>Open a terminal emulator to interact with the console.</w:delText>
        </w:r>
      </w:del>
    </w:p>
    <w:p w14:paraId="6BE2F7E7" w14:textId="33B0CCC4" w:rsidR="008F3853" w:rsidDel="00424FA3" w:rsidRDefault="008F3853">
      <w:pPr>
        <w:rPr>
          <w:del w:id="445" w:author="Greg Landry [2]" w:date="2017-07-31T10:29:00Z"/>
        </w:rPr>
        <w:pPrChange w:id="446" w:author="Greg Landry [2]" w:date="2017-07-31T10:29:00Z">
          <w:pPr>
            <w:pStyle w:val="ListParagraph"/>
            <w:numPr>
              <w:numId w:val="25"/>
            </w:numPr>
            <w:ind w:hanging="360"/>
          </w:pPr>
        </w:pPrChange>
      </w:pPr>
      <w:del w:id="447" w:author="Greg Landry [2]" w:date="2017-07-31T10:29:00Z">
        <w:r w:rsidDel="00424FA3">
          <w:delText>Type “help” in the console to see available functions. Try using “scan” and “join”.</w:delText>
        </w:r>
      </w:del>
    </w:p>
    <w:p w14:paraId="26652CF3" w14:textId="70BE082B" w:rsidR="00AB41BC" w:rsidDel="00424FA3" w:rsidRDefault="00AB41BC">
      <w:pPr>
        <w:rPr>
          <w:del w:id="448" w:author="Greg Landry [2]" w:date="2017-07-31T10:29:00Z"/>
        </w:rPr>
        <w:pPrChange w:id="449" w:author="Greg Landry [2]" w:date="2017-07-31T10:29:00Z">
          <w:pPr>
            <w:pStyle w:val="Heading3"/>
          </w:pPr>
        </w:pPrChange>
      </w:pPr>
      <w:del w:id="450" w:author="Greg Landry [2]" w:date="2017-07-31T10:29:00Z">
        <w:r w:rsidDel="00424FA3">
          <w:delText xml:space="preserve">03 </w:delText>
        </w:r>
        <w:r w:rsidR="008F3853" w:rsidDel="00424FA3">
          <w:delText xml:space="preserve">(Advanced) </w:delText>
        </w:r>
        <w:r w:rsidDel="00424FA3">
          <w:delText>Build and try the iPerf performance testing application</w:delText>
        </w:r>
      </w:del>
    </w:p>
    <w:p w14:paraId="6ABAF6DF" w14:textId="2EE17D0E" w:rsidR="008F3853" w:rsidDel="00424FA3" w:rsidRDefault="008F3853">
      <w:pPr>
        <w:rPr>
          <w:del w:id="451" w:author="Greg Landry [2]" w:date="2017-07-31T10:29:00Z"/>
        </w:rPr>
        <w:pPrChange w:id="452" w:author="Greg Landry [2]" w:date="2017-07-31T10:29:00Z">
          <w:pPr>
            <w:pStyle w:val="ListParagraph"/>
            <w:numPr>
              <w:numId w:val="26"/>
            </w:numPr>
            <w:ind w:hanging="360"/>
          </w:pPr>
        </w:pPrChange>
      </w:pPr>
      <w:del w:id="453" w:author="Greg Landry [2]" w:date="2017-07-31T10:29:00Z">
        <w:r w:rsidDel="00424FA3">
          <w:delText xml:space="preserve">Create a make target for </w:delText>
        </w:r>
        <w:r w:rsidRPr="008F3853" w:rsidDel="00424FA3">
          <w:rPr>
            <w:i/>
          </w:rPr>
          <w:delText>test.iperf_app</w:delText>
        </w:r>
        <w:r w:rsidDel="00424FA3">
          <w:delText xml:space="preserve"> for you kit.</w:delText>
        </w:r>
      </w:del>
    </w:p>
    <w:p w14:paraId="150F5676" w14:textId="32F283DE" w:rsidR="008F3853" w:rsidDel="00424FA3" w:rsidRDefault="008F3853">
      <w:pPr>
        <w:rPr>
          <w:del w:id="454" w:author="Greg Landry [2]" w:date="2017-07-31T10:29:00Z"/>
        </w:rPr>
        <w:pPrChange w:id="455" w:author="Greg Landry [2]" w:date="2017-07-31T10:29:00Z">
          <w:pPr>
            <w:pStyle w:val="ListParagraph"/>
            <w:numPr>
              <w:numId w:val="26"/>
            </w:numPr>
            <w:ind w:hanging="360"/>
          </w:pPr>
        </w:pPrChange>
      </w:pPr>
      <w:del w:id="456" w:author="Greg Landry [2]" w:date="2017-07-31T10:29:00Z">
        <w:r w:rsidDel="00424FA3">
          <w:delText>Program the project to your kit.</w:delText>
        </w:r>
      </w:del>
    </w:p>
    <w:p w14:paraId="08749D93" w14:textId="171060A7" w:rsidR="008F3853" w:rsidDel="00424FA3" w:rsidRDefault="008F3853">
      <w:pPr>
        <w:rPr>
          <w:del w:id="457" w:author="Greg Landry [2]" w:date="2017-07-31T10:29:00Z"/>
        </w:rPr>
        <w:pPrChange w:id="458" w:author="Greg Landry [2]" w:date="2017-07-31T10:29:00Z">
          <w:pPr>
            <w:pStyle w:val="ListParagraph"/>
            <w:numPr>
              <w:numId w:val="26"/>
            </w:numPr>
            <w:ind w:hanging="360"/>
          </w:pPr>
        </w:pPrChange>
      </w:pPr>
      <w:del w:id="459" w:author="Greg Landry [2]" w:date="2017-07-31T10:29:00Z">
        <w:r w:rsidDel="00424FA3">
          <w:delText>Open a terminal emulator.</w:delText>
        </w:r>
      </w:del>
    </w:p>
    <w:p w14:paraId="537FB4F6" w14:textId="46AAD50F" w:rsidR="008F3853" w:rsidRPr="008F3853" w:rsidDel="00424FA3" w:rsidRDefault="008F3853">
      <w:pPr>
        <w:rPr>
          <w:del w:id="460" w:author="Greg Landry [2]" w:date="2017-07-31T10:29:00Z"/>
        </w:rPr>
        <w:pPrChange w:id="461" w:author="Greg Landry [2]" w:date="2017-07-31T10:29:00Z">
          <w:pPr>
            <w:pStyle w:val="ListParagraph"/>
            <w:numPr>
              <w:numId w:val="26"/>
            </w:numPr>
            <w:ind w:hanging="360"/>
          </w:pPr>
        </w:pPrChange>
      </w:pPr>
      <w:del w:id="462" w:author="Greg Landry [2]" w:date="2017-07-31T10:29:00Z">
        <w:r w:rsidDel="00424FA3">
          <w:delText xml:space="preserve">Look at the </w:delText>
        </w:r>
        <w:r w:rsidRPr="008F3853" w:rsidDel="00424FA3">
          <w:rPr>
            <w:i/>
          </w:rPr>
          <w:delText>README-Iperf.pdf</w:delText>
        </w:r>
        <w:r w:rsidDel="00424FA3">
          <w:delText xml:space="preserve"> file located inside the project folder for information on how to use Iperf.</w:delText>
        </w:r>
      </w:del>
    </w:p>
    <w:p w14:paraId="687A333E" w14:textId="600A870B" w:rsidR="00753489" w:rsidDel="00424FA3" w:rsidRDefault="00753489">
      <w:pPr>
        <w:rPr>
          <w:ins w:id="463" w:author="Greg Landry" w:date="2017-03-01T11:35:00Z"/>
          <w:del w:id="464" w:author="Greg Landry [2]" w:date="2017-07-31T10:29:00Z"/>
        </w:rPr>
        <w:pPrChange w:id="465" w:author="Greg Landry [2]" w:date="2017-07-31T10:29:00Z">
          <w:pPr>
            <w:pStyle w:val="Heading3"/>
          </w:pPr>
        </w:pPrChange>
      </w:pPr>
      <w:ins w:id="466" w:author="Greg Landry" w:date="2017-03-01T11:19:00Z">
        <w:del w:id="467" w:author="Greg Landry [2]" w:date="2017-07-31T10:29:00Z">
          <w:r w:rsidDel="00424FA3">
            <w:delText>02 Review</w:delText>
          </w:r>
        </w:del>
      </w:ins>
      <w:ins w:id="468" w:author="Greg Landry" w:date="2017-03-01T11:20:00Z">
        <w:del w:id="469" w:author="Greg Landry [2]" w:date="2017-07-31T10:29:00Z">
          <w:r w:rsidDel="00424FA3">
            <w:delText xml:space="preserve"> the </w:delText>
          </w:r>
        </w:del>
      </w:ins>
      <w:ins w:id="470" w:author="Greg Landry" w:date="2017-03-01T11:21:00Z">
        <w:del w:id="471" w:author="Greg Landry [2]" w:date="2017-07-31T10:29:00Z">
          <w:r w:rsidDel="00424FA3">
            <w:delText>g</w:delText>
          </w:r>
        </w:del>
      </w:ins>
      <w:ins w:id="472" w:author="Greg Landry" w:date="2017-03-01T11:20:00Z">
        <w:del w:id="473" w:author="Greg Landry [2]" w:date="2017-07-31T10:29:00Z">
          <w:r w:rsidDel="00424FA3">
            <w:delText xml:space="preserve">raphics library documentation and </w:delText>
          </w:r>
        </w:del>
      </w:ins>
      <w:ins w:id="474" w:author="Greg Landry" w:date="2017-03-01T11:39:00Z">
        <w:del w:id="475" w:author="Greg Landry [2]" w:date="2017-07-31T10:29:00Z">
          <w:r w:rsidR="002C24B3" w:rsidDel="00424FA3">
            <w:delText xml:space="preserve">run the </w:delText>
          </w:r>
        </w:del>
      </w:ins>
      <w:ins w:id="476" w:author="Greg Landry" w:date="2017-03-01T11:20:00Z">
        <w:del w:id="477" w:author="Greg Landry [2]" w:date="2017-07-31T10:29:00Z">
          <w:r w:rsidDel="00424FA3">
            <w:delText>examples</w:delText>
          </w:r>
        </w:del>
      </w:ins>
    </w:p>
    <w:p w14:paraId="599359F5" w14:textId="74AC9740" w:rsidR="003430FF" w:rsidDel="00424FA3" w:rsidRDefault="005628FB">
      <w:pPr>
        <w:rPr>
          <w:ins w:id="478" w:author="Greg Landry" w:date="2017-03-01T11:41:00Z"/>
          <w:del w:id="479" w:author="Greg Landry [2]" w:date="2017-07-31T10:29:00Z"/>
        </w:rPr>
        <w:pPrChange w:id="480" w:author="Greg Landry [2]" w:date="2017-07-31T10:29:00Z">
          <w:pPr>
            <w:pStyle w:val="Heading3"/>
          </w:pPr>
        </w:pPrChange>
      </w:pPr>
      <w:ins w:id="481" w:author="Greg Landry" w:date="2017-03-01T11:41:00Z">
        <w:del w:id="482" w:author="Greg Landry [2]" w:date="2017-07-31T10:29:00Z">
          <w:r w:rsidDel="00424FA3">
            <w:delText>Go to the documentation directory in the SDK (43xxx_Wi-Fi/doc) and open the WICE</w:delText>
          </w:r>
          <w:r w:rsidR="00356A14" w:rsidDel="00424FA3">
            <w:delText>D-</w:delText>
          </w:r>
          <w:r w:rsidDel="00424FA3">
            <w:delText>LED_Display.pdf file. Review the documentation.</w:delText>
          </w:r>
        </w:del>
      </w:ins>
    </w:p>
    <w:p w14:paraId="1376A29D" w14:textId="32E7E7FF" w:rsidR="005628FB" w:rsidDel="00424FA3" w:rsidRDefault="005628FB">
      <w:pPr>
        <w:rPr>
          <w:ins w:id="483" w:author="Greg Landry" w:date="2017-03-01T11:42:00Z"/>
          <w:del w:id="484" w:author="Greg Landry [2]" w:date="2017-07-31T10:29:00Z"/>
        </w:rPr>
        <w:pPrChange w:id="485" w:author="Greg Landry [2]" w:date="2017-07-31T10:29:00Z">
          <w:pPr>
            <w:pStyle w:val="Heading3"/>
          </w:pPr>
        </w:pPrChange>
      </w:pPr>
      <w:ins w:id="486" w:author="Greg Landry" w:date="2017-03-01T11:41:00Z">
        <w:del w:id="487" w:author="Greg Landry [2]" w:date="2017-07-31T10:29:00Z">
          <w:r w:rsidDel="00424FA3">
            <w:delText>Copy the project from snip/graphics/</w:delText>
          </w:r>
        </w:del>
      </w:ins>
      <w:ins w:id="488" w:author="Greg Landry" w:date="2017-03-01T11:42:00Z">
        <w:del w:id="489" w:author="Greg Landry [2]" w:date="2017-07-31T10:29:00Z">
          <w:r w:rsidDel="00424FA3">
            <w:delText>hello to ww101/04</w:delText>
          </w:r>
        </w:del>
      </w:ins>
      <w:ins w:id="490" w:author="Greg Landry" w:date="2017-04-03T15:42:00Z">
        <w:del w:id="491" w:author="Greg Landry [2]" w:date="2017-07-31T10:29:00Z">
          <w:r w:rsidR="00C57534" w:rsidDel="00424FA3">
            <w:delText>/</w:delText>
          </w:r>
        </w:del>
      </w:ins>
      <w:ins w:id="492" w:author="Greg Landry" w:date="2017-03-01T11:42:00Z">
        <w:del w:id="493" w:author="Greg Landry [2]" w:date="2017-07-31T10:29:00Z">
          <w:r w:rsidDel="00424FA3">
            <w:delText>02_hello.</w:delText>
          </w:r>
        </w:del>
      </w:ins>
      <w:ins w:id="494" w:author="Greg Landry" w:date="2017-03-01T11:44:00Z">
        <w:del w:id="495" w:author="Greg Landry [2]" w:date="2017-07-31T10:29:00Z">
          <w:r w:rsidR="00356A14" w:rsidDel="00424FA3">
            <w:delText xml:space="preserve"> Rename files and update the make file as necessary.</w:delText>
          </w:r>
        </w:del>
      </w:ins>
    </w:p>
    <w:p w14:paraId="16877607" w14:textId="64C6EF8F" w:rsidR="005628FB" w:rsidDel="00424FA3" w:rsidRDefault="00E813ED">
      <w:pPr>
        <w:rPr>
          <w:ins w:id="496" w:author="Greg Landry" w:date="2017-03-01T11:42:00Z"/>
          <w:del w:id="497" w:author="Greg Landry [2]" w:date="2017-07-31T10:29:00Z"/>
        </w:rPr>
        <w:pPrChange w:id="498" w:author="Greg Landry [2]" w:date="2017-07-31T10:29:00Z">
          <w:pPr>
            <w:pStyle w:val="Heading3"/>
          </w:pPr>
        </w:pPrChange>
      </w:pPr>
      <w:ins w:id="499" w:author="Greg Landry" w:date="2017-04-04T14:04:00Z">
        <w:del w:id="500" w:author="Greg Landry [2]" w:date="2017-07-31T10:29:00Z">
          <w:r w:rsidDel="00424FA3">
            <w:delText>Verify</w:delText>
          </w:r>
        </w:del>
      </w:ins>
      <w:ins w:id="501" w:author="Greg Landry" w:date="2017-03-01T11:42:00Z">
        <w:del w:id="502" w:author="Greg Landry [2]" w:date="2017-07-31T10:29:00Z">
          <w:r w:rsidDel="00424FA3">
            <w:delText xml:space="preserve"> </w:delText>
          </w:r>
        </w:del>
      </w:ins>
      <w:ins w:id="503" w:author="Greg Landry" w:date="2017-04-04T14:04:00Z">
        <w:del w:id="504" w:author="Greg Landry [2]" w:date="2017-07-31T10:29:00Z">
          <w:r w:rsidDel="00424FA3">
            <w:delText xml:space="preserve">that </w:delText>
          </w:r>
        </w:del>
      </w:ins>
      <w:ins w:id="505" w:author="Greg Landry" w:date="2017-03-01T11:42:00Z">
        <w:del w:id="506" w:author="Greg Landry [2]" w:date="2017-07-31T10:29:00Z">
          <w:r w:rsidDel="00424FA3">
            <w:delText xml:space="preserve">the I2C port </w:delText>
          </w:r>
        </w:del>
      </w:ins>
      <w:ins w:id="507" w:author="Greg Landry" w:date="2017-04-04T14:04:00Z">
        <w:del w:id="508" w:author="Greg Landry [2]" w:date="2017-07-31T10:29:00Z">
          <w:r w:rsidDel="00424FA3">
            <w:delText xml:space="preserve">is set </w:delText>
          </w:r>
        </w:del>
      </w:ins>
      <w:ins w:id="509" w:author="Greg Landry" w:date="2017-03-01T11:42:00Z">
        <w:del w:id="510" w:author="Greg Landry [2]" w:date="2017-07-31T10:29:00Z">
          <w:r w:rsidDel="00424FA3">
            <w:delText>to WICED_I2C_2</w:delText>
          </w:r>
        </w:del>
      </w:ins>
      <w:ins w:id="511" w:author="Greg Landry" w:date="2017-03-01T11:43:00Z">
        <w:del w:id="512" w:author="Greg Landry [2]" w:date="2017-07-31T10:29:00Z">
          <w:r w:rsidR="005628FB" w:rsidDel="00424FA3">
            <w:delText>.</w:delText>
          </w:r>
        </w:del>
      </w:ins>
    </w:p>
    <w:p w14:paraId="38367E45" w14:textId="3670548E" w:rsidR="005628FB" w:rsidDel="00424FA3" w:rsidRDefault="005628FB">
      <w:pPr>
        <w:rPr>
          <w:ins w:id="513" w:author="Greg Landry" w:date="2017-03-01T11:46:00Z"/>
          <w:del w:id="514" w:author="Greg Landry [2]" w:date="2017-07-31T10:29:00Z"/>
        </w:rPr>
        <w:pPrChange w:id="515" w:author="Greg Landry [2]" w:date="2017-07-31T10:29:00Z">
          <w:pPr>
            <w:pStyle w:val="Heading3"/>
          </w:pPr>
        </w:pPrChange>
      </w:pPr>
      <w:ins w:id="516" w:author="Greg Landry" w:date="2017-03-01T11:42:00Z">
        <w:del w:id="517" w:author="Greg Landry [2]" w:date="2017-07-31T10:29:00Z">
          <w:r w:rsidDel="00424FA3">
            <w:delText>Update the I2C speed_mode to I2C_STANDARD_SPEED_MODE</w:delText>
          </w:r>
        </w:del>
      </w:ins>
      <w:ins w:id="518" w:author="Greg Landry" w:date="2017-03-01T11:43:00Z">
        <w:del w:id="519" w:author="Greg Landry [2]" w:date="2017-07-31T10:29:00Z">
          <w:r w:rsidDel="00424FA3">
            <w:delText>.</w:delText>
          </w:r>
        </w:del>
      </w:ins>
    </w:p>
    <w:p w14:paraId="7989D412" w14:textId="1CB3DCCE" w:rsidR="00356A14" w:rsidDel="00424FA3" w:rsidRDefault="00356A14">
      <w:pPr>
        <w:rPr>
          <w:ins w:id="520" w:author="Greg Landry" w:date="2017-03-01T11:42:00Z"/>
          <w:del w:id="521" w:author="Greg Landry [2]" w:date="2017-07-31T10:29:00Z"/>
        </w:rPr>
        <w:pPrChange w:id="522" w:author="Greg Landry [2]" w:date="2017-07-31T10:29:00Z">
          <w:pPr>
            <w:pStyle w:val="Heading3"/>
          </w:pPr>
        </w:pPrChange>
      </w:pPr>
      <w:ins w:id="523" w:author="Greg Landry" w:date="2017-03-01T11:46:00Z">
        <w:del w:id="524" w:author="Greg Landry [2]" w:date="2017-07-31T10:29:00Z">
          <w:r w:rsidDel="00424FA3">
            <w:delText>Review the rest of the project to understand what it is doing.</w:delText>
          </w:r>
        </w:del>
      </w:ins>
    </w:p>
    <w:p w14:paraId="43C7513D" w14:textId="6A6D1B83" w:rsidR="005628FB" w:rsidDel="00424FA3" w:rsidRDefault="005628FB">
      <w:pPr>
        <w:rPr>
          <w:ins w:id="525" w:author="Greg Landry" w:date="2017-03-01T11:42:00Z"/>
          <w:del w:id="526" w:author="Greg Landry [2]" w:date="2017-07-31T10:29:00Z"/>
        </w:rPr>
        <w:pPrChange w:id="527" w:author="Greg Landry [2]" w:date="2017-07-31T10:29:00Z">
          <w:pPr>
            <w:pStyle w:val="Heading3"/>
          </w:pPr>
        </w:pPrChange>
      </w:pPr>
      <w:ins w:id="528" w:author="Greg Landry" w:date="2017-03-01T11:42:00Z">
        <w:del w:id="529" w:author="Greg Landry [2]" w:date="2017-07-31T10:29:00Z">
          <w:r w:rsidDel="00424FA3">
            <w:delText>Create a make target for your project and run it.</w:delText>
          </w:r>
        </w:del>
      </w:ins>
    </w:p>
    <w:p w14:paraId="4ECB7586" w14:textId="083F2612" w:rsidR="00B403CF" w:rsidDel="00424FA3" w:rsidRDefault="005628FB">
      <w:pPr>
        <w:rPr>
          <w:ins w:id="530" w:author="Greg Landry" w:date="2017-03-01T13:13:00Z"/>
          <w:del w:id="531" w:author="Greg Landry [2]" w:date="2017-07-31T10:29:00Z"/>
        </w:rPr>
        <w:pPrChange w:id="532" w:author="Greg Landry [2]" w:date="2017-07-31T10:29:00Z">
          <w:pPr>
            <w:pStyle w:val="Heading3"/>
          </w:pPr>
        </w:pPrChange>
      </w:pPr>
      <w:ins w:id="533" w:author="Greg Landry" w:date="2017-03-01T11:43:00Z">
        <w:del w:id="534" w:author="Greg Landry [2]" w:date="2017-07-31T10:29:00Z">
          <w:r w:rsidDel="00424FA3">
            <w:delText xml:space="preserve">Repeat </w:delText>
          </w:r>
        </w:del>
      </w:ins>
      <w:ins w:id="535" w:author="Greg Landry" w:date="2017-03-01T11:46:00Z">
        <w:del w:id="536" w:author="Greg Landry [2]" w:date="2017-07-31T10:29:00Z">
          <w:r w:rsidR="00356A14" w:rsidDel="00424FA3">
            <w:delText xml:space="preserve">the above </w:delText>
          </w:r>
        </w:del>
      </w:ins>
      <w:ins w:id="537" w:author="Greg Landry" w:date="2017-03-01T11:43:00Z">
        <w:del w:id="538" w:author="Greg Landry [2]" w:date="2017-07-31T10:29:00Z">
          <w:r w:rsidR="00356A14" w:rsidDel="00424FA3">
            <w:delText>steps</w:delText>
          </w:r>
          <w:r w:rsidDel="00424FA3">
            <w:delText xml:space="preserve"> for the graphicstest project.</w:delText>
          </w:r>
        </w:del>
      </w:ins>
    </w:p>
    <w:p w14:paraId="06DC0BD4" w14:textId="7DAB75DE" w:rsidR="006B6922" w:rsidRPr="003B5772" w:rsidDel="00424FA3" w:rsidRDefault="006B6922">
      <w:pPr>
        <w:rPr>
          <w:ins w:id="539" w:author="Greg Landry" w:date="2017-03-01T11:19:00Z"/>
          <w:del w:id="540" w:author="Greg Landry [2]" w:date="2017-07-31T10:29:00Z"/>
        </w:rPr>
        <w:pPrChange w:id="541" w:author="Greg Landry [2]" w:date="2017-07-31T10:29:00Z">
          <w:pPr>
            <w:pStyle w:val="Heading3"/>
          </w:pPr>
        </w:pPrChange>
      </w:pPr>
      <w:ins w:id="542" w:author="Greg Landry" w:date="2017-03-01T13:13:00Z">
        <w:del w:id="543" w:author="Greg Landry [2]" w:date="2017-07-31T10:29:00Z">
          <w:r w:rsidDel="00424FA3">
            <w:delText>Hint: you will have to remove the VALID_PLATFORMS lin</w:delText>
          </w:r>
          <w:r w:rsidR="009C6A71" w:rsidDel="00424FA3">
            <w:delText>e from the make file (or add CYW</w:delText>
          </w:r>
          <w:r w:rsidDel="00424FA3">
            <w:delText xml:space="preserve">943907*) in order to build the project. </w:delText>
          </w:r>
        </w:del>
      </w:ins>
    </w:p>
    <w:p w14:paraId="125D730A" w14:textId="2748DFA7" w:rsidR="00C31AB7" w:rsidRPr="00C31AB7" w:rsidDel="00424FA3" w:rsidRDefault="00C31AB7">
      <w:pPr>
        <w:rPr>
          <w:del w:id="544" w:author="Greg Landry [2]" w:date="2017-07-31T10:29:00Z"/>
        </w:rPr>
        <w:pPrChange w:id="545" w:author="Greg Landry [2]" w:date="2017-07-31T10:29:00Z">
          <w:pPr>
            <w:pStyle w:val="Heading3"/>
          </w:pPr>
        </w:pPrChange>
      </w:pPr>
      <w:del w:id="546" w:author="Greg Landry [2]" w:date="2017-07-31T10:29:00Z">
        <w:r w:rsidDel="00424FA3">
          <w:delText xml:space="preserve">04 </w:delText>
        </w:r>
      </w:del>
      <w:ins w:id="547" w:author="Greg Landry" w:date="2017-03-01T11:20:00Z">
        <w:del w:id="548" w:author="Greg Landry [2]" w:date="2017-07-31T10:29:00Z">
          <w:r w:rsidR="00753489" w:rsidDel="00424FA3">
            <w:delText xml:space="preserve">03 </w:delText>
          </w:r>
        </w:del>
      </w:ins>
      <w:ins w:id="549" w:author="Greg Landry" w:date="2017-04-03T15:42:00Z">
        <w:del w:id="550" w:author="Greg Landry [2]" w:date="2017-07-31T10:29:00Z">
          <w:r w:rsidR="00C57534" w:rsidDel="00424FA3">
            <w:delText xml:space="preserve">(Advanced) </w:delText>
          </w:r>
        </w:del>
      </w:ins>
      <w:ins w:id="551" w:author="Greg Landry" w:date="2017-03-01T11:21:00Z">
        <w:del w:id="552" w:author="Greg Landry [2]" w:date="2017-07-31T10:29:00Z">
          <w:r w:rsidR="00753489" w:rsidDel="00424FA3">
            <w:delText xml:space="preserve">Display </w:delText>
          </w:r>
          <w:r w:rsidR="002C24B3" w:rsidDel="00424FA3">
            <w:delText xml:space="preserve">sensor information </w:delText>
          </w:r>
        </w:del>
      </w:ins>
      <w:del w:id="553" w:author="Greg Landry [2]" w:date="2017-07-31T10:29:00Z">
        <w:r w:rsidR="008F3853" w:rsidDel="00424FA3">
          <w:delText xml:space="preserve">(Advanced) </w:delText>
        </w:r>
        <w:r w:rsidDel="00424FA3">
          <w:delText>U</w:delText>
        </w:r>
      </w:del>
      <w:ins w:id="554" w:author="Greg Landry" w:date="2017-03-01T11:40:00Z">
        <w:del w:id="555" w:author="Greg Landry [2]" w:date="2017-07-31T10:29:00Z">
          <w:r w:rsidR="002C24B3" w:rsidDel="00424FA3">
            <w:delText>on the OLED display</w:delText>
          </w:r>
        </w:del>
      </w:ins>
      <w:del w:id="556" w:author="Greg Landry [2]" w:date="2017-07-31T10:29:00Z">
        <w:r w:rsidDel="00424FA3">
          <w:delText>sing the U8G graphics display on the shield (that does not yet exist) to display text</w:delText>
        </w:r>
      </w:del>
    </w:p>
    <w:p w14:paraId="6A42FC0A" w14:textId="1A36C3D8" w:rsidR="00356A14" w:rsidDel="00424FA3" w:rsidRDefault="00356A14">
      <w:pPr>
        <w:rPr>
          <w:ins w:id="557" w:author="Greg Landry" w:date="2017-03-01T11:50:00Z"/>
          <w:del w:id="558" w:author="Greg Landry [2]" w:date="2017-07-31T10:29:00Z"/>
        </w:rPr>
      </w:pPr>
      <w:ins w:id="559" w:author="Greg Landry" w:date="2017-03-01T11:50:00Z">
        <w:del w:id="560" w:author="Greg Landry [2]" w:date="2017-07-31T10:29:00Z">
          <w:r w:rsidDel="00424FA3">
            <w:delText>Copy 02_hello to 03_sensorData. Update the names and make target as necessary.</w:delText>
          </w:r>
        </w:del>
      </w:ins>
    </w:p>
    <w:p w14:paraId="5CE33AC1" w14:textId="07DD90DD" w:rsidR="00356A14" w:rsidDel="00424FA3" w:rsidRDefault="00AB4820">
      <w:pPr>
        <w:rPr>
          <w:ins w:id="561" w:author="Greg Landry" w:date="2017-03-01T11:51:00Z"/>
          <w:del w:id="562" w:author="Greg Landry [2]" w:date="2017-07-31T10:29:00Z"/>
        </w:rPr>
      </w:pPr>
      <w:ins w:id="563" w:author="Greg Landry" w:date="2017-03-01T11:51:00Z">
        <w:del w:id="564" w:author="Greg Landry [2]" w:date="2017-07-31T10:29:00Z">
          <w:r w:rsidDel="00424FA3">
            <w:delText>Update the code so that the temperature, humidity, ambient light, and potentiometer values are read from the analog co-processor and displayed to the screen</w:delText>
          </w:r>
        </w:del>
      </w:ins>
      <w:ins w:id="565" w:author="Greg Landry" w:date="2017-03-01T13:48:00Z">
        <w:del w:id="566" w:author="Greg Landry [2]" w:date="2017-07-31T10:29:00Z">
          <w:r w:rsidR="002D3A95" w:rsidDel="00424FA3">
            <w:delText xml:space="preserve"> every </w:delText>
          </w:r>
        </w:del>
      </w:ins>
      <w:ins w:id="567" w:author="Greg Landry" w:date="2017-03-01T14:02:00Z">
        <w:del w:id="568" w:author="Greg Landry [2]" w:date="2017-07-31T10:29:00Z">
          <w:r w:rsidR="006155AF" w:rsidDel="00424FA3">
            <w:delText xml:space="preserve">½ </w:delText>
          </w:r>
        </w:del>
      </w:ins>
      <w:ins w:id="569" w:author="Greg Landry" w:date="2017-03-01T13:48:00Z">
        <w:del w:id="570" w:author="Greg Landry [2]" w:date="2017-07-31T10:29:00Z">
          <w:r w:rsidR="002D3A95" w:rsidDel="00424FA3">
            <w:delText>second</w:delText>
          </w:r>
        </w:del>
      </w:ins>
      <w:ins w:id="571" w:author="Greg Landry" w:date="2017-03-01T11:51:00Z">
        <w:del w:id="572" w:author="Greg Landry [2]" w:date="2017-07-31T10:29:00Z">
          <w:r w:rsidDel="00424FA3">
            <w:delText>.</w:delText>
          </w:r>
        </w:del>
      </w:ins>
    </w:p>
    <w:p w14:paraId="0FF84237" w14:textId="78AAC10B" w:rsidR="00AB4820" w:rsidDel="00424FA3" w:rsidRDefault="00AB4820">
      <w:pPr>
        <w:rPr>
          <w:ins w:id="573" w:author="Greg Landry" w:date="2017-03-01T11:52:00Z"/>
          <w:del w:id="574" w:author="Greg Landry [2]" w:date="2017-07-31T10:29:00Z"/>
        </w:rPr>
      </w:pPr>
      <w:ins w:id="575" w:author="Greg Landry" w:date="2017-03-01T11:52:00Z">
        <w:del w:id="576" w:author="Greg Landry [2]" w:date="2017-07-31T10:29:00Z">
          <w:r w:rsidDel="00424FA3">
            <w:delText>Hint: see the I2C read exercise in chapter 2 for information on reading the sensor values using I2C.</w:delText>
          </w:r>
        </w:del>
      </w:ins>
    </w:p>
    <w:p w14:paraId="4BD8D065" w14:textId="2E6895CF" w:rsidR="00B74CCA" w:rsidDel="00424FA3" w:rsidRDefault="00AB4820">
      <w:pPr>
        <w:rPr>
          <w:ins w:id="577" w:author="Greg Landry" w:date="2017-03-01T13:58:00Z"/>
          <w:del w:id="578" w:author="Greg Landry [2]" w:date="2017-07-31T10:29:00Z"/>
        </w:rPr>
      </w:pPr>
      <w:ins w:id="579" w:author="Greg Landry" w:date="2017-03-01T11:52:00Z">
        <w:del w:id="580" w:author="Greg Landry [2]" w:date="2017-07-31T10:29:00Z">
          <w:r w:rsidDel="00424FA3">
            <w:delText xml:space="preserve">Hint: you will need to </w:delText>
          </w:r>
        </w:del>
      </w:ins>
      <w:ins w:id="581" w:author="Greg Landry" w:date="2017-03-01T13:05:00Z">
        <w:del w:id="582" w:author="Greg Landry [2]" w:date="2017-07-31T10:29:00Z">
          <w:r w:rsidR="00B94D08" w:rsidDel="00424FA3">
            <w:delText>create</w:delText>
          </w:r>
        </w:del>
      </w:ins>
      <w:ins w:id="583" w:author="Greg Landry" w:date="2017-03-01T11:52:00Z">
        <w:del w:id="584" w:author="Greg Landry [2]" w:date="2017-07-31T10:29:00Z">
          <w:r w:rsidDel="00424FA3">
            <w:delText xml:space="preserve"> two different I2C structures </w:delText>
          </w:r>
        </w:del>
      </w:ins>
      <w:ins w:id="585" w:author="Greg Landry" w:date="2017-03-01T13:05:00Z">
        <w:del w:id="586" w:author="Greg Landry [2]" w:date="2017-07-31T10:29:00Z">
          <w:r w:rsidR="00B94D08" w:rsidDel="00424FA3">
            <w:delText xml:space="preserve">and initialize two I2C devices </w:delText>
          </w:r>
        </w:del>
      </w:ins>
      <w:ins w:id="587" w:author="Greg Landry" w:date="2017-03-01T11:52:00Z">
        <w:del w:id="588" w:author="Greg Landry [2]" w:date="2017-07-31T10:29:00Z">
          <w:r w:rsidDel="00424FA3">
            <w:delText>– one for the analog co-processor and one for the OLED display.</w:delText>
          </w:r>
        </w:del>
      </w:ins>
      <w:ins w:id="589" w:author="Greg Landry" w:date="2017-03-01T13:14:00Z">
        <w:del w:id="590" w:author="Greg Landry [2]" w:date="2017-07-31T10:29:00Z">
          <w:r w:rsidR="00B74CCA" w:rsidDel="00424FA3">
            <w:delText xml:space="preserve"> They will both use the same</w:delText>
          </w:r>
          <w:r w:rsidR="00E813ED" w:rsidDel="00424FA3">
            <w:delText xml:space="preserve"> physical interface (WICED_I2C_2</w:delText>
          </w:r>
          <w:r w:rsidR="00B74CCA" w:rsidDel="00424FA3">
            <w:delText>) but not at the same time.</w:delText>
          </w:r>
        </w:del>
      </w:ins>
    </w:p>
    <w:p w14:paraId="4CD4D7E0" w14:textId="094AEAC4" w:rsidR="0080543B" w:rsidDel="00424FA3" w:rsidRDefault="006155AF">
      <w:pPr>
        <w:rPr>
          <w:ins w:id="591" w:author="Greg Landry" w:date="2017-06-16T12:16:00Z"/>
          <w:del w:id="592" w:author="Greg Landry [2]" w:date="2017-07-31T10:29:00Z"/>
        </w:rPr>
      </w:pPr>
      <w:ins w:id="593" w:author="Greg Landry" w:date="2017-03-01T13:58:00Z">
        <w:del w:id="594" w:author="Greg Landry [2]" w:date="2017-07-31T10:29:00Z">
          <w:r w:rsidDel="00424FA3">
            <w:delText xml:space="preserve">Hint: use </w:delText>
          </w:r>
          <w:r w:rsidRPr="006155AF" w:rsidDel="00424FA3">
            <w:rPr>
              <w:i/>
              <w:rPrChange w:id="595" w:author="Greg Landry" w:date="2017-03-01T13:58:00Z">
                <w:rPr/>
              </w:rPrChange>
            </w:rPr>
            <w:delText>s</w:delText>
          </w:r>
        </w:del>
      </w:ins>
      <w:ins w:id="596" w:author="Greg Landry" w:date="2017-06-16T12:14:00Z">
        <w:del w:id="597" w:author="Greg Landry [2]" w:date="2017-07-31T10:29:00Z">
          <w:r w:rsidR="00DA0FE2" w:rsidDel="00424FA3">
            <w:rPr>
              <w:i/>
            </w:rPr>
            <w:delText>n</w:delText>
          </w:r>
        </w:del>
      </w:ins>
      <w:ins w:id="598" w:author="Greg Landry" w:date="2017-03-01T13:58:00Z">
        <w:del w:id="599" w:author="Greg Landry [2]" w:date="2017-07-31T10:29:00Z">
          <w:r w:rsidRPr="006155AF" w:rsidDel="00424FA3">
            <w:rPr>
              <w:i/>
              <w:rPrChange w:id="600" w:author="Greg Landry" w:date="2017-03-01T13:58:00Z">
                <w:rPr/>
              </w:rPrChange>
            </w:rPr>
            <w:delText>printf</w:delText>
          </w:r>
          <w:r w:rsidR="00F44A86" w:rsidDel="00424FA3">
            <w:delText xml:space="preserve"> to format the strings</w:delText>
          </w:r>
        </w:del>
      </w:ins>
      <w:ins w:id="601" w:author="Greg Landry" w:date="2017-06-16T12:18:00Z">
        <w:del w:id="602" w:author="Greg Landry [2]" w:date="2017-07-31T10:29:00Z">
          <w:r w:rsidR="00F44A86" w:rsidDel="00424FA3">
            <w:delText xml:space="preserve">. </w:delText>
          </w:r>
        </w:del>
      </w:ins>
      <w:ins w:id="603" w:author="Greg Landry" w:date="2017-06-16T12:21:00Z">
        <w:del w:id="604" w:author="Greg Landry [2]" w:date="2017-07-31T10:29:00Z">
          <w:r w:rsidR="00F52DD7" w:rsidDel="00424FA3">
            <w:delText>This safer than sprint because you tell it the max number of charact</w:delText>
          </w:r>
        </w:del>
      </w:ins>
      <w:ins w:id="605" w:author="Greg Landry" w:date="2017-06-16T12:22:00Z">
        <w:del w:id="606" w:author="Greg Landry [2]" w:date="2017-07-31T10:29:00Z">
          <w:r w:rsidR="00F52DD7" w:rsidDel="00424FA3">
            <w:delText xml:space="preserve">ers to output – there is no chance of over-running the buffer which can cause all sorts of odd behavior. </w:delText>
          </w:r>
        </w:del>
      </w:ins>
      <w:ins w:id="607" w:author="Greg Landry" w:date="2017-06-16T12:18:00Z">
        <w:del w:id="608" w:author="Greg Landry [2]" w:date="2017-07-31T10:29:00Z">
          <w:r w:rsidR="00F44A86" w:rsidDel="00424FA3">
            <w:delText>The prototype is:</w:delText>
          </w:r>
        </w:del>
      </w:ins>
    </w:p>
    <w:p w14:paraId="4BD7CB01" w14:textId="4C83A96F" w:rsidR="00F44A86" w:rsidDel="00424FA3" w:rsidRDefault="0080543B">
      <w:pPr>
        <w:rPr>
          <w:ins w:id="609" w:author="Greg Landry" w:date="2017-06-16T12:23:00Z"/>
          <w:del w:id="610" w:author="Greg Landry [2]" w:date="2017-07-31T10:29:00Z"/>
        </w:rPr>
      </w:pPr>
      <w:ins w:id="611" w:author="Greg Landry" w:date="2017-06-16T12:20:00Z">
        <w:del w:id="612" w:author="Greg Landry [2]" w:date="2017-07-31T10:29:00Z">
          <w:r w:rsidRPr="0080543B" w:rsidDel="00424FA3">
            <w:delText>int snprintf(char *buffer, size_t n, const char *format-string, argument-list);</w:delText>
          </w:r>
        </w:del>
      </w:ins>
    </w:p>
    <w:p w14:paraId="6F3FAF2C" w14:textId="298DB178" w:rsidR="00F52DD7" w:rsidRPr="0080543B" w:rsidDel="00424FA3" w:rsidRDefault="00F52DD7">
      <w:pPr>
        <w:rPr>
          <w:ins w:id="613" w:author="Greg Landry" w:date="2017-03-01T13:14:00Z"/>
          <w:del w:id="614" w:author="Greg Landry [2]" w:date="2017-07-31T10:29:00Z"/>
        </w:rPr>
      </w:pPr>
      <w:ins w:id="615" w:author="Greg Landry" w:date="2017-06-16T12:23:00Z">
        <w:del w:id="616" w:author="Greg Landry [2]" w:date="2017-07-31T10:29:00Z">
          <w:r w:rsidDel="00424FA3">
            <w:delText xml:space="preserve">Note that the </w:delText>
          </w:r>
          <w:r w:rsidR="006543D8" w:rsidDel="00424FA3">
            <w:delText xml:space="preserve">string produced includes a </w:delText>
          </w:r>
        </w:del>
      </w:ins>
      <w:ins w:id="617" w:author="Greg Landry" w:date="2017-06-16T12:24:00Z">
        <w:del w:id="618" w:author="Greg Landry [2]" w:date="2017-07-31T10:29:00Z">
          <w:r w:rsidR="006543D8" w:rsidDel="00424FA3">
            <w:delText>terminating</w:delText>
          </w:r>
        </w:del>
      </w:ins>
      <w:ins w:id="619" w:author="Greg Landry" w:date="2017-06-16T12:23:00Z">
        <w:del w:id="620" w:author="Greg Landry [2]" w:date="2017-07-31T10:29:00Z">
          <w:r w:rsidDel="00424FA3">
            <w:delText xml:space="preserve"> null character</w:delText>
          </w:r>
          <w:r w:rsidR="006543D8" w:rsidDel="00424FA3">
            <w:delText xml:space="preserve"> so the size parameter must be large enough to hold th</w:delText>
          </w:r>
        </w:del>
      </w:ins>
      <w:ins w:id="621" w:author="Greg Landry" w:date="2017-06-16T12:24:00Z">
        <w:del w:id="622" w:author="Greg Landry [2]" w:date="2017-07-31T10:29:00Z">
          <w:r w:rsidR="006543D8" w:rsidDel="00424FA3">
            <w:delText>e string plus the terminating null.</w:delText>
          </w:r>
        </w:del>
      </w:ins>
    </w:p>
    <w:p w14:paraId="22F2C0A9" w14:textId="0CE24574" w:rsidR="00424FA3" w:rsidRDefault="00B74CCA" w:rsidP="00424FA3">
      <w:pPr>
        <w:rPr>
          <w:ins w:id="623" w:author="Greg Landry [2]" w:date="2017-07-31T10:30:00Z"/>
        </w:rPr>
      </w:pPr>
      <w:ins w:id="624" w:author="Greg Landry" w:date="2017-03-01T13:15:00Z">
        <w:del w:id="625" w:author="Greg Landry [2]" w:date="2017-07-31T10:29:00Z">
          <w:r w:rsidDel="00424FA3">
            <w:delText xml:space="preserve">Hint: </w:delText>
          </w:r>
        </w:del>
      </w:ins>
      <w:ins w:id="626" w:author="Greg Landry" w:date="2017-03-01T13:14:00Z">
        <w:del w:id="627" w:author="Greg Landry [2]" w:date="2017-07-31T10:29:00Z">
          <w:r w:rsidDel="00424FA3">
            <w:delText xml:space="preserve">If you </w:delText>
          </w:r>
        </w:del>
      </w:ins>
      <w:ins w:id="628" w:author="Greg Landry" w:date="2017-03-01T13:15:00Z">
        <w:del w:id="629" w:author="Greg Landry [2]" w:date="2017-07-31T10:29:00Z">
          <w:r w:rsidDel="00424FA3">
            <w:delText>are using threads, this would be a great place to use a mutex</w:delText>
          </w:r>
        </w:del>
        <w:del w:id="630" w:author="Greg Landry [2]" w:date="2017-07-31T10:30:00Z">
          <w:r w:rsidDel="00424FA3">
            <w:delText>.</w:delText>
          </w:r>
        </w:del>
      </w:ins>
      <w:ins w:id="631" w:author="Greg Landry [2]" w:date="2017-07-31T10:30:00Z">
        <w:r w:rsidR="00424FA3">
          <w:t>Exercises – 45 minutes</w:t>
        </w:r>
      </w:ins>
    </w:p>
    <w:p w14:paraId="55D5E5BD" w14:textId="77777777" w:rsidR="00424FA3" w:rsidRDefault="00424FA3" w:rsidP="00424FA3">
      <w:pPr>
        <w:rPr>
          <w:ins w:id="632" w:author="Greg Landry [2]" w:date="2017-07-31T10:30:00Z"/>
        </w:rPr>
      </w:pPr>
      <w:ins w:id="633" w:author="Greg Landry [2]" w:date="2017-07-31T10:30:00Z">
        <w:r>
          <w:t>Exercises will use the U8G library with the OLED</w:t>
        </w:r>
      </w:ins>
    </w:p>
    <w:p w14:paraId="70ADB1EA" w14:textId="6DEE0D18" w:rsidR="00AB4820" w:rsidRPr="00F63C15" w:rsidRDefault="00AB4820"/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A79E8" w14:textId="77777777" w:rsidR="00B7402C" w:rsidRDefault="00B7402C" w:rsidP="0037141B">
      <w:pPr>
        <w:spacing w:after="0" w:line="240" w:lineRule="auto"/>
      </w:pPr>
      <w:r>
        <w:separator/>
      </w:r>
    </w:p>
  </w:endnote>
  <w:endnote w:type="continuationSeparator" w:id="0">
    <w:p w14:paraId="4FF47F8F" w14:textId="77777777" w:rsidR="00B7402C" w:rsidRDefault="00B7402C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666ECDA0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E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E1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20A70" w14:textId="77777777" w:rsidR="00B7402C" w:rsidRDefault="00B7402C" w:rsidP="0037141B">
      <w:pPr>
        <w:spacing w:after="0" w:line="240" w:lineRule="auto"/>
      </w:pPr>
      <w:r>
        <w:separator/>
      </w:r>
    </w:p>
  </w:footnote>
  <w:footnote w:type="continuationSeparator" w:id="0">
    <w:p w14:paraId="26B4485D" w14:textId="77777777" w:rsidR="00B7402C" w:rsidRDefault="00B7402C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C7B69"/>
    <w:multiLevelType w:val="hybridMultilevel"/>
    <w:tmpl w:val="84A6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3"/>
  </w:num>
  <w:num w:numId="3">
    <w:abstractNumId w:val="7"/>
  </w:num>
  <w:num w:numId="4">
    <w:abstractNumId w:val="1"/>
  </w:num>
  <w:num w:numId="5">
    <w:abstractNumId w:val="27"/>
  </w:num>
  <w:num w:numId="6">
    <w:abstractNumId w:val="9"/>
  </w:num>
  <w:num w:numId="7">
    <w:abstractNumId w:val="24"/>
  </w:num>
  <w:num w:numId="8">
    <w:abstractNumId w:val="3"/>
  </w:num>
  <w:num w:numId="9">
    <w:abstractNumId w:val="19"/>
  </w:num>
  <w:num w:numId="10">
    <w:abstractNumId w:val="23"/>
  </w:num>
  <w:num w:numId="11">
    <w:abstractNumId w:val="0"/>
  </w:num>
  <w:num w:numId="12">
    <w:abstractNumId w:val="25"/>
  </w:num>
  <w:num w:numId="13">
    <w:abstractNumId w:val="12"/>
  </w:num>
  <w:num w:numId="14">
    <w:abstractNumId w:val="18"/>
  </w:num>
  <w:num w:numId="15">
    <w:abstractNumId w:val="22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8"/>
  </w:num>
  <w:num w:numId="22">
    <w:abstractNumId w:val="10"/>
  </w:num>
  <w:num w:numId="23">
    <w:abstractNumId w:val="21"/>
  </w:num>
  <w:num w:numId="24">
    <w:abstractNumId w:val="20"/>
  </w:num>
  <w:num w:numId="25">
    <w:abstractNumId w:val="26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  <w:num w:numId="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Landry [2]">
    <w15:presenceInfo w15:providerId="AD" w15:userId="S-1-12-1-1975327676-1325117367-1464604813-1524360591"/>
  </w15:person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A3E19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24FA3"/>
    <w:rsid w:val="004320E0"/>
    <w:rsid w:val="004717B1"/>
    <w:rsid w:val="004D10EA"/>
    <w:rsid w:val="004D3236"/>
    <w:rsid w:val="004D51FE"/>
    <w:rsid w:val="004D7C02"/>
    <w:rsid w:val="004D7CAD"/>
    <w:rsid w:val="004F3697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B28AB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02C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E1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A3E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3E19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C30AFB-3CCE-4405-B7F5-110E00FD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66</cp:revision>
  <cp:lastPrinted>2017-06-05T17:33:00Z</cp:lastPrinted>
  <dcterms:created xsi:type="dcterms:W3CDTF">2016-10-10T22:52:00Z</dcterms:created>
  <dcterms:modified xsi:type="dcterms:W3CDTF">2017-07-31T14:43:00Z</dcterms:modified>
</cp:coreProperties>
</file>
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93876" w14:textId="00F2F86B" w:rsidR="003E3652" w:rsidRDefault="007E0232" w:rsidP="003E3652">
      <w:pPr>
        <w:pStyle w:val="Heading1"/>
      </w:pPr>
      <w:r>
        <w:t xml:space="preserve">Chapter </w:t>
      </w:r>
      <w:r w:rsidR="00D7046E">
        <w:t>7b</w:t>
      </w:r>
      <w:r>
        <w:t xml:space="preserve">: </w:t>
      </w:r>
      <w:r w:rsidR="0040035E">
        <w:t>Cloud Connectivity</w:t>
      </w:r>
      <w:r w:rsidR="001E500C">
        <w:t xml:space="preserve"> using MQTT + Amazon Web Services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67F0DAFB" w14:textId="1D9E689E" w:rsidR="003D040D" w:rsidRDefault="003D040D" w:rsidP="00BC45B3">
      <w:r>
        <w:t>This chapter goes into detail of using MQTT with AWS</w:t>
      </w:r>
    </w:p>
    <w:p w14:paraId="1DCC98B7" w14:textId="447C19A6" w:rsidR="007C6680" w:rsidRDefault="007C6680" w:rsidP="00BC45B3">
      <w:r>
        <w:t xml:space="preserve">Most important </w:t>
      </w:r>
      <w:r w:rsidR="00BC45B3">
        <w:t>exercise</w:t>
      </w:r>
      <w:r>
        <w:t xml:space="preserve"> is the one that takes yo</w:t>
      </w:r>
      <w:r w:rsidR="007A20BB">
        <w:t>u step by step through the code –think about and write down answers to the questions.</w:t>
      </w:r>
    </w:p>
    <w:p w14:paraId="242208E1" w14:textId="013FFD5F" w:rsidR="00032C1D" w:rsidRDefault="009B57EC" w:rsidP="00927692">
      <w:pPr>
        <w:pStyle w:val="Heading3"/>
      </w:pPr>
      <w:r>
        <w:t>A</w:t>
      </w:r>
      <w:r w:rsidR="00032C1D">
        <w:t>mazon Web Services (AWS)</w:t>
      </w:r>
    </w:p>
    <w:p w14:paraId="6EBC2185" w14:textId="480BF889" w:rsidR="00B32481" w:rsidRDefault="00B32481">
      <w:r>
        <w:t>Most important point is that it is mo</w:t>
      </w:r>
      <w:r w:rsidR="003D040D">
        <w:t>re than just a message broker … i</w:t>
      </w:r>
      <w:r>
        <w:t>t does database, messages,</w:t>
      </w:r>
      <w:r w:rsidR="00706D98">
        <w:t xml:space="preserve"> user authentication, queries,</w:t>
      </w:r>
      <w:r w:rsidR="003D040D">
        <w:t xml:space="preserve"> … </w:t>
      </w:r>
      <w:r w:rsidR="007C6680">
        <w:t>etc.</w:t>
      </w:r>
    </w:p>
    <w:p w14:paraId="43CBE078" w14:textId="35441E00" w:rsidR="005D00A0" w:rsidRDefault="007A20BB">
      <w:r>
        <w:t>This is not just your Raspberry Pi running L</w:t>
      </w:r>
      <w:r w:rsidR="00B32481">
        <w:t xml:space="preserve">inux </w:t>
      </w:r>
      <w:r>
        <w:t>and Rabbit MQ</w:t>
      </w:r>
      <w:r w:rsidR="003D040D">
        <w:t>.</w:t>
      </w:r>
    </w:p>
    <w:p w14:paraId="7BC836FC" w14:textId="49B981A2" w:rsidR="00927692" w:rsidRDefault="00927692" w:rsidP="00927692">
      <w:pPr>
        <w:pStyle w:val="Heading3"/>
      </w:pPr>
      <w:r>
        <w:t xml:space="preserve">Amazon AWS </w:t>
      </w:r>
      <w:r w:rsidR="002715DD">
        <w:t xml:space="preserve">IoT </w:t>
      </w:r>
      <w:r>
        <w:t>Introduction</w:t>
      </w:r>
    </w:p>
    <w:p w14:paraId="5EEB8DAE" w14:textId="77777777" w:rsidR="003D040D" w:rsidRDefault="003D040D">
      <w:r>
        <w:t>Explain the AWS architecture</w:t>
      </w:r>
    </w:p>
    <w:p w14:paraId="6E891CFD" w14:textId="5854CB47" w:rsidR="002E71EC" w:rsidRDefault="003D040D" w:rsidP="003D040D">
      <w:pPr>
        <w:pStyle w:val="ListParagraph"/>
        <w:numPr>
          <w:ilvl w:val="0"/>
          <w:numId w:val="47"/>
        </w:numPr>
      </w:pPr>
      <w:r>
        <w:t>S</w:t>
      </w:r>
      <w:r w:rsidR="00B32481">
        <w:t xml:space="preserve">how what </w:t>
      </w:r>
      <w:r w:rsidR="002E71EC">
        <w:t>parts we are going to touch.</w:t>
      </w:r>
    </w:p>
    <w:p w14:paraId="48074B2B" w14:textId="485C37CC" w:rsidR="003D040D" w:rsidRDefault="003D040D" w:rsidP="003D040D">
      <w:pPr>
        <w:pStyle w:val="ListParagraph"/>
        <w:numPr>
          <w:ilvl w:val="0"/>
          <w:numId w:val="47"/>
        </w:numPr>
      </w:pPr>
      <w:r>
        <w:t>Things on left is the WICED kit</w:t>
      </w:r>
    </w:p>
    <w:p w14:paraId="14D56C0C" w14:textId="678BD295" w:rsidR="003D040D" w:rsidRDefault="003D040D" w:rsidP="003D040D">
      <w:pPr>
        <w:pStyle w:val="ListParagraph"/>
        <w:numPr>
          <w:ilvl w:val="0"/>
          <w:numId w:val="47"/>
        </w:numPr>
      </w:pPr>
      <w:r>
        <w:t>Line to Message Broker is the WiFi</w:t>
      </w:r>
    </w:p>
    <w:p w14:paraId="7A1A835B" w14:textId="3E6ED0E8" w:rsidR="003D040D" w:rsidRDefault="003D040D" w:rsidP="003D040D">
      <w:pPr>
        <w:pStyle w:val="ListParagraph"/>
        <w:numPr>
          <w:ilvl w:val="0"/>
          <w:numId w:val="47"/>
        </w:numPr>
      </w:pPr>
      <w:r>
        <w:t>Everything else is the Amazon Cloud</w:t>
      </w:r>
    </w:p>
    <w:p w14:paraId="549865E3" w14:textId="11C86EF4" w:rsidR="00A812F6" w:rsidRDefault="00A812F6" w:rsidP="00A812F6">
      <w:pPr>
        <w:pStyle w:val="Heading3"/>
      </w:pPr>
      <w:r>
        <w:t xml:space="preserve">Amazon AWS </w:t>
      </w:r>
      <w:r w:rsidR="00891D54">
        <w:t>IoT Resources</w:t>
      </w:r>
    </w:p>
    <w:p w14:paraId="48C9B1B3" w14:textId="7B676AA1" w:rsidR="007C6680" w:rsidRDefault="009555AC">
      <w:r>
        <w:t xml:space="preserve">Thing – awkward word so </w:t>
      </w:r>
      <w:r w:rsidR="00D175C8">
        <w:t>we used italics</w:t>
      </w:r>
    </w:p>
    <w:p w14:paraId="4ECB9051" w14:textId="77777777" w:rsidR="009555AC" w:rsidRDefault="009555AC">
      <w:r>
        <w:t>Certificate</w:t>
      </w:r>
    </w:p>
    <w:p w14:paraId="3CC5204C" w14:textId="0F5D3B60" w:rsidR="007C6680" w:rsidRDefault="009555AC" w:rsidP="009555AC">
      <w:pPr>
        <w:pStyle w:val="ListParagraph"/>
        <w:numPr>
          <w:ilvl w:val="0"/>
          <w:numId w:val="48"/>
        </w:numPr>
      </w:pPr>
      <w:r>
        <w:t>U</w:t>
      </w:r>
      <w:r w:rsidR="007C6680">
        <w:t xml:space="preserve">sed for two </w:t>
      </w:r>
      <w:r w:rsidR="00A3364E">
        <w:t>sided</w:t>
      </w:r>
      <w:r>
        <w:t xml:space="preserve"> TLS connection</w:t>
      </w:r>
    </w:p>
    <w:p w14:paraId="7F96FC79" w14:textId="3BEE20D4" w:rsidR="007C6680" w:rsidRDefault="00D175C8" w:rsidP="009555AC">
      <w:pPr>
        <w:pStyle w:val="ListParagraph"/>
        <w:numPr>
          <w:ilvl w:val="0"/>
          <w:numId w:val="48"/>
        </w:numPr>
      </w:pPr>
      <w:r>
        <w:t xml:space="preserve">The </w:t>
      </w:r>
      <w:r w:rsidR="009555AC">
        <w:t>“</w:t>
      </w:r>
      <w:r>
        <w:t>public key</w:t>
      </w:r>
      <w:r w:rsidR="009555AC">
        <w:t>”</w:t>
      </w:r>
      <w:r>
        <w:t xml:space="preserve"> they give you is </w:t>
      </w:r>
      <w:proofErr w:type="gramStart"/>
      <w:r>
        <w:t>actually a</w:t>
      </w:r>
      <w:proofErr w:type="gramEnd"/>
      <w:r>
        <w:t xml:space="preserve"> certificate signed by AWS IOT</w:t>
      </w:r>
    </w:p>
    <w:p w14:paraId="2D1542CB" w14:textId="2988431A" w:rsidR="007C6680" w:rsidRDefault="009E0834" w:rsidP="007C6680">
      <w:r>
        <w:t>Policy</w:t>
      </w:r>
      <w:r w:rsidR="007C6680">
        <w:t xml:space="preserve"> is an enterprise user management co</w:t>
      </w:r>
      <w:r w:rsidR="009555AC">
        <w:t>ncept – allow or restrict access</w:t>
      </w:r>
    </w:p>
    <w:p w14:paraId="7589A34F" w14:textId="503884D3" w:rsidR="00A812F6" w:rsidRDefault="00A812F6" w:rsidP="00A812F6">
      <w:pPr>
        <w:pStyle w:val="Heading3"/>
      </w:pPr>
      <w:r>
        <w:t>Amazon AWS MQ</w:t>
      </w:r>
      <w:r w:rsidR="00497552">
        <w:t>T</w:t>
      </w:r>
      <w:r>
        <w:t>T</w:t>
      </w:r>
    </w:p>
    <w:p w14:paraId="6CC097AE" w14:textId="77777777" w:rsidR="009555AC" w:rsidRDefault="009555AC" w:rsidP="009555AC">
      <w:pPr>
        <w:pStyle w:val="Heading4"/>
      </w:pPr>
      <w:r>
        <w:t>Internet Access</w:t>
      </w:r>
    </w:p>
    <w:p w14:paraId="0993DB10" w14:textId="01485CE7" w:rsidR="009555AC" w:rsidRDefault="009555AC" w:rsidP="00BC45B3">
      <w:r>
        <w:t>Need credit card for your own account but we have a class server for you to use</w:t>
      </w:r>
    </w:p>
    <w:p w14:paraId="216FA116" w14:textId="27A0E73A" w:rsidR="007C6680" w:rsidRDefault="007C6680" w:rsidP="00BC45B3">
      <w:r>
        <w:t>There are lots of devices that can do MQTT</w:t>
      </w:r>
      <w:r w:rsidR="009555AC">
        <w:t xml:space="preserve"> </w:t>
      </w:r>
      <w:r>
        <w:t>… including the test console</w:t>
      </w:r>
      <w:r w:rsidR="009555AC">
        <w:t xml:space="preserve"> … show test button</w:t>
      </w:r>
    </w:p>
    <w:p w14:paraId="578A3128" w14:textId="5636F3B6" w:rsidR="00D62C74" w:rsidRDefault="00D62C74" w:rsidP="00D62C74">
      <w:pPr>
        <w:pStyle w:val="Heading4"/>
      </w:pPr>
      <w:r>
        <w:t>Thing Shadow</w:t>
      </w:r>
    </w:p>
    <w:p w14:paraId="01142670" w14:textId="27479E43" w:rsidR="007C6680" w:rsidRDefault="001B3CBB" w:rsidP="009E0834">
      <w:r w:rsidRPr="00BC45B3">
        <w:t>Thing Shadow</w:t>
      </w:r>
      <w:r w:rsidR="007C6680">
        <w:t xml:space="preserve"> is just a cache for an ephemeral thing in JSON format</w:t>
      </w:r>
    </w:p>
    <w:p w14:paraId="794A300A" w14:textId="77777777" w:rsidR="009C2D3C" w:rsidRDefault="009C2D3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0D6EFE3A" w14:textId="39C94433" w:rsidR="0037207F" w:rsidRDefault="00927692" w:rsidP="0037207F">
      <w:pPr>
        <w:pStyle w:val="Heading4"/>
      </w:pPr>
      <w:bookmarkStart w:id="0" w:name="_GoBack"/>
      <w:bookmarkEnd w:id="0"/>
      <w:r>
        <w:lastRenderedPageBreak/>
        <w:t xml:space="preserve">MQTT </w:t>
      </w:r>
      <w:r w:rsidR="0037207F">
        <w:t>Topic</w:t>
      </w:r>
      <w:r w:rsidR="006F1CF2">
        <w:t>s</w:t>
      </w:r>
    </w:p>
    <w:p w14:paraId="09D3C0F4" w14:textId="48D53C1D" w:rsidR="00A62E28" w:rsidRDefault="00A62E28" w:rsidP="005E2F40">
      <w:r>
        <w:t>$</w:t>
      </w:r>
      <w:proofErr w:type="spellStart"/>
      <w:r>
        <w:t>aws</w:t>
      </w:r>
      <w:proofErr w:type="spellEnd"/>
      <w:r>
        <w:t>/… is reserved. Just about any other topic is allowed</w:t>
      </w:r>
    </w:p>
    <w:p w14:paraId="6A47F75A" w14:textId="43368CA9" w:rsidR="009E0834" w:rsidRDefault="009E0834" w:rsidP="005E2F40">
      <w:r>
        <w:t>Shadow Topics:</w:t>
      </w:r>
    </w:p>
    <w:p w14:paraId="42866D00" w14:textId="2C18EC08" w:rsidR="009E0834" w:rsidRDefault="00A62E28" w:rsidP="009E0834">
      <w:pPr>
        <w:ind w:firstLine="720"/>
      </w:pPr>
      <w:r>
        <w:t>$</w:t>
      </w:r>
      <w:proofErr w:type="spellStart"/>
      <w:r>
        <w:t>aws</w:t>
      </w:r>
      <w:proofErr w:type="spellEnd"/>
      <w:r>
        <w:t>/things/&lt;</w:t>
      </w:r>
      <w:proofErr w:type="spellStart"/>
      <w:r>
        <w:t>thingName</w:t>
      </w:r>
      <w:proofErr w:type="spellEnd"/>
      <w:r>
        <w:t>&gt;/shadow</w:t>
      </w:r>
      <w:r w:rsidR="00516F11">
        <w:t>/…</w:t>
      </w:r>
    </w:p>
    <w:p w14:paraId="5323B93C" w14:textId="138D6BC0" w:rsidR="003D0915" w:rsidRDefault="003D0915" w:rsidP="009E0834">
      <w:pPr>
        <w:ind w:firstLine="720"/>
      </w:pPr>
      <w:r>
        <w:t xml:space="preserve">Explain </w:t>
      </w:r>
      <w:r w:rsidR="003159BF">
        <w:t>/</w:t>
      </w:r>
      <w:r>
        <w:t xml:space="preserve">update, </w:t>
      </w:r>
      <w:r w:rsidR="003159BF">
        <w:t>/</w:t>
      </w:r>
      <w:r>
        <w:t>update/docum</w:t>
      </w:r>
      <w:r w:rsidR="003159BF">
        <w:t>e</w:t>
      </w:r>
      <w:r>
        <w:t>nt</w:t>
      </w:r>
      <w:r w:rsidR="003159BF">
        <w:t>s, /get, and /get/accepted</w:t>
      </w:r>
    </w:p>
    <w:p w14:paraId="3DB00973" w14:textId="3E1578C7" w:rsidR="000D6D2F" w:rsidRDefault="00067188" w:rsidP="00C361EF">
      <w:pPr>
        <w:ind w:firstLine="720"/>
      </w:pPr>
      <w:r>
        <w:t>T</w:t>
      </w:r>
      <w:r w:rsidR="009E0834">
        <w:t xml:space="preserve">hese will be </w:t>
      </w:r>
      <w:r w:rsidR="007C6680">
        <w:t xml:space="preserve">needed for the Project… </w:t>
      </w:r>
    </w:p>
    <w:p w14:paraId="5F39AF03" w14:textId="77777777" w:rsidR="003159BF" w:rsidRDefault="003159BF" w:rsidP="003159BF">
      <w:pPr>
        <w:pStyle w:val="Heading2"/>
      </w:pPr>
      <w:r>
        <w:t>Exercise(s)</w:t>
      </w:r>
    </w:p>
    <w:p w14:paraId="58C72D94" w14:textId="27CEC48A" w:rsidR="003159BF" w:rsidRDefault="003159BF" w:rsidP="003159BF">
      <w:pPr>
        <w:ind w:firstLine="720"/>
      </w:pPr>
      <w:r>
        <w:t>Time: 3 hours</w:t>
      </w:r>
    </w:p>
    <w:p w14:paraId="4256B946" w14:textId="375D47E5" w:rsidR="003159BF" w:rsidRDefault="003159BF" w:rsidP="003159BF">
      <w:pPr>
        <w:ind w:firstLine="720"/>
      </w:pPr>
      <w:r>
        <w:t>Reminder that really understanding the example is critical</w:t>
      </w:r>
      <w:r w:rsidR="00BF18E7">
        <w:t xml:space="preserve"> – answer the questions</w:t>
      </w:r>
    </w:p>
    <w:sectPr w:rsidR="003159BF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64CC6" w14:textId="77777777" w:rsidR="00D93E2C" w:rsidRDefault="00D93E2C" w:rsidP="00093A9C">
      <w:r>
        <w:separator/>
      </w:r>
    </w:p>
  </w:endnote>
  <w:endnote w:type="continuationSeparator" w:id="0">
    <w:p w14:paraId="761CCEC0" w14:textId="77777777" w:rsidR="00D93E2C" w:rsidRDefault="00D93E2C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6222522"/>
      <w:docPartObj>
        <w:docPartGallery w:val="Page Numbers (Bottom of Page)"/>
        <w:docPartUnique/>
      </w:docPartObj>
    </w:sdtPr>
    <w:sdtEndPr/>
    <w:sdtContent>
      <w:sdt>
        <w:sdtPr>
          <w:id w:val="-1046837883"/>
          <w:docPartObj>
            <w:docPartGallery w:val="Page Numbers (Top of Page)"/>
            <w:docPartUnique/>
          </w:docPartObj>
        </w:sdtPr>
        <w:sdtEndPr/>
        <w:sdtContent>
          <w:p w14:paraId="4C29FDE6" w14:textId="3428BE8D" w:rsidR="00B77ED3" w:rsidRDefault="00B77E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C2D3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C2D3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B77ED3" w:rsidRDefault="00B77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0AF79" w14:textId="77777777" w:rsidR="00D93E2C" w:rsidRDefault="00D93E2C" w:rsidP="00093A9C">
      <w:r>
        <w:separator/>
      </w:r>
    </w:p>
  </w:footnote>
  <w:footnote w:type="continuationSeparator" w:id="0">
    <w:p w14:paraId="03458AEA" w14:textId="77777777" w:rsidR="00D93E2C" w:rsidRDefault="00D93E2C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D0FB1"/>
    <w:multiLevelType w:val="hybridMultilevel"/>
    <w:tmpl w:val="32E8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3D2A"/>
    <w:multiLevelType w:val="hybridMultilevel"/>
    <w:tmpl w:val="3E7E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292C"/>
    <w:multiLevelType w:val="hybridMultilevel"/>
    <w:tmpl w:val="DF74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D27DD"/>
    <w:multiLevelType w:val="hybridMultilevel"/>
    <w:tmpl w:val="B826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20F5D"/>
    <w:multiLevelType w:val="hybridMultilevel"/>
    <w:tmpl w:val="211A47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C5125"/>
    <w:multiLevelType w:val="hybridMultilevel"/>
    <w:tmpl w:val="AEB4D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D2735"/>
    <w:multiLevelType w:val="hybridMultilevel"/>
    <w:tmpl w:val="B21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326AE"/>
    <w:multiLevelType w:val="hybridMultilevel"/>
    <w:tmpl w:val="29D893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2D0999"/>
    <w:multiLevelType w:val="hybridMultilevel"/>
    <w:tmpl w:val="5C3E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72FEE"/>
    <w:multiLevelType w:val="hybridMultilevel"/>
    <w:tmpl w:val="774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D105A"/>
    <w:multiLevelType w:val="hybridMultilevel"/>
    <w:tmpl w:val="D9D2C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F2E69"/>
    <w:multiLevelType w:val="hybridMultilevel"/>
    <w:tmpl w:val="3FAC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72AA3"/>
    <w:multiLevelType w:val="hybridMultilevel"/>
    <w:tmpl w:val="C2F6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C5507"/>
    <w:multiLevelType w:val="hybridMultilevel"/>
    <w:tmpl w:val="C104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E95F52"/>
    <w:multiLevelType w:val="hybridMultilevel"/>
    <w:tmpl w:val="547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C0895"/>
    <w:multiLevelType w:val="hybridMultilevel"/>
    <w:tmpl w:val="DF74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92586E"/>
    <w:multiLevelType w:val="hybridMultilevel"/>
    <w:tmpl w:val="C634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64C19"/>
    <w:multiLevelType w:val="hybridMultilevel"/>
    <w:tmpl w:val="2124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C0296"/>
    <w:multiLevelType w:val="hybridMultilevel"/>
    <w:tmpl w:val="D3A2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B51C31"/>
    <w:multiLevelType w:val="hybridMultilevel"/>
    <w:tmpl w:val="011E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D875D5"/>
    <w:multiLevelType w:val="hybridMultilevel"/>
    <w:tmpl w:val="1A9E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A42FD9"/>
    <w:multiLevelType w:val="hybridMultilevel"/>
    <w:tmpl w:val="964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F0151"/>
    <w:multiLevelType w:val="hybridMultilevel"/>
    <w:tmpl w:val="1340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8"/>
  </w:num>
  <w:num w:numId="2">
    <w:abstractNumId w:val="23"/>
  </w:num>
  <w:num w:numId="3">
    <w:abstractNumId w:val="16"/>
  </w:num>
  <w:num w:numId="4">
    <w:abstractNumId w:val="2"/>
  </w:num>
  <w:num w:numId="5">
    <w:abstractNumId w:val="46"/>
  </w:num>
  <w:num w:numId="6">
    <w:abstractNumId w:val="17"/>
  </w:num>
  <w:num w:numId="7">
    <w:abstractNumId w:val="41"/>
  </w:num>
  <w:num w:numId="8">
    <w:abstractNumId w:val="4"/>
  </w:num>
  <w:num w:numId="9">
    <w:abstractNumId w:val="33"/>
  </w:num>
  <w:num w:numId="10">
    <w:abstractNumId w:val="38"/>
  </w:num>
  <w:num w:numId="11">
    <w:abstractNumId w:val="0"/>
  </w:num>
  <w:num w:numId="12">
    <w:abstractNumId w:val="43"/>
  </w:num>
  <w:num w:numId="13">
    <w:abstractNumId w:val="20"/>
  </w:num>
  <w:num w:numId="14">
    <w:abstractNumId w:val="32"/>
  </w:num>
  <w:num w:numId="15">
    <w:abstractNumId w:val="37"/>
  </w:num>
  <w:num w:numId="16">
    <w:abstractNumId w:val="11"/>
  </w:num>
  <w:num w:numId="17">
    <w:abstractNumId w:val="25"/>
  </w:num>
  <w:num w:numId="18">
    <w:abstractNumId w:val="13"/>
  </w:num>
  <w:num w:numId="19">
    <w:abstractNumId w:val="7"/>
  </w:num>
  <w:num w:numId="20">
    <w:abstractNumId w:val="26"/>
  </w:num>
  <w:num w:numId="21">
    <w:abstractNumId w:val="47"/>
  </w:num>
  <w:num w:numId="22">
    <w:abstractNumId w:val="18"/>
  </w:num>
  <w:num w:numId="23">
    <w:abstractNumId w:val="34"/>
  </w:num>
  <w:num w:numId="24">
    <w:abstractNumId w:val="19"/>
  </w:num>
  <w:num w:numId="25">
    <w:abstractNumId w:val="3"/>
  </w:num>
  <w:num w:numId="26">
    <w:abstractNumId w:val="36"/>
  </w:num>
  <w:num w:numId="27">
    <w:abstractNumId w:val="35"/>
  </w:num>
  <w:num w:numId="28">
    <w:abstractNumId w:val="21"/>
  </w:num>
  <w:num w:numId="29">
    <w:abstractNumId w:val="40"/>
  </w:num>
  <w:num w:numId="30">
    <w:abstractNumId w:val="31"/>
  </w:num>
  <w:num w:numId="31">
    <w:abstractNumId w:val="28"/>
  </w:num>
  <w:num w:numId="32">
    <w:abstractNumId w:val="15"/>
  </w:num>
  <w:num w:numId="33">
    <w:abstractNumId w:val="45"/>
  </w:num>
  <w:num w:numId="34">
    <w:abstractNumId w:val="8"/>
  </w:num>
  <w:num w:numId="35">
    <w:abstractNumId w:val="22"/>
  </w:num>
  <w:num w:numId="36">
    <w:abstractNumId w:val="29"/>
  </w:num>
  <w:num w:numId="37">
    <w:abstractNumId w:val="27"/>
  </w:num>
  <w:num w:numId="38">
    <w:abstractNumId w:val="24"/>
  </w:num>
  <w:num w:numId="39">
    <w:abstractNumId w:val="12"/>
  </w:num>
  <w:num w:numId="40">
    <w:abstractNumId w:val="5"/>
  </w:num>
  <w:num w:numId="41">
    <w:abstractNumId w:val="1"/>
  </w:num>
  <w:num w:numId="42">
    <w:abstractNumId w:val="30"/>
  </w:num>
  <w:num w:numId="43">
    <w:abstractNumId w:val="6"/>
  </w:num>
  <w:num w:numId="44">
    <w:abstractNumId w:val="14"/>
  </w:num>
  <w:num w:numId="45">
    <w:abstractNumId w:val="9"/>
  </w:num>
  <w:num w:numId="46">
    <w:abstractNumId w:val="10"/>
  </w:num>
  <w:num w:numId="47">
    <w:abstractNumId w:val="39"/>
  </w:num>
  <w:num w:numId="48">
    <w:abstractNumId w:val="4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22ABF"/>
    <w:rsid w:val="00224154"/>
    <w:rsid w:val="00227150"/>
    <w:rsid w:val="00232796"/>
    <w:rsid w:val="00245644"/>
    <w:rsid w:val="00245D37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3031A8"/>
    <w:rsid w:val="00313FFA"/>
    <w:rsid w:val="003159BF"/>
    <w:rsid w:val="00317D2C"/>
    <w:rsid w:val="00325C51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80421"/>
    <w:rsid w:val="003817F7"/>
    <w:rsid w:val="003821F2"/>
    <w:rsid w:val="003853D7"/>
    <w:rsid w:val="00387189"/>
    <w:rsid w:val="00391508"/>
    <w:rsid w:val="00397ACA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3652"/>
    <w:rsid w:val="003E39EE"/>
    <w:rsid w:val="003E5F27"/>
    <w:rsid w:val="003E6C7C"/>
    <w:rsid w:val="0040035E"/>
    <w:rsid w:val="00403DB3"/>
    <w:rsid w:val="004119D6"/>
    <w:rsid w:val="004128B4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CA7"/>
    <w:rsid w:val="00497552"/>
    <w:rsid w:val="004A2DC1"/>
    <w:rsid w:val="004A4C21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8219E"/>
    <w:rsid w:val="00583ABA"/>
    <w:rsid w:val="005858F9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C53"/>
    <w:rsid w:val="00653120"/>
    <w:rsid w:val="00654771"/>
    <w:rsid w:val="00656C23"/>
    <w:rsid w:val="0065757C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7E2A"/>
    <w:rsid w:val="00702E56"/>
    <w:rsid w:val="00705C49"/>
    <w:rsid w:val="00706D98"/>
    <w:rsid w:val="007123F4"/>
    <w:rsid w:val="00730EA8"/>
    <w:rsid w:val="007354B1"/>
    <w:rsid w:val="00757332"/>
    <w:rsid w:val="007615A8"/>
    <w:rsid w:val="0076231A"/>
    <w:rsid w:val="00766FCB"/>
    <w:rsid w:val="0077348E"/>
    <w:rsid w:val="00774C33"/>
    <w:rsid w:val="00790FD8"/>
    <w:rsid w:val="00797D15"/>
    <w:rsid w:val="007A05E7"/>
    <w:rsid w:val="007A20BB"/>
    <w:rsid w:val="007A5D13"/>
    <w:rsid w:val="007A631D"/>
    <w:rsid w:val="007B104F"/>
    <w:rsid w:val="007B736C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726B"/>
    <w:rsid w:val="00AE0CB0"/>
    <w:rsid w:val="00AE299C"/>
    <w:rsid w:val="00AE56EE"/>
    <w:rsid w:val="00AE66A3"/>
    <w:rsid w:val="00AE6C47"/>
    <w:rsid w:val="00B01B99"/>
    <w:rsid w:val="00B055DA"/>
    <w:rsid w:val="00B06973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3DF5"/>
    <w:rsid w:val="00B75BB8"/>
    <w:rsid w:val="00B77ED3"/>
    <w:rsid w:val="00B822CD"/>
    <w:rsid w:val="00B84DE5"/>
    <w:rsid w:val="00B85D2F"/>
    <w:rsid w:val="00B94B0A"/>
    <w:rsid w:val="00BC4585"/>
    <w:rsid w:val="00BC45B3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B0056"/>
    <w:rsid w:val="00CB37A2"/>
    <w:rsid w:val="00CB3ED0"/>
    <w:rsid w:val="00CC2D8B"/>
    <w:rsid w:val="00CC6B64"/>
    <w:rsid w:val="00CD02A6"/>
    <w:rsid w:val="00CD3AF8"/>
    <w:rsid w:val="00CE31B0"/>
    <w:rsid w:val="00CF1F8C"/>
    <w:rsid w:val="00CF2DED"/>
    <w:rsid w:val="00D016E4"/>
    <w:rsid w:val="00D01B54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E020A"/>
    <w:rsid w:val="00EE2061"/>
    <w:rsid w:val="00EE71D0"/>
    <w:rsid w:val="00EF1883"/>
    <w:rsid w:val="00EF6763"/>
    <w:rsid w:val="00F04330"/>
    <w:rsid w:val="00F04B52"/>
    <w:rsid w:val="00F0665A"/>
    <w:rsid w:val="00F1475C"/>
    <w:rsid w:val="00F21DDD"/>
    <w:rsid w:val="00F25363"/>
    <w:rsid w:val="00F2540E"/>
    <w:rsid w:val="00F25415"/>
    <w:rsid w:val="00F322B8"/>
    <w:rsid w:val="00F417BC"/>
    <w:rsid w:val="00F45AB1"/>
    <w:rsid w:val="00F47863"/>
    <w:rsid w:val="00F50852"/>
    <w:rsid w:val="00F60891"/>
    <w:rsid w:val="00F64B14"/>
    <w:rsid w:val="00F672F4"/>
    <w:rsid w:val="00F67527"/>
    <w:rsid w:val="00F73D45"/>
    <w:rsid w:val="00F74396"/>
    <w:rsid w:val="00F90419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040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D04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D040D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23F937-C3EA-4D41-B365-29E620804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19</cp:revision>
  <cp:lastPrinted>2017-07-31T19:37:00Z</cp:lastPrinted>
  <dcterms:created xsi:type="dcterms:W3CDTF">2017-07-31T18:31:00Z</dcterms:created>
  <dcterms:modified xsi:type="dcterms:W3CDTF">2017-07-31T19:41:00Z</dcterms:modified>
</cp:coreProperties>
</file>
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3876" w14:textId="77F6E113" w:rsidR="003E3652" w:rsidRDefault="007E0232" w:rsidP="00524097">
      <w:pPr>
        <w:pStyle w:val="Heading1"/>
      </w:pPr>
      <w:bookmarkStart w:id="0" w:name="_Hlk484770630"/>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4DAEB3ED" w14:textId="03AB3767" w:rsidR="009906BF" w:rsidRDefault="009906BF" w:rsidP="00977128">
      <w:r>
        <w:t>You need to know:</w:t>
      </w:r>
    </w:p>
    <w:p w14:paraId="75100C0D" w14:textId="7D2F6464" w:rsidR="009906BF" w:rsidRDefault="009906BF" w:rsidP="00977128">
      <w:pPr>
        <w:pStyle w:val="ListParagraph"/>
        <w:numPr>
          <w:ilvl w:val="0"/>
          <w:numId w:val="52"/>
        </w:numPr>
      </w:pPr>
      <w:r>
        <w:t xml:space="preserve">What </w:t>
      </w:r>
      <w:r w:rsidR="0078023D">
        <w:t>a</w:t>
      </w:r>
      <w:r>
        <w:t xml:space="preserve"> socket is</w:t>
      </w:r>
    </w:p>
    <w:p w14:paraId="733F50CC" w14:textId="61316A45" w:rsidR="009906BF" w:rsidRDefault="00DB6541" w:rsidP="00977128">
      <w:pPr>
        <w:pStyle w:val="ListParagraph"/>
        <w:numPr>
          <w:ilvl w:val="0"/>
          <w:numId w:val="52"/>
        </w:numPr>
      </w:pPr>
      <w:r>
        <w:t>How to make, read and write sockets</w:t>
      </w:r>
      <w:r w:rsidR="009906BF">
        <w:t xml:space="preserve"> in WICED</w:t>
      </w:r>
    </w:p>
    <w:p w14:paraId="4AAACD88" w14:textId="5AF8BC17" w:rsidR="00B02BAE" w:rsidRDefault="00B02BAE" w:rsidP="00977128">
      <w:pPr>
        <w:pStyle w:val="ListParagraph"/>
        <w:numPr>
          <w:ilvl w:val="0"/>
          <w:numId w:val="52"/>
        </w:numPr>
      </w:pPr>
      <w:r>
        <w:t>Security:</w:t>
      </w:r>
    </w:p>
    <w:p w14:paraId="5F0B9473" w14:textId="7C65062C" w:rsidR="009906BF" w:rsidRDefault="009906BF" w:rsidP="00B02BAE">
      <w:pPr>
        <w:pStyle w:val="ListParagraph"/>
        <w:numPr>
          <w:ilvl w:val="1"/>
          <w:numId w:val="52"/>
        </w:numPr>
      </w:pPr>
      <w:r>
        <w:t>Symmetric and asymmetric keys</w:t>
      </w:r>
    </w:p>
    <w:p w14:paraId="35B85548" w14:textId="02F85BED" w:rsidR="009906BF" w:rsidRDefault="009906BF" w:rsidP="00B02BAE">
      <w:pPr>
        <w:pStyle w:val="ListParagraph"/>
        <w:numPr>
          <w:ilvl w:val="1"/>
          <w:numId w:val="52"/>
        </w:numPr>
      </w:pPr>
      <w:r>
        <w:t>X509 certificate</w:t>
      </w:r>
    </w:p>
    <w:p w14:paraId="3F308581" w14:textId="348ED569" w:rsidR="00DB6541" w:rsidRPr="00977128" w:rsidRDefault="00DB6541" w:rsidP="00B02BAE">
      <w:pPr>
        <w:pStyle w:val="ListParagraph"/>
        <w:numPr>
          <w:ilvl w:val="1"/>
          <w:numId w:val="52"/>
        </w:numPr>
        <w:rPr>
          <w:sz w:val="24"/>
          <w:szCs w:val="24"/>
        </w:rPr>
      </w:pPr>
      <w:r>
        <w:t>TLS</w:t>
      </w:r>
      <w:r w:rsidR="00977128">
        <w:t xml:space="preserve"> (transport layer security)</w:t>
      </w:r>
    </w:p>
    <w:p w14:paraId="7CD56BAD" w14:textId="54E0E07F" w:rsidR="002D088B" w:rsidRDefault="002D088B" w:rsidP="00977128">
      <w:pPr>
        <w:pStyle w:val="Heading2"/>
      </w:pPr>
      <w:r>
        <w:t>Sockets – Fundamentals of TCP Communication</w:t>
      </w:r>
    </w:p>
    <w:p w14:paraId="428B312B" w14:textId="70EA1E3A" w:rsidR="009906BF" w:rsidRDefault="009906BF" w:rsidP="00977128">
      <w:r>
        <w:t>Almost everything on the internet runs using TCP sockets</w:t>
      </w:r>
    </w:p>
    <w:p w14:paraId="1B65A116" w14:textId="4718613A" w:rsidR="0058316E" w:rsidRDefault="0039404A" w:rsidP="00977128">
      <w:r>
        <w:t>Think of it as a hose where you put stuff in and it comes out on the other side in order</w:t>
      </w:r>
    </w:p>
    <w:p w14:paraId="0FF3953A" w14:textId="2A4E5D7F" w:rsidR="009906BF" w:rsidRDefault="009906BF" w:rsidP="00977128">
      <w:r>
        <w:t xml:space="preserve">Identified with two pairs of </w:t>
      </w:r>
      <w:proofErr w:type="spellStart"/>
      <w:r>
        <w:t>ip</w:t>
      </w:r>
      <w:proofErr w:type="spellEnd"/>
      <w:r>
        <w:t>/port numbers</w:t>
      </w:r>
    </w:p>
    <w:p w14:paraId="15739494" w14:textId="77777777" w:rsidR="0058316E" w:rsidRDefault="0058316E" w:rsidP="00977128"/>
    <w:p w14:paraId="30016817" w14:textId="5705D2C4" w:rsidR="0039404A" w:rsidRDefault="0039404A" w:rsidP="00977128">
      <w:r>
        <w:t>IANA</w:t>
      </w:r>
      <w:r w:rsidR="009906BF">
        <w:t xml:space="preserve"> – Internet Assigned Name Authority… </w:t>
      </w:r>
      <w:hyperlink r:id="rId8" w:history="1">
        <w:r w:rsidR="009906BF" w:rsidRPr="00C028EE">
          <w:rPr>
            <w:rStyle w:val="Hyperlink"/>
          </w:rPr>
          <w:t>www.iana.org</w:t>
        </w:r>
      </w:hyperlink>
      <w:r w:rsidR="009906BF">
        <w:t xml:space="preserve"> … all the numbers are here</w:t>
      </w:r>
    </w:p>
    <w:p w14:paraId="35179A4C" w14:textId="4622822F" w:rsidR="0039404A" w:rsidRDefault="009906BF" w:rsidP="00977128">
      <w:r>
        <w:t xml:space="preserve">You </w:t>
      </w:r>
      <w:r w:rsidR="0058316E">
        <w:t>already</w:t>
      </w:r>
      <w:r>
        <w:t xml:space="preserve"> know some s</w:t>
      </w:r>
      <w:r w:rsidR="0039404A">
        <w:t xml:space="preserve">tandard ports (80,25,53 </w:t>
      </w:r>
      <w:proofErr w:type="spellStart"/>
      <w:r w:rsidR="0039404A">
        <w:t>etc</w:t>
      </w:r>
      <w:proofErr w:type="spellEnd"/>
      <w:r w:rsidR="0039404A">
        <w:t>)</w:t>
      </w:r>
    </w:p>
    <w:p w14:paraId="4CDC0DBC" w14:textId="77777777" w:rsidR="0058316E" w:rsidRDefault="0058316E" w:rsidP="009906BF"/>
    <w:p w14:paraId="0DDD3106" w14:textId="6A6F59FC" w:rsidR="009906BF" w:rsidRPr="00D10032" w:rsidRDefault="009906BF" w:rsidP="009906BF">
      <w:r>
        <w:t>Often people just do text based protocols (in fact HTTP is just plain text)</w:t>
      </w:r>
    </w:p>
    <w:p w14:paraId="34B30385" w14:textId="77777777" w:rsidR="009906BF" w:rsidRDefault="009906BF" w:rsidP="00977128"/>
    <w:p w14:paraId="529AD15E" w14:textId="0C6A2F67" w:rsidR="009906BF" w:rsidRDefault="009906BF" w:rsidP="00977128">
      <w:r>
        <w:t>Tell them that they are going to make a TCP client which is going to attach to a TCP server.</w:t>
      </w:r>
    </w:p>
    <w:p w14:paraId="185EEB00" w14:textId="55F2CA75" w:rsidR="009906BF" w:rsidRDefault="009906BF" w:rsidP="00977128">
      <w:r>
        <w:t>They are going to open the socket</w:t>
      </w:r>
    </w:p>
    <w:p w14:paraId="60A93212" w14:textId="6B2136BB" w:rsidR="009906BF" w:rsidRDefault="009906BF" w:rsidP="00977128">
      <w:r>
        <w:t>Then send text strings through socket</w:t>
      </w:r>
    </w:p>
    <w:p w14:paraId="06FDE776" w14:textId="77777777" w:rsidR="0058316E" w:rsidRDefault="009906BF" w:rsidP="00977128">
      <w:r>
        <w:t xml:space="preserve">The server is going to </w:t>
      </w:r>
      <w:r w:rsidR="0058316E">
        <w:t>respond with text</w:t>
      </w:r>
    </w:p>
    <w:p w14:paraId="5CA13D1A" w14:textId="72802CD7" w:rsidR="009906BF" w:rsidRDefault="0058316E" w:rsidP="00977128">
      <w:r>
        <w:t>E</w:t>
      </w:r>
      <w:r w:rsidR="009906BF">
        <w:t>xplain WWEP</w:t>
      </w:r>
      <w:r>
        <w:t xml:space="preserve"> </w:t>
      </w:r>
      <w:r w:rsidR="00A86B1A">
        <w:t>using</w:t>
      </w:r>
      <w:r>
        <w:t xml:space="preserve"> bullet list and examples</w:t>
      </w:r>
    </w:p>
    <w:p w14:paraId="00E5A290" w14:textId="35AF7BC1" w:rsidR="0097550F" w:rsidRDefault="00793556" w:rsidP="00977128">
      <w:pPr>
        <w:pStyle w:val="Heading2"/>
      </w:pPr>
      <w:r>
        <w:t>WICED-SDK TCP Server &amp; Client using Sockets</w:t>
      </w:r>
    </w:p>
    <w:p w14:paraId="6E358940" w14:textId="3607E911" w:rsidR="0039404A" w:rsidRDefault="0039404A" w:rsidP="00977128">
      <w:r>
        <w:t>Go through the setup flow</w:t>
      </w:r>
      <w:r w:rsidR="00DB6541">
        <w:t xml:space="preserve"> … follow the diagram #s/letters</w:t>
      </w:r>
    </w:p>
    <w:p w14:paraId="22FF2212" w14:textId="4486C2A2" w:rsidR="00707B39" w:rsidRDefault="00707B39" w:rsidP="00977128">
      <w:pPr>
        <w:pStyle w:val="Heading2"/>
      </w:pPr>
      <w:r>
        <w:lastRenderedPageBreak/>
        <w:t xml:space="preserve">Transmitting </w:t>
      </w:r>
      <w:r w:rsidR="00AC6F35">
        <w:t>and Receiving D</w:t>
      </w:r>
      <w:r>
        <w:t>ata using Streams</w:t>
      </w:r>
    </w:p>
    <w:p w14:paraId="36B2EC31" w14:textId="77777777" w:rsidR="00A41F1A" w:rsidRDefault="00A41F1A" w:rsidP="00977128">
      <w:r>
        <w:t>Streams are functions in WICED that allow you to read/write arbitrary amounts of data without worrying about packets</w:t>
      </w:r>
    </w:p>
    <w:p w14:paraId="1A91E2D6" w14:textId="0EEDF136" w:rsidR="00A41F1A" w:rsidRDefault="00A41F1A" w:rsidP="00A41F1A">
      <w:pPr>
        <w:ind w:firstLine="720"/>
      </w:pPr>
      <w:r>
        <w:t>(Remember- packets are the data unit between the network layer and transport layer)</w:t>
      </w:r>
    </w:p>
    <w:p w14:paraId="487A1495" w14:textId="5C76FF0D" w:rsidR="0039404A" w:rsidRDefault="0039404A" w:rsidP="00977128">
      <w:r>
        <w:t>Explain the stream and the firmware flow</w:t>
      </w:r>
      <w:r w:rsidR="00F12D0A">
        <w:t>:</w:t>
      </w:r>
    </w:p>
    <w:p w14:paraId="5C238537" w14:textId="10DEDB2C" w:rsidR="00F12D0A" w:rsidRDefault="00A037C9" w:rsidP="00A037C9">
      <w:pPr>
        <w:ind w:left="720"/>
      </w:pPr>
      <w:r>
        <w:t xml:space="preserve">Stream Write: </w:t>
      </w:r>
      <w:r>
        <w:tab/>
      </w:r>
      <w:r>
        <w:tab/>
      </w:r>
      <w:proofErr w:type="spellStart"/>
      <w:r w:rsidR="00F12D0A">
        <w:t>Init</w:t>
      </w:r>
      <w:proofErr w:type="spellEnd"/>
      <w:r>
        <w:t xml:space="preserve"> -&gt; Write -&gt; Flush -&gt; </w:t>
      </w:r>
      <w:proofErr w:type="spellStart"/>
      <w:r>
        <w:t>Deinit</w:t>
      </w:r>
      <w:proofErr w:type="spellEnd"/>
      <w:r>
        <w:t xml:space="preserve"> (explain the flush)</w:t>
      </w:r>
    </w:p>
    <w:p w14:paraId="428F7C3B" w14:textId="10990DAD" w:rsidR="00F12D0A" w:rsidRDefault="00A037C9" w:rsidP="00A037C9">
      <w:pPr>
        <w:ind w:left="720"/>
      </w:pPr>
      <w:proofErr w:type="spellStart"/>
      <w:r>
        <w:t>Steram</w:t>
      </w:r>
      <w:proofErr w:type="spellEnd"/>
      <w:r>
        <w:t xml:space="preserve"> Read: </w:t>
      </w:r>
      <w:r>
        <w:tab/>
      </w:r>
      <w:r>
        <w:tab/>
      </w:r>
      <w:proofErr w:type="spellStart"/>
      <w:r>
        <w:t>Init</w:t>
      </w:r>
      <w:proofErr w:type="spellEnd"/>
      <w:r>
        <w:t xml:space="preserve"> -&gt; Read -&gt; </w:t>
      </w:r>
      <w:proofErr w:type="spellStart"/>
      <w:r>
        <w:t>Deinit</w:t>
      </w:r>
      <w:proofErr w:type="spellEnd"/>
    </w:p>
    <w:p w14:paraId="33D42C0A" w14:textId="59FE1038" w:rsidR="00A037C9" w:rsidRDefault="00A037C9" w:rsidP="00A037C9">
      <w:pPr>
        <w:spacing w:after="0"/>
        <w:ind w:left="720"/>
      </w:pPr>
      <w:r>
        <w:t xml:space="preserve">Full Stream Write: </w:t>
      </w:r>
      <w:r>
        <w:tab/>
        <w:t>Create Socket</w:t>
      </w:r>
    </w:p>
    <w:p w14:paraId="02C123B1" w14:textId="1D046F85" w:rsidR="00A037C9" w:rsidRDefault="00A037C9" w:rsidP="00A037C9">
      <w:pPr>
        <w:spacing w:after="0"/>
        <w:ind w:left="2880"/>
      </w:pPr>
      <w:r>
        <w:t>Bind Socket</w:t>
      </w:r>
    </w:p>
    <w:p w14:paraId="4E37080C" w14:textId="0AE48F87" w:rsidR="00A037C9" w:rsidRDefault="00A037C9" w:rsidP="00A037C9">
      <w:pPr>
        <w:spacing w:after="0"/>
        <w:ind w:left="2880"/>
      </w:pPr>
      <w:r>
        <w:t>Connect Socket</w:t>
      </w:r>
    </w:p>
    <w:p w14:paraId="7D62E470" w14:textId="61C30CE9" w:rsidR="00A037C9" w:rsidRDefault="00A037C9" w:rsidP="00A037C9">
      <w:pPr>
        <w:spacing w:after="0"/>
        <w:ind w:left="2880"/>
      </w:pPr>
      <w:proofErr w:type="spellStart"/>
      <w:r>
        <w:t>Init</w:t>
      </w:r>
      <w:proofErr w:type="spellEnd"/>
      <w:r>
        <w:t xml:space="preserve"> Stream</w:t>
      </w:r>
    </w:p>
    <w:p w14:paraId="12D3262E" w14:textId="7B837FB7" w:rsidR="00A037C9" w:rsidRDefault="00A037C9" w:rsidP="00A037C9">
      <w:pPr>
        <w:spacing w:after="0"/>
        <w:ind w:left="2880"/>
      </w:pPr>
      <w:r>
        <w:t>Write Stream</w:t>
      </w:r>
    </w:p>
    <w:p w14:paraId="7EC783FE" w14:textId="756DC942" w:rsidR="00A037C9" w:rsidRDefault="00A037C9" w:rsidP="00A037C9">
      <w:pPr>
        <w:spacing w:after="0"/>
        <w:ind w:left="2880"/>
      </w:pPr>
      <w:r>
        <w:t>Flush Stream</w:t>
      </w:r>
    </w:p>
    <w:p w14:paraId="0FCEDD0B" w14:textId="4A94BC66" w:rsidR="00A037C9" w:rsidRDefault="00A037C9" w:rsidP="00A037C9">
      <w:pPr>
        <w:spacing w:after="0"/>
        <w:ind w:left="2880"/>
      </w:pPr>
      <w:proofErr w:type="spellStart"/>
      <w:r>
        <w:t>Deinit</w:t>
      </w:r>
      <w:proofErr w:type="spellEnd"/>
      <w:r>
        <w:t xml:space="preserve"> Stream</w:t>
      </w:r>
    </w:p>
    <w:p w14:paraId="470C5F62" w14:textId="0358E7B6" w:rsidR="00A037C9" w:rsidRDefault="00A037C9" w:rsidP="00A037C9">
      <w:pPr>
        <w:ind w:left="2880"/>
      </w:pPr>
      <w:r>
        <w:t>Delete Socket</w:t>
      </w:r>
    </w:p>
    <w:p w14:paraId="04BDE951" w14:textId="7307B37C" w:rsidR="00A037C9" w:rsidRPr="00977128" w:rsidRDefault="00A037C9" w:rsidP="00A037C9">
      <w:r>
        <w:t>Explain it is common to create/delete socket to server for each “message” to the server so that the server keeps minimal sockets open</w:t>
      </w:r>
    </w:p>
    <w:p w14:paraId="31E024B8" w14:textId="0C399CC4" w:rsidR="00154677" w:rsidRDefault="007758BE" w:rsidP="00977128">
      <w:pPr>
        <w:pStyle w:val="Heading2"/>
      </w:pPr>
      <w:r>
        <w:t>W</w:t>
      </w:r>
      <w:r w:rsidR="00154677">
        <w:t>ICED Socket Documentation</w:t>
      </w:r>
    </w:p>
    <w:p w14:paraId="0FFA3CB1" w14:textId="4386EB54" w:rsidR="0039404A" w:rsidRPr="00977128" w:rsidRDefault="0039404A" w:rsidP="00977128">
      <w:r>
        <w:t xml:space="preserve">Quick mention of where the </w:t>
      </w:r>
      <w:r w:rsidR="00A037C9">
        <w:t>documentation is: show the TCP Sockets, S</w:t>
      </w:r>
      <w:r w:rsidR="009906BF">
        <w:t>treams and TLS</w:t>
      </w:r>
    </w:p>
    <w:p w14:paraId="3117ED22" w14:textId="34F5427A" w:rsidR="003A03BF" w:rsidRDefault="007B1C45" w:rsidP="00913728">
      <w:pPr>
        <w:pStyle w:val="Heading3"/>
      </w:pPr>
      <w:r>
        <w:t xml:space="preserve">Security: </w:t>
      </w:r>
      <w:r w:rsidR="003A03BF">
        <w:t>Symmetric and Asymmetric Encryption: A Foundation</w:t>
      </w:r>
    </w:p>
    <w:p w14:paraId="632DC858" w14:textId="2BD4D85C" w:rsidR="0039404A" w:rsidRDefault="00DB6541" w:rsidP="00977128">
      <w:r>
        <w:t>Explain S</w:t>
      </w:r>
      <w:r w:rsidR="0039404A">
        <w:t xml:space="preserve">ymmetric </w:t>
      </w:r>
      <w:r w:rsidR="0078023D">
        <w:t>encryption</w:t>
      </w:r>
      <w:r w:rsidR="00A037C9">
        <w:t xml:space="preserve"> – both sides use the same key – encrypt and decrypt with same key</w:t>
      </w:r>
    </w:p>
    <w:p w14:paraId="6E6BCDAE" w14:textId="0DA53B63" w:rsidR="0039404A" w:rsidRDefault="0039404A" w:rsidP="00977128">
      <w:r>
        <w:t xml:space="preserve">Explain </w:t>
      </w:r>
      <w:r w:rsidR="00DB6541">
        <w:t>asymmetric</w:t>
      </w:r>
      <w:r w:rsidR="00A037C9">
        <w:t xml:space="preserve"> </w:t>
      </w:r>
      <w:r w:rsidR="0078023D">
        <w:t>encryption</w:t>
      </w:r>
      <w:r>
        <w:t xml:space="preserve"> and the magic of the public/private key pair</w:t>
      </w:r>
    </w:p>
    <w:p w14:paraId="756979F8" w14:textId="6B232345" w:rsidR="00A037C9" w:rsidRDefault="00A037C9" w:rsidP="00A037C9">
      <w:pPr>
        <w:ind w:left="720"/>
      </w:pPr>
      <w:r>
        <w:t>Keep private key and give out public key to anyone.</w:t>
      </w:r>
    </w:p>
    <w:p w14:paraId="3E0D037B" w14:textId="0210170B" w:rsidR="00A037C9" w:rsidRDefault="00A037C9" w:rsidP="00A037C9">
      <w:pPr>
        <w:ind w:left="720"/>
      </w:pPr>
      <w:r>
        <w:tab/>
        <w:t>Anyone can encrypt data using your public key and only you can decrypt it with private</w:t>
      </w:r>
    </w:p>
    <w:p w14:paraId="034F9BC1" w14:textId="128C9A5B" w:rsidR="00A037C9" w:rsidRDefault="00A037C9" w:rsidP="00A037C9">
      <w:pPr>
        <w:ind w:left="720"/>
      </w:pPr>
      <w:r>
        <w:tab/>
        <w:t>Only you can encrypt with your private key and anyone can decrypt it with public</w:t>
      </w:r>
    </w:p>
    <w:p w14:paraId="6D795C59" w14:textId="0B5B010C" w:rsidR="00A037C9" w:rsidRDefault="00820D03" w:rsidP="00977128">
      <w:r>
        <w:t>Explain the TLS connection setup picture</w:t>
      </w:r>
    </w:p>
    <w:p w14:paraId="3D43F14B" w14:textId="4B3F8E72" w:rsidR="00BB217B" w:rsidRDefault="00BB217B" w:rsidP="00977128">
      <w:r>
        <w:t>Explain MIM (man in the middle)</w:t>
      </w:r>
    </w:p>
    <w:p w14:paraId="60487E48" w14:textId="24DFF323" w:rsidR="00BB217B" w:rsidRDefault="00BB217B" w:rsidP="00BB217B">
      <w:pPr>
        <w:ind w:left="720"/>
      </w:pPr>
      <w:r>
        <w:t>MIM pretends to be the server on initial setup and can steal all the data</w:t>
      </w:r>
    </w:p>
    <w:p w14:paraId="3E7F4900" w14:textId="2D5D4C6F" w:rsidR="00244640" w:rsidRDefault="00244640" w:rsidP="00BB217B">
      <w:pPr>
        <w:ind w:left="720"/>
      </w:pPr>
      <w:r>
        <w:t>Certificate Authorities are used to prevent MIM</w:t>
      </w:r>
    </w:p>
    <w:p w14:paraId="42D6CD9D" w14:textId="4617751F" w:rsidR="00DA151B" w:rsidRPr="0078023D" w:rsidRDefault="00DA151B" w:rsidP="0078023D">
      <w:pPr>
        <w:pStyle w:val="CCode"/>
        <w:ind w:left="0"/>
        <w:rPr>
          <w:rFonts w:eastAsiaTheme="minorHAnsi"/>
          <w:color w:val="auto"/>
          <w:kern w:val="0"/>
          <w:sz w:val="22"/>
          <w:szCs w:val="22"/>
        </w:rPr>
      </w:pPr>
      <w:r>
        <w:rPr>
          <w:rFonts w:eastAsiaTheme="minorHAnsi"/>
          <w:color w:val="auto"/>
          <w:kern w:val="0"/>
          <w:sz w:val="22"/>
          <w:szCs w:val="22"/>
        </w:rPr>
        <w:t>How do you know the certificate is valid?</w:t>
      </w:r>
    </w:p>
    <w:p w14:paraId="0FFDE2D4" w14:textId="55358265" w:rsidR="004708AC" w:rsidRDefault="0078023D" w:rsidP="0078023D">
      <w:pPr>
        <w:pStyle w:val="CCode"/>
        <w:rPr>
          <w:rFonts w:eastAsiaTheme="minorHAnsi"/>
          <w:color w:val="auto"/>
          <w:kern w:val="0"/>
          <w:sz w:val="22"/>
          <w:szCs w:val="22"/>
        </w:rPr>
      </w:pPr>
      <w:r>
        <w:rPr>
          <w:rFonts w:eastAsiaTheme="minorHAnsi"/>
          <w:color w:val="auto"/>
          <w:kern w:val="0"/>
          <w:sz w:val="22"/>
          <w:szCs w:val="22"/>
        </w:rPr>
        <w:t xml:space="preserve">Server takes its pub key and CA pub key and does </w:t>
      </w:r>
      <w:r w:rsidR="00DF1BF8">
        <w:rPr>
          <w:rFonts w:eastAsiaTheme="minorHAnsi"/>
          <w:color w:val="auto"/>
          <w:kern w:val="0"/>
          <w:sz w:val="22"/>
          <w:szCs w:val="22"/>
        </w:rPr>
        <w:t>a cryptographic hash</w:t>
      </w:r>
      <w:r w:rsidR="004708AC" w:rsidRPr="00DA151B">
        <w:rPr>
          <w:rFonts w:eastAsiaTheme="minorHAnsi"/>
          <w:color w:val="auto"/>
          <w:kern w:val="0"/>
          <w:sz w:val="22"/>
          <w:szCs w:val="22"/>
        </w:rPr>
        <w:t xml:space="preserve"> like md5 or sha-256 is just a very </w:t>
      </w:r>
      <w:r w:rsidR="00DF1BF8">
        <w:rPr>
          <w:rFonts w:eastAsiaTheme="minorHAnsi"/>
          <w:color w:val="auto"/>
          <w:kern w:val="0"/>
          <w:sz w:val="22"/>
          <w:szCs w:val="22"/>
        </w:rPr>
        <w:t>fancy</w:t>
      </w:r>
      <w:r w:rsidR="004708AC" w:rsidRPr="00DA151B">
        <w:rPr>
          <w:rFonts w:eastAsiaTheme="minorHAnsi"/>
          <w:color w:val="auto"/>
          <w:kern w:val="0"/>
          <w:sz w:val="22"/>
          <w:szCs w:val="22"/>
        </w:rPr>
        <w:t xml:space="preserve"> checksum … take something big and make it unique and small</w:t>
      </w:r>
    </w:p>
    <w:p w14:paraId="133DA251" w14:textId="31CC1C7B" w:rsidR="00DF1BF8" w:rsidRDefault="00DF1BF8" w:rsidP="0078023D">
      <w:pPr>
        <w:pStyle w:val="CCode"/>
        <w:rPr>
          <w:rFonts w:eastAsiaTheme="minorHAnsi"/>
          <w:color w:val="auto"/>
          <w:kern w:val="0"/>
          <w:sz w:val="22"/>
          <w:szCs w:val="22"/>
        </w:rPr>
      </w:pPr>
      <w:r>
        <w:rPr>
          <w:rFonts w:eastAsiaTheme="minorHAnsi"/>
          <w:color w:val="auto"/>
          <w:kern w:val="0"/>
          <w:sz w:val="22"/>
          <w:szCs w:val="22"/>
        </w:rPr>
        <w:lastRenderedPageBreak/>
        <w:t>Output of the hash is called the digest</w:t>
      </w:r>
    </w:p>
    <w:p w14:paraId="7E6D5799" w14:textId="396AB2B6" w:rsidR="00DF1BF8" w:rsidRDefault="00DF1BF8" w:rsidP="0078023D">
      <w:pPr>
        <w:pStyle w:val="CCode"/>
        <w:rPr>
          <w:rFonts w:eastAsiaTheme="minorHAnsi"/>
          <w:color w:val="auto"/>
          <w:kern w:val="0"/>
          <w:sz w:val="22"/>
          <w:szCs w:val="22"/>
        </w:rPr>
      </w:pPr>
      <w:r>
        <w:rPr>
          <w:rFonts w:eastAsiaTheme="minorHAnsi"/>
          <w:color w:val="auto"/>
          <w:kern w:val="0"/>
          <w:sz w:val="22"/>
          <w:szCs w:val="22"/>
        </w:rPr>
        <w:t>Digest is encrypted by the CA’s private key (i.e. only the CA can provide that unique encryption)</w:t>
      </w:r>
      <w:r w:rsidR="0078023D">
        <w:rPr>
          <w:rFonts w:eastAsiaTheme="minorHAnsi"/>
          <w:color w:val="auto"/>
          <w:kern w:val="0"/>
          <w:sz w:val="22"/>
          <w:szCs w:val="22"/>
        </w:rPr>
        <w:t>. This is the signature.</w:t>
      </w:r>
    </w:p>
    <w:p w14:paraId="4D56C370" w14:textId="38F61840" w:rsidR="0078023D" w:rsidRDefault="0078023D" w:rsidP="0078023D">
      <w:pPr>
        <w:pStyle w:val="CCode"/>
        <w:rPr>
          <w:rFonts w:eastAsiaTheme="minorHAnsi"/>
          <w:color w:val="auto"/>
          <w:kern w:val="0"/>
          <w:sz w:val="22"/>
          <w:szCs w:val="22"/>
        </w:rPr>
      </w:pPr>
      <w:r>
        <w:rPr>
          <w:rFonts w:eastAsiaTheme="minorHAnsi"/>
          <w:color w:val="auto"/>
          <w:kern w:val="0"/>
          <w:sz w:val="22"/>
          <w:szCs w:val="22"/>
        </w:rPr>
        <w:t>The signature is included in the certificate that the server sends to you.</w:t>
      </w:r>
    </w:p>
    <w:p w14:paraId="2887431D" w14:textId="4502C9AF" w:rsidR="00DF1BF8" w:rsidRDefault="00DF1BF8" w:rsidP="00C13F4E">
      <w:pPr>
        <w:pStyle w:val="CCode"/>
        <w:rPr>
          <w:rFonts w:eastAsiaTheme="minorHAnsi"/>
          <w:color w:val="auto"/>
          <w:kern w:val="0"/>
          <w:sz w:val="22"/>
          <w:szCs w:val="22"/>
        </w:rPr>
      </w:pPr>
      <w:r>
        <w:rPr>
          <w:rFonts w:eastAsiaTheme="minorHAnsi"/>
          <w:color w:val="auto"/>
          <w:kern w:val="0"/>
          <w:sz w:val="22"/>
          <w:szCs w:val="22"/>
        </w:rPr>
        <w:t>To verify a certificate, you:</w:t>
      </w:r>
    </w:p>
    <w:p w14:paraId="1B832368" w14:textId="20E8D843" w:rsidR="00DF1BF8" w:rsidRDefault="00DF1BF8" w:rsidP="00C13F4E">
      <w:pPr>
        <w:pStyle w:val="CCode"/>
        <w:rPr>
          <w:rFonts w:eastAsiaTheme="minorHAnsi"/>
          <w:color w:val="auto"/>
          <w:kern w:val="0"/>
          <w:sz w:val="22"/>
          <w:szCs w:val="22"/>
        </w:rPr>
      </w:pPr>
      <w:r>
        <w:rPr>
          <w:rFonts w:eastAsiaTheme="minorHAnsi"/>
          <w:color w:val="auto"/>
          <w:kern w:val="0"/>
          <w:sz w:val="22"/>
          <w:szCs w:val="22"/>
        </w:rPr>
        <w:tab/>
        <w:t>Hash the public keys for the server and the CA to recreate the digest</w:t>
      </w:r>
    </w:p>
    <w:p w14:paraId="48DC7E74" w14:textId="796D2FCF" w:rsidR="00DF1BF8" w:rsidRDefault="00DF1BF8" w:rsidP="00C13F4E">
      <w:pPr>
        <w:pStyle w:val="CCode"/>
        <w:ind w:left="1440"/>
        <w:rPr>
          <w:rFonts w:eastAsiaTheme="minorHAnsi"/>
          <w:color w:val="auto"/>
          <w:kern w:val="0"/>
          <w:sz w:val="22"/>
          <w:szCs w:val="22"/>
        </w:rPr>
      </w:pPr>
      <w:r>
        <w:rPr>
          <w:rFonts w:eastAsiaTheme="minorHAnsi"/>
          <w:color w:val="auto"/>
          <w:kern w:val="0"/>
          <w:sz w:val="22"/>
          <w:szCs w:val="22"/>
        </w:rPr>
        <w:t>Decrypt the</w:t>
      </w:r>
      <w:r w:rsidR="00B06CE1">
        <w:rPr>
          <w:rFonts w:eastAsiaTheme="minorHAnsi"/>
          <w:color w:val="auto"/>
          <w:kern w:val="0"/>
          <w:sz w:val="22"/>
          <w:szCs w:val="22"/>
        </w:rPr>
        <w:t xml:space="preserve"> signature</w:t>
      </w:r>
      <w:r>
        <w:rPr>
          <w:rFonts w:eastAsiaTheme="minorHAnsi"/>
          <w:color w:val="auto"/>
          <w:kern w:val="0"/>
          <w:sz w:val="22"/>
          <w:szCs w:val="22"/>
        </w:rPr>
        <w:t xml:space="preserve"> with the CA’s public key</w:t>
      </w:r>
    </w:p>
    <w:p w14:paraId="43BD6471" w14:textId="7EC40B3F" w:rsidR="00830EC1" w:rsidRDefault="00DF1BF8" w:rsidP="00830EC1">
      <w:pPr>
        <w:pStyle w:val="CCode"/>
        <w:ind w:left="1440"/>
        <w:rPr>
          <w:rFonts w:eastAsiaTheme="minorHAnsi"/>
          <w:color w:val="auto"/>
          <w:kern w:val="0"/>
          <w:sz w:val="22"/>
          <w:szCs w:val="22"/>
        </w:rPr>
      </w:pPr>
      <w:r>
        <w:rPr>
          <w:rFonts w:eastAsiaTheme="minorHAnsi"/>
          <w:color w:val="auto"/>
          <w:kern w:val="0"/>
          <w:sz w:val="22"/>
          <w:szCs w:val="22"/>
        </w:rPr>
        <w:t>Compare the two – if they are the same, the certificate has not been tampered with</w:t>
      </w:r>
    </w:p>
    <w:p w14:paraId="41F07256" w14:textId="354FFBA7" w:rsidR="0078023D" w:rsidRPr="00DF1BF8" w:rsidRDefault="0078023D" w:rsidP="00830EC1">
      <w:pPr>
        <w:pStyle w:val="CCode"/>
        <w:ind w:left="1440"/>
        <w:rPr>
          <w:rFonts w:eastAsiaTheme="minorHAnsi"/>
          <w:color w:val="auto"/>
          <w:kern w:val="0"/>
          <w:sz w:val="22"/>
          <w:szCs w:val="22"/>
        </w:rPr>
      </w:pPr>
      <w:r>
        <w:rPr>
          <w:rFonts w:eastAsiaTheme="minorHAnsi"/>
          <w:color w:val="auto"/>
          <w:kern w:val="0"/>
          <w:sz w:val="22"/>
          <w:szCs w:val="22"/>
        </w:rPr>
        <w:t>Look for the CA’s public key in your known list. If so, then the signature must have been created by the CA since it is the only one that could have created that encryption using its private key</w:t>
      </w:r>
    </w:p>
    <w:p w14:paraId="1CED4F62" w14:textId="7420D9E4" w:rsidR="00830EC1" w:rsidRPr="00C04ECB" w:rsidRDefault="007C7A3D" w:rsidP="00C04ECB">
      <w:pPr>
        <w:pStyle w:val="Heading3"/>
      </w:pPr>
      <w:r>
        <w:t>X.509 Certificates</w:t>
      </w:r>
    </w:p>
    <w:p w14:paraId="4317C2A7" w14:textId="34E0C84B" w:rsidR="00C04ECB" w:rsidRDefault="00C04ECB">
      <w:r>
        <w:t>Certificate contains:</w:t>
      </w:r>
    </w:p>
    <w:p w14:paraId="06EDBEB6" w14:textId="77777777" w:rsidR="00C04ECB" w:rsidRDefault="00C04ECB" w:rsidP="00C04ECB">
      <w:pPr>
        <w:pStyle w:val="ListParagraph"/>
        <w:numPr>
          <w:ilvl w:val="0"/>
          <w:numId w:val="32"/>
        </w:numPr>
      </w:pPr>
      <w:r>
        <w:t>The site’s public key</w:t>
      </w:r>
    </w:p>
    <w:p w14:paraId="69B9F972" w14:textId="77777777" w:rsidR="00C04ECB" w:rsidRDefault="00C04ECB" w:rsidP="00C04ECB">
      <w:pPr>
        <w:pStyle w:val="ListParagraph"/>
        <w:numPr>
          <w:ilvl w:val="0"/>
          <w:numId w:val="32"/>
        </w:numPr>
      </w:pPr>
      <w:r>
        <w:t>An intermediate authority’s public key</w:t>
      </w:r>
    </w:p>
    <w:p w14:paraId="1EA3867F" w14:textId="77777777" w:rsidR="00C04ECB" w:rsidRDefault="00C04ECB" w:rsidP="00C04ECB">
      <w:pPr>
        <w:pStyle w:val="ListParagraph"/>
        <w:numPr>
          <w:ilvl w:val="0"/>
          <w:numId w:val="32"/>
        </w:numPr>
      </w:pPr>
      <w:r>
        <w:t>The root authority’s public key</w:t>
      </w:r>
    </w:p>
    <w:p w14:paraId="026B8830" w14:textId="77777777" w:rsidR="00C04ECB" w:rsidRDefault="00C04ECB" w:rsidP="00C04ECB">
      <w:pPr>
        <w:pStyle w:val="ListParagraph"/>
        <w:numPr>
          <w:ilvl w:val="0"/>
          <w:numId w:val="32"/>
        </w:numPr>
      </w:pPr>
      <w:r>
        <w:t>The valid DNS domains for this certificate</w:t>
      </w:r>
    </w:p>
    <w:p w14:paraId="725448F0" w14:textId="77777777" w:rsidR="00C04ECB" w:rsidRDefault="00C04ECB" w:rsidP="00C04ECB">
      <w:pPr>
        <w:pStyle w:val="ListParagraph"/>
        <w:numPr>
          <w:ilvl w:val="0"/>
          <w:numId w:val="32"/>
        </w:numPr>
      </w:pPr>
      <w:r>
        <w:t>The expiration date of the certificate</w:t>
      </w:r>
    </w:p>
    <w:p w14:paraId="267F258A" w14:textId="35100231" w:rsidR="00C04ECB" w:rsidRDefault="00C04ECB" w:rsidP="00C04ECB">
      <w:pPr>
        <w:pStyle w:val="ListParagraph"/>
        <w:numPr>
          <w:ilvl w:val="0"/>
          <w:numId w:val="32"/>
        </w:numPr>
      </w:pPr>
      <w:r>
        <w:t>One or more secure signatures that let you verify the authenticity of the message</w:t>
      </w:r>
    </w:p>
    <w:p w14:paraId="4230CFD7" w14:textId="720B1A49" w:rsidR="00C04ECB" w:rsidRDefault="00C04ECB" w:rsidP="00C04ECB">
      <w:pPr>
        <w:pStyle w:val="ListParagraph"/>
        <w:numPr>
          <w:ilvl w:val="0"/>
          <w:numId w:val="32"/>
        </w:numPr>
      </w:pPr>
      <w:r>
        <w:t>Other information</w:t>
      </w:r>
    </w:p>
    <w:p w14:paraId="23BADF6A" w14:textId="77777777" w:rsidR="00C1487B" w:rsidRDefault="00C04ECB">
      <w:r>
        <w:t xml:space="preserve">Open </w:t>
      </w:r>
      <w:hyperlink r:id="rId9" w:history="1">
        <w:r w:rsidRPr="00951319">
          <w:rPr>
            <w:rStyle w:val="Hyperlink"/>
          </w:rPr>
          <w:t>https://httpbin.org</w:t>
        </w:r>
      </w:hyperlink>
      <w:r>
        <w:t xml:space="preserve"> and show </w:t>
      </w:r>
      <w:r w:rsidR="00820D03">
        <w:t>the certificates in the browser</w:t>
      </w:r>
    </w:p>
    <w:p w14:paraId="6053EE8F" w14:textId="3AC80F25" w:rsidR="00C04ECB" w:rsidRDefault="008E2B7E" w:rsidP="00C1487B">
      <w:pPr>
        <w:ind w:left="720"/>
      </w:pPr>
      <w:r>
        <w:rPr>
          <w:b/>
          <w:u w:val="single"/>
        </w:rPr>
        <w:t xml:space="preserve">In </w:t>
      </w:r>
      <w:r w:rsidR="00C1487B" w:rsidRPr="008E2B7E">
        <w:rPr>
          <w:b/>
          <w:u w:val="single"/>
        </w:rPr>
        <w:t>Chrome</w:t>
      </w:r>
      <w:r w:rsidR="00C1487B">
        <w:t>: t</w:t>
      </w:r>
      <w:r w:rsidR="00C04ECB">
        <w:t>hree dots, more tools, developer tools, view certificate, certification path, let’s encrypt, view</w:t>
      </w:r>
      <w:r w:rsidR="00C1487B">
        <w:t xml:space="preserve"> certificate</w:t>
      </w:r>
      <w:r w:rsidR="00A51081">
        <w:t>, Details, Copy to File, Base 64</w:t>
      </w:r>
    </w:p>
    <w:p w14:paraId="27F9CF71" w14:textId="51BC3174" w:rsidR="00C362BE" w:rsidRPr="00C362BE" w:rsidRDefault="00C362BE" w:rsidP="00C362BE">
      <w:r w:rsidRPr="00C362BE">
        <w:t>Three ways to access/use certificates inside WICED firmware</w:t>
      </w:r>
    </w:p>
    <w:p w14:paraId="64015211" w14:textId="10EFD68C" w:rsidR="00DF2D6A" w:rsidRDefault="00DF2D6A" w:rsidP="00DF2D6A">
      <w:pPr>
        <w:pStyle w:val="Heading3"/>
      </w:pPr>
      <w:r>
        <w:t xml:space="preserve">TCP/IP </w:t>
      </w:r>
      <w:r w:rsidR="00FC77F9">
        <w:t>Sockets with</w:t>
      </w:r>
      <w:r>
        <w:t xml:space="preserve"> TLS</w:t>
      </w:r>
    </w:p>
    <w:p w14:paraId="094701BF" w14:textId="5ED38D81" w:rsidR="0078023D" w:rsidRDefault="0078023D">
      <w:r>
        <w:t>TLS is the method to exchange keys, validate keys, and do the encryption</w:t>
      </w:r>
    </w:p>
    <w:p w14:paraId="2470C47F" w14:textId="1F187B83" w:rsidR="00667172" w:rsidRDefault="00820D03">
      <w:pPr>
        <w:rPr>
          <w:rFonts w:ascii="Cambria" w:eastAsia="Times New Roman" w:hAnsi="Cambria"/>
          <w:b/>
          <w:bCs/>
          <w:color w:val="4F81BD"/>
          <w:sz w:val="26"/>
          <w:szCs w:val="26"/>
        </w:rPr>
      </w:pPr>
      <w:r>
        <w:t>Explain that it is a sim</w:t>
      </w:r>
      <w:bookmarkStart w:id="1" w:name="_GoBack"/>
      <w:bookmarkEnd w:id="1"/>
      <w:r>
        <w:t>ple modification to add TLS to a TCP socket</w:t>
      </w:r>
    </w:p>
    <w:p w14:paraId="48D03F3A" w14:textId="45BAE7E9" w:rsidR="00820D03" w:rsidRDefault="00820D03">
      <w:r>
        <w:t xml:space="preserve">Explain </w:t>
      </w:r>
      <w:proofErr w:type="spellStart"/>
      <w:r w:rsidR="009906BF">
        <w:t>wiced_</w:t>
      </w:r>
      <w:r>
        <w:t>TLS_</w:t>
      </w:r>
      <w:r w:rsidR="009906BF">
        <w:t>init_</w:t>
      </w:r>
      <w:r>
        <w:t>Identity</w:t>
      </w:r>
      <w:proofErr w:type="spellEnd"/>
      <w:r>
        <w:t xml:space="preserve"> is for you to send your certificate (optional)</w:t>
      </w:r>
    </w:p>
    <w:p w14:paraId="514AD6B7" w14:textId="581AFFD7" w:rsidR="00991798" w:rsidRDefault="00820D03">
      <w:r>
        <w:t xml:space="preserve">Explain </w:t>
      </w:r>
      <w:proofErr w:type="spellStart"/>
      <w:r>
        <w:t>root</w:t>
      </w:r>
      <w:r w:rsidR="009906BF">
        <w:t>_ca_certifi</w:t>
      </w:r>
      <w:r w:rsidR="00991798">
        <w:t>cates</w:t>
      </w:r>
      <w:proofErr w:type="spellEnd"/>
      <w:r w:rsidR="00991798">
        <w:t xml:space="preserve"> </w:t>
      </w:r>
      <w:proofErr w:type="gramStart"/>
      <w:r>
        <w:t>is</w:t>
      </w:r>
      <w:proofErr w:type="gramEnd"/>
      <w:r>
        <w:t xml:space="preserve"> for you to check</w:t>
      </w:r>
      <w:r w:rsidR="00991798">
        <w:t xml:space="preserve"> the server certificate</w:t>
      </w:r>
    </w:p>
    <w:p w14:paraId="0DECD422" w14:textId="0BFF30F4" w:rsidR="00E87B5F" w:rsidRPr="00DC04AE" w:rsidRDefault="00820D03" w:rsidP="00991798">
      <w:pPr>
        <w:ind w:left="720"/>
        <w:rPr>
          <w:u w:val="single"/>
        </w:rPr>
      </w:pPr>
      <w:r w:rsidRPr="00DC04AE">
        <w:rPr>
          <w:u w:val="single"/>
        </w:rPr>
        <w:t xml:space="preserve">If you open a TLS socket and you don’t check then you are subject to MIM… this is </w:t>
      </w:r>
      <w:r w:rsidR="00DC04AE" w:rsidRPr="00DC04AE">
        <w:rPr>
          <w:u w:val="single"/>
        </w:rPr>
        <w:t xml:space="preserve">a </w:t>
      </w:r>
      <w:r w:rsidRPr="00DC04AE">
        <w:rPr>
          <w:u w:val="single"/>
        </w:rPr>
        <w:t>very common</w:t>
      </w:r>
      <w:r w:rsidR="00DC04AE" w:rsidRPr="00DC04AE">
        <w:rPr>
          <w:u w:val="single"/>
        </w:rPr>
        <w:t xml:space="preserve"> mistake</w:t>
      </w:r>
    </w:p>
    <w:p w14:paraId="21BD0337" w14:textId="77777777" w:rsidR="001D5211" w:rsidRDefault="001D5211" w:rsidP="001D5211">
      <w:pPr>
        <w:pStyle w:val="Heading2"/>
      </w:pPr>
      <w:r>
        <w:lastRenderedPageBreak/>
        <w:t>Exercise(s)</w:t>
      </w:r>
    </w:p>
    <w:p w14:paraId="2994A81C" w14:textId="556E370C" w:rsidR="001D5211" w:rsidRDefault="002933A3" w:rsidP="001D5211">
      <w:r>
        <w:t>90 minutes</w:t>
      </w:r>
    </w:p>
    <w:sectPr w:rsidR="001D521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AFF70" w14:textId="77777777" w:rsidR="00F4261F" w:rsidRDefault="00F4261F" w:rsidP="00093A9C">
      <w:r>
        <w:separator/>
      </w:r>
    </w:p>
  </w:endnote>
  <w:endnote w:type="continuationSeparator" w:id="0">
    <w:p w14:paraId="60DCCBCF" w14:textId="77777777" w:rsidR="00F4261F" w:rsidRDefault="00F4261F"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alibri"/>
    <w:charset w:val="00"/>
    <w:family w:val="auto"/>
    <w:pitch w:val="variable"/>
    <w:sig w:usb0="00000003" w:usb1="00000000" w:usb2="00000000" w:usb3="00000000" w:csb0="00000001" w:csb1="00000000"/>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68FB4FCB" w:rsidR="004708AC" w:rsidRDefault="004708AC">
            <w:pPr>
              <w:pStyle w:val="Footer"/>
              <w:jc w:val="center"/>
            </w:pPr>
            <w:r>
              <w:t xml:space="preserve">Page </w:t>
            </w:r>
            <w:r>
              <w:rPr>
                <w:b/>
                <w:bCs/>
              </w:rPr>
              <w:fldChar w:fldCharType="begin"/>
            </w:r>
            <w:r>
              <w:rPr>
                <w:b/>
                <w:bCs/>
              </w:rPr>
              <w:instrText xml:space="preserve"> PAGE </w:instrText>
            </w:r>
            <w:r>
              <w:rPr>
                <w:b/>
                <w:bCs/>
              </w:rPr>
              <w:fldChar w:fldCharType="separate"/>
            </w:r>
            <w:r w:rsidR="00DC04AE">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C04AE">
              <w:rPr>
                <w:b/>
                <w:bCs/>
                <w:noProof/>
              </w:rPr>
              <w:t>4</w:t>
            </w:r>
            <w:r>
              <w:rPr>
                <w:b/>
                <w:bCs/>
              </w:rPr>
              <w:fldChar w:fldCharType="end"/>
            </w:r>
          </w:p>
        </w:sdtContent>
      </w:sdt>
    </w:sdtContent>
  </w:sdt>
  <w:p w14:paraId="75581528" w14:textId="77777777" w:rsidR="004708AC" w:rsidRDefault="00470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11F3B" w14:textId="77777777" w:rsidR="00F4261F" w:rsidRDefault="00F4261F" w:rsidP="00093A9C">
      <w:r>
        <w:separator/>
      </w:r>
    </w:p>
  </w:footnote>
  <w:footnote w:type="continuationSeparator" w:id="0">
    <w:p w14:paraId="551C514E" w14:textId="77777777" w:rsidR="00F4261F" w:rsidRDefault="00F4261F"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4F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124B"/>
    <w:multiLevelType w:val="hybridMultilevel"/>
    <w:tmpl w:val="F9BE7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5F3150"/>
    <w:multiLevelType w:val="hybridMultilevel"/>
    <w:tmpl w:val="F9A6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E520D"/>
    <w:multiLevelType w:val="hybridMultilevel"/>
    <w:tmpl w:val="0AD4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C05F4"/>
    <w:multiLevelType w:val="hybridMultilevel"/>
    <w:tmpl w:val="1070D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A38D6"/>
    <w:multiLevelType w:val="hybridMultilevel"/>
    <w:tmpl w:val="6F848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00C89"/>
    <w:multiLevelType w:val="hybridMultilevel"/>
    <w:tmpl w:val="47E8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C0DF1"/>
    <w:multiLevelType w:val="hybridMultilevel"/>
    <w:tmpl w:val="1F9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46E639DC"/>
    <w:multiLevelType w:val="hybridMultilevel"/>
    <w:tmpl w:val="F86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155BF"/>
    <w:multiLevelType w:val="hybridMultilevel"/>
    <w:tmpl w:val="8652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F63F71"/>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114A31"/>
    <w:multiLevelType w:val="hybridMultilevel"/>
    <w:tmpl w:val="F428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BD5526"/>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D057DA"/>
    <w:multiLevelType w:val="hybridMultilevel"/>
    <w:tmpl w:val="124A1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6"/>
  </w:num>
  <w:num w:numId="4">
    <w:abstractNumId w:val="43"/>
  </w:num>
  <w:num w:numId="5">
    <w:abstractNumId w:val="14"/>
  </w:num>
  <w:num w:numId="6">
    <w:abstractNumId w:val="42"/>
  </w:num>
  <w:num w:numId="7">
    <w:abstractNumId w:val="3"/>
  </w:num>
  <w:num w:numId="8">
    <w:abstractNumId w:val="24"/>
  </w:num>
  <w:num w:numId="9">
    <w:abstractNumId w:val="52"/>
  </w:num>
  <w:num w:numId="10">
    <w:abstractNumId w:val="17"/>
  </w:num>
  <w:num w:numId="11">
    <w:abstractNumId w:val="37"/>
  </w:num>
  <w:num w:numId="12">
    <w:abstractNumId w:val="33"/>
  </w:num>
  <w:num w:numId="13">
    <w:abstractNumId w:val="12"/>
  </w:num>
  <w:num w:numId="14">
    <w:abstractNumId w:val="38"/>
  </w:num>
  <w:num w:numId="15">
    <w:abstractNumId w:val="30"/>
  </w:num>
  <w:num w:numId="16">
    <w:abstractNumId w:val="29"/>
  </w:num>
  <w:num w:numId="17">
    <w:abstractNumId w:val="13"/>
  </w:num>
  <w:num w:numId="18">
    <w:abstractNumId w:val="11"/>
  </w:num>
  <w:num w:numId="19">
    <w:abstractNumId w:val="22"/>
  </w:num>
  <w:num w:numId="20">
    <w:abstractNumId w:val="41"/>
  </w:num>
  <w:num w:numId="21">
    <w:abstractNumId w:val="6"/>
  </w:num>
  <w:num w:numId="22">
    <w:abstractNumId w:val="35"/>
  </w:num>
  <w:num w:numId="23">
    <w:abstractNumId w:val="23"/>
  </w:num>
  <w:num w:numId="24">
    <w:abstractNumId w:val="27"/>
  </w:num>
  <w:num w:numId="25">
    <w:abstractNumId w:val="8"/>
  </w:num>
  <w:num w:numId="26">
    <w:abstractNumId w:val="16"/>
  </w:num>
  <w:num w:numId="27">
    <w:abstractNumId w:val="10"/>
  </w:num>
  <w:num w:numId="28">
    <w:abstractNumId w:val="31"/>
  </w:num>
  <w:num w:numId="29">
    <w:abstractNumId w:val="36"/>
  </w:num>
  <w:num w:numId="30">
    <w:abstractNumId w:val="32"/>
  </w:num>
  <w:num w:numId="31">
    <w:abstractNumId w:val="46"/>
  </w:num>
  <w:num w:numId="32">
    <w:abstractNumId w:val="45"/>
  </w:num>
  <w:num w:numId="33">
    <w:abstractNumId w:val="15"/>
  </w:num>
  <w:num w:numId="34">
    <w:abstractNumId w:val="9"/>
  </w:num>
  <w:num w:numId="35">
    <w:abstractNumId w:val="50"/>
  </w:num>
  <w:num w:numId="36">
    <w:abstractNumId w:val="48"/>
  </w:num>
  <w:num w:numId="37">
    <w:abstractNumId w:val="1"/>
  </w:num>
  <w:num w:numId="38">
    <w:abstractNumId w:val="7"/>
  </w:num>
  <w:num w:numId="39">
    <w:abstractNumId w:val="21"/>
  </w:num>
  <w:num w:numId="40">
    <w:abstractNumId w:val="19"/>
  </w:num>
  <w:num w:numId="41">
    <w:abstractNumId w:val="39"/>
  </w:num>
  <w:num w:numId="42">
    <w:abstractNumId w:val="25"/>
  </w:num>
  <w:num w:numId="43">
    <w:abstractNumId w:val="2"/>
  </w:num>
  <w:num w:numId="44">
    <w:abstractNumId w:val="40"/>
  </w:num>
  <w:num w:numId="45">
    <w:abstractNumId w:val="34"/>
  </w:num>
  <w:num w:numId="46">
    <w:abstractNumId w:val="47"/>
  </w:num>
  <w:num w:numId="47">
    <w:abstractNumId w:val="0"/>
  </w:num>
  <w:num w:numId="48">
    <w:abstractNumId w:val="4"/>
  </w:num>
  <w:num w:numId="49">
    <w:abstractNumId w:val="51"/>
  </w:num>
  <w:num w:numId="50">
    <w:abstractNumId w:val="18"/>
  </w:num>
  <w:num w:numId="51">
    <w:abstractNumId w:val="5"/>
  </w:num>
  <w:num w:numId="52">
    <w:abstractNumId w:val="49"/>
  </w:num>
  <w:num w:numId="53">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1298A"/>
    <w:rsid w:val="00013E85"/>
    <w:rsid w:val="00017FC5"/>
    <w:rsid w:val="00021344"/>
    <w:rsid w:val="00021A17"/>
    <w:rsid w:val="00022931"/>
    <w:rsid w:val="00026C5A"/>
    <w:rsid w:val="000331EA"/>
    <w:rsid w:val="000366AE"/>
    <w:rsid w:val="00037018"/>
    <w:rsid w:val="00051327"/>
    <w:rsid w:val="00051E3C"/>
    <w:rsid w:val="00054526"/>
    <w:rsid w:val="000712E3"/>
    <w:rsid w:val="00071DC7"/>
    <w:rsid w:val="00072A0E"/>
    <w:rsid w:val="00073E53"/>
    <w:rsid w:val="00074642"/>
    <w:rsid w:val="00076413"/>
    <w:rsid w:val="0008231F"/>
    <w:rsid w:val="000851B7"/>
    <w:rsid w:val="00087CD7"/>
    <w:rsid w:val="000907D9"/>
    <w:rsid w:val="00091649"/>
    <w:rsid w:val="00093229"/>
    <w:rsid w:val="00093A9C"/>
    <w:rsid w:val="000A10C2"/>
    <w:rsid w:val="000A2164"/>
    <w:rsid w:val="000A2E0F"/>
    <w:rsid w:val="000A6F04"/>
    <w:rsid w:val="000A72A2"/>
    <w:rsid w:val="000B49CB"/>
    <w:rsid w:val="000C17C9"/>
    <w:rsid w:val="000C3273"/>
    <w:rsid w:val="000C7CE4"/>
    <w:rsid w:val="000D0AF6"/>
    <w:rsid w:val="000D1DFB"/>
    <w:rsid w:val="000D508F"/>
    <w:rsid w:val="000E017F"/>
    <w:rsid w:val="000E1195"/>
    <w:rsid w:val="000E1E21"/>
    <w:rsid w:val="000F3099"/>
    <w:rsid w:val="000F50D9"/>
    <w:rsid w:val="00100D77"/>
    <w:rsid w:val="00101724"/>
    <w:rsid w:val="001101F2"/>
    <w:rsid w:val="00113918"/>
    <w:rsid w:val="001159FE"/>
    <w:rsid w:val="00116E05"/>
    <w:rsid w:val="00132039"/>
    <w:rsid w:val="00133740"/>
    <w:rsid w:val="00154677"/>
    <w:rsid w:val="0015783A"/>
    <w:rsid w:val="00161B9E"/>
    <w:rsid w:val="0016382B"/>
    <w:rsid w:val="00167802"/>
    <w:rsid w:val="00170443"/>
    <w:rsid w:val="001757E7"/>
    <w:rsid w:val="00177F74"/>
    <w:rsid w:val="00180699"/>
    <w:rsid w:val="00181347"/>
    <w:rsid w:val="00182CDF"/>
    <w:rsid w:val="00183EFF"/>
    <w:rsid w:val="00186B87"/>
    <w:rsid w:val="00194FCD"/>
    <w:rsid w:val="00195536"/>
    <w:rsid w:val="001A5690"/>
    <w:rsid w:val="001A625E"/>
    <w:rsid w:val="001B1BEC"/>
    <w:rsid w:val="001B44DA"/>
    <w:rsid w:val="001B6FB2"/>
    <w:rsid w:val="001C0016"/>
    <w:rsid w:val="001C02D7"/>
    <w:rsid w:val="001C3071"/>
    <w:rsid w:val="001C41CE"/>
    <w:rsid w:val="001C624C"/>
    <w:rsid w:val="001C72C2"/>
    <w:rsid w:val="001D5211"/>
    <w:rsid w:val="001E1DF0"/>
    <w:rsid w:val="001E500C"/>
    <w:rsid w:val="001F31C5"/>
    <w:rsid w:val="001F5644"/>
    <w:rsid w:val="00203097"/>
    <w:rsid w:val="00204493"/>
    <w:rsid w:val="00204CE6"/>
    <w:rsid w:val="0020657F"/>
    <w:rsid w:val="00220DAF"/>
    <w:rsid w:val="002247E6"/>
    <w:rsid w:val="00227150"/>
    <w:rsid w:val="002275D4"/>
    <w:rsid w:val="00234B41"/>
    <w:rsid w:val="0024060A"/>
    <w:rsid w:val="00240D1A"/>
    <w:rsid w:val="00244640"/>
    <w:rsid w:val="00245C4A"/>
    <w:rsid w:val="00246424"/>
    <w:rsid w:val="00255081"/>
    <w:rsid w:val="00257DDD"/>
    <w:rsid w:val="00261AF8"/>
    <w:rsid w:val="00262EBB"/>
    <w:rsid w:val="0026316E"/>
    <w:rsid w:val="00266D14"/>
    <w:rsid w:val="002670C9"/>
    <w:rsid w:val="00273A8F"/>
    <w:rsid w:val="002757A1"/>
    <w:rsid w:val="002765CD"/>
    <w:rsid w:val="002808CD"/>
    <w:rsid w:val="00280E0E"/>
    <w:rsid w:val="0028293E"/>
    <w:rsid w:val="00284701"/>
    <w:rsid w:val="00285F84"/>
    <w:rsid w:val="0029288C"/>
    <w:rsid w:val="002933A3"/>
    <w:rsid w:val="0029444C"/>
    <w:rsid w:val="002A0254"/>
    <w:rsid w:val="002B34C1"/>
    <w:rsid w:val="002B678A"/>
    <w:rsid w:val="002C1F51"/>
    <w:rsid w:val="002C5818"/>
    <w:rsid w:val="002D088B"/>
    <w:rsid w:val="002D54F4"/>
    <w:rsid w:val="002F7901"/>
    <w:rsid w:val="00302543"/>
    <w:rsid w:val="00303D95"/>
    <w:rsid w:val="003076C3"/>
    <w:rsid w:val="00317780"/>
    <w:rsid w:val="00321400"/>
    <w:rsid w:val="003235D8"/>
    <w:rsid w:val="00326930"/>
    <w:rsid w:val="00333164"/>
    <w:rsid w:val="003349B4"/>
    <w:rsid w:val="003445E6"/>
    <w:rsid w:val="00350E39"/>
    <w:rsid w:val="00354FF4"/>
    <w:rsid w:val="00361908"/>
    <w:rsid w:val="00364C65"/>
    <w:rsid w:val="0036635F"/>
    <w:rsid w:val="003676ED"/>
    <w:rsid w:val="003701F6"/>
    <w:rsid w:val="0037207F"/>
    <w:rsid w:val="003738DB"/>
    <w:rsid w:val="003817F7"/>
    <w:rsid w:val="00382410"/>
    <w:rsid w:val="003853D7"/>
    <w:rsid w:val="00393345"/>
    <w:rsid w:val="00393F95"/>
    <w:rsid w:val="0039404A"/>
    <w:rsid w:val="00397ACA"/>
    <w:rsid w:val="003A03BF"/>
    <w:rsid w:val="003A110D"/>
    <w:rsid w:val="003A67DC"/>
    <w:rsid w:val="003B4974"/>
    <w:rsid w:val="003C35A9"/>
    <w:rsid w:val="003D39DA"/>
    <w:rsid w:val="003E106B"/>
    <w:rsid w:val="003E3652"/>
    <w:rsid w:val="003E39EE"/>
    <w:rsid w:val="003E3D52"/>
    <w:rsid w:val="003E5880"/>
    <w:rsid w:val="003E6C7C"/>
    <w:rsid w:val="003F4E78"/>
    <w:rsid w:val="0040035E"/>
    <w:rsid w:val="00400697"/>
    <w:rsid w:val="0041007E"/>
    <w:rsid w:val="00410203"/>
    <w:rsid w:val="004119D6"/>
    <w:rsid w:val="0041512A"/>
    <w:rsid w:val="0042490A"/>
    <w:rsid w:val="004259FF"/>
    <w:rsid w:val="00431C2A"/>
    <w:rsid w:val="004320E0"/>
    <w:rsid w:val="004331E3"/>
    <w:rsid w:val="00435610"/>
    <w:rsid w:val="0043568A"/>
    <w:rsid w:val="00435AFF"/>
    <w:rsid w:val="004363F7"/>
    <w:rsid w:val="004367B9"/>
    <w:rsid w:val="00437777"/>
    <w:rsid w:val="004409B2"/>
    <w:rsid w:val="00441731"/>
    <w:rsid w:val="004533F1"/>
    <w:rsid w:val="00467FBD"/>
    <w:rsid w:val="004708AC"/>
    <w:rsid w:val="00471273"/>
    <w:rsid w:val="00471BE1"/>
    <w:rsid w:val="00474A2B"/>
    <w:rsid w:val="00483DDE"/>
    <w:rsid w:val="0048628B"/>
    <w:rsid w:val="00486A0A"/>
    <w:rsid w:val="004872B2"/>
    <w:rsid w:val="00491F84"/>
    <w:rsid w:val="00492FE1"/>
    <w:rsid w:val="004963DD"/>
    <w:rsid w:val="0049698A"/>
    <w:rsid w:val="004A4D85"/>
    <w:rsid w:val="004B7D98"/>
    <w:rsid w:val="004C42B9"/>
    <w:rsid w:val="004C4F77"/>
    <w:rsid w:val="004D0924"/>
    <w:rsid w:val="004D2D03"/>
    <w:rsid w:val="004D3236"/>
    <w:rsid w:val="004D51FE"/>
    <w:rsid w:val="004D532F"/>
    <w:rsid w:val="004D5ED2"/>
    <w:rsid w:val="004F02B0"/>
    <w:rsid w:val="004F22DC"/>
    <w:rsid w:val="004F3DF1"/>
    <w:rsid w:val="004F409A"/>
    <w:rsid w:val="004F614C"/>
    <w:rsid w:val="005017F2"/>
    <w:rsid w:val="00513FD4"/>
    <w:rsid w:val="00515081"/>
    <w:rsid w:val="005160F8"/>
    <w:rsid w:val="00524097"/>
    <w:rsid w:val="0052456D"/>
    <w:rsid w:val="0052741D"/>
    <w:rsid w:val="00530EC8"/>
    <w:rsid w:val="00531740"/>
    <w:rsid w:val="0053408F"/>
    <w:rsid w:val="00534481"/>
    <w:rsid w:val="00542D5D"/>
    <w:rsid w:val="00544A46"/>
    <w:rsid w:val="00546B0B"/>
    <w:rsid w:val="00553A91"/>
    <w:rsid w:val="00553C45"/>
    <w:rsid w:val="00553CB6"/>
    <w:rsid w:val="00553CF2"/>
    <w:rsid w:val="00553FC9"/>
    <w:rsid w:val="00555C4A"/>
    <w:rsid w:val="0055645D"/>
    <w:rsid w:val="0057278D"/>
    <w:rsid w:val="00576C4F"/>
    <w:rsid w:val="00580181"/>
    <w:rsid w:val="0058316E"/>
    <w:rsid w:val="00583ABA"/>
    <w:rsid w:val="0059243D"/>
    <w:rsid w:val="00592A79"/>
    <w:rsid w:val="00592C86"/>
    <w:rsid w:val="0059315B"/>
    <w:rsid w:val="00593945"/>
    <w:rsid w:val="00595ACC"/>
    <w:rsid w:val="005A091A"/>
    <w:rsid w:val="005B3F82"/>
    <w:rsid w:val="005B444D"/>
    <w:rsid w:val="005C585F"/>
    <w:rsid w:val="005C6F5F"/>
    <w:rsid w:val="005D48B6"/>
    <w:rsid w:val="005D6BB8"/>
    <w:rsid w:val="005D7442"/>
    <w:rsid w:val="005E1A60"/>
    <w:rsid w:val="005E303D"/>
    <w:rsid w:val="005E3E34"/>
    <w:rsid w:val="005F3959"/>
    <w:rsid w:val="005F3B20"/>
    <w:rsid w:val="005F67C7"/>
    <w:rsid w:val="00600886"/>
    <w:rsid w:val="00607DD7"/>
    <w:rsid w:val="00614576"/>
    <w:rsid w:val="0061607E"/>
    <w:rsid w:val="006203C1"/>
    <w:rsid w:val="00625C0B"/>
    <w:rsid w:val="00625F11"/>
    <w:rsid w:val="006263BE"/>
    <w:rsid w:val="00631E97"/>
    <w:rsid w:val="006321C3"/>
    <w:rsid w:val="00633B34"/>
    <w:rsid w:val="00636BCE"/>
    <w:rsid w:val="00640EA5"/>
    <w:rsid w:val="00642362"/>
    <w:rsid w:val="0064717A"/>
    <w:rsid w:val="00647901"/>
    <w:rsid w:val="00647AAA"/>
    <w:rsid w:val="00653120"/>
    <w:rsid w:val="0065442C"/>
    <w:rsid w:val="006545A1"/>
    <w:rsid w:val="0065757C"/>
    <w:rsid w:val="00660208"/>
    <w:rsid w:val="00660A58"/>
    <w:rsid w:val="00666361"/>
    <w:rsid w:val="00667172"/>
    <w:rsid w:val="00667810"/>
    <w:rsid w:val="00673882"/>
    <w:rsid w:val="0067507E"/>
    <w:rsid w:val="00675405"/>
    <w:rsid w:val="0067719C"/>
    <w:rsid w:val="00681B7A"/>
    <w:rsid w:val="0069235A"/>
    <w:rsid w:val="00694292"/>
    <w:rsid w:val="00695E56"/>
    <w:rsid w:val="00697C65"/>
    <w:rsid w:val="006A2B03"/>
    <w:rsid w:val="006A7AB7"/>
    <w:rsid w:val="006B1C95"/>
    <w:rsid w:val="006B2CF2"/>
    <w:rsid w:val="006B442B"/>
    <w:rsid w:val="006B588A"/>
    <w:rsid w:val="006B642D"/>
    <w:rsid w:val="006B7E6B"/>
    <w:rsid w:val="006C0531"/>
    <w:rsid w:val="006C4A0D"/>
    <w:rsid w:val="006C4A51"/>
    <w:rsid w:val="006C6E5B"/>
    <w:rsid w:val="006C7EA1"/>
    <w:rsid w:val="006D31EA"/>
    <w:rsid w:val="006E3F62"/>
    <w:rsid w:val="006E5D6F"/>
    <w:rsid w:val="006F2FAA"/>
    <w:rsid w:val="006F35C7"/>
    <w:rsid w:val="007023CF"/>
    <w:rsid w:val="0070303E"/>
    <w:rsid w:val="00705164"/>
    <w:rsid w:val="00707B39"/>
    <w:rsid w:val="00720410"/>
    <w:rsid w:val="00733F85"/>
    <w:rsid w:val="00735C7A"/>
    <w:rsid w:val="0073670D"/>
    <w:rsid w:val="00752487"/>
    <w:rsid w:val="00757332"/>
    <w:rsid w:val="0075734B"/>
    <w:rsid w:val="007619B0"/>
    <w:rsid w:val="0077043E"/>
    <w:rsid w:val="00774C33"/>
    <w:rsid w:val="007758BE"/>
    <w:rsid w:val="0078023D"/>
    <w:rsid w:val="007802DB"/>
    <w:rsid w:val="00781383"/>
    <w:rsid w:val="007848C5"/>
    <w:rsid w:val="00790FD8"/>
    <w:rsid w:val="007912D2"/>
    <w:rsid w:val="00791B69"/>
    <w:rsid w:val="00793556"/>
    <w:rsid w:val="00794032"/>
    <w:rsid w:val="00794699"/>
    <w:rsid w:val="007979DB"/>
    <w:rsid w:val="007A140A"/>
    <w:rsid w:val="007A312C"/>
    <w:rsid w:val="007A3448"/>
    <w:rsid w:val="007A63E8"/>
    <w:rsid w:val="007A736A"/>
    <w:rsid w:val="007B104F"/>
    <w:rsid w:val="007B1C45"/>
    <w:rsid w:val="007B2122"/>
    <w:rsid w:val="007B5AD6"/>
    <w:rsid w:val="007C7A3D"/>
    <w:rsid w:val="007D7100"/>
    <w:rsid w:val="007D7A5C"/>
    <w:rsid w:val="007E0232"/>
    <w:rsid w:val="007E35A9"/>
    <w:rsid w:val="007E5EC7"/>
    <w:rsid w:val="007E6E5E"/>
    <w:rsid w:val="007F6A4F"/>
    <w:rsid w:val="007F6DE1"/>
    <w:rsid w:val="00800F4A"/>
    <w:rsid w:val="008137A7"/>
    <w:rsid w:val="00820D03"/>
    <w:rsid w:val="00823A0D"/>
    <w:rsid w:val="00825BB2"/>
    <w:rsid w:val="00825E6E"/>
    <w:rsid w:val="0082780A"/>
    <w:rsid w:val="00830EC1"/>
    <w:rsid w:val="008320CD"/>
    <w:rsid w:val="0083263F"/>
    <w:rsid w:val="008438EB"/>
    <w:rsid w:val="0085303C"/>
    <w:rsid w:val="008559E3"/>
    <w:rsid w:val="00856138"/>
    <w:rsid w:val="00857DC2"/>
    <w:rsid w:val="00864EB9"/>
    <w:rsid w:val="0086618A"/>
    <w:rsid w:val="00871379"/>
    <w:rsid w:val="00873D49"/>
    <w:rsid w:val="00874149"/>
    <w:rsid w:val="00876181"/>
    <w:rsid w:val="00887985"/>
    <w:rsid w:val="00890B7C"/>
    <w:rsid w:val="00895C00"/>
    <w:rsid w:val="008A26DD"/>
    <w:rsid w:val="008A3835"/>
    <w:rsid w:val="008A56F3"/>
    <w:rsid w:val="008A7688"/>
    <w:rsid w:val="008B1CD6"/>
    <w:rsid w:val="008B2132"/>
    <w:rsid w:val="008B6B74"/>
    <w:rsid w:val="008C194D"/>
    <w:rsid w:val="008C2C2A"/>
    <w:rsid w:val="008C2CD6"/>
    <w:rsid w:val="008D03C4"/>
    <w:rsid w:val="008D5A9F"/>
    <w:rsid w:val="008E1EB2"/>
    <w:rsid w:val="008E2B57"/>
    <w:rsid w:val="008E2B7E"/>
    <w:rsid w:val="008E4DEE"/>
    <w:rsid w:val="008E6CD7"/>
    <w:rsid w:val="008F0103"/>
    <w:rsid w:val="008F292A"/>
    <w:rsid w:val="00901A8A"/>
    <w:rsid w:val="00910CE6"/>
    <w:rsid w:val="00913728"/>
    <w:rsid w:val="00913B3F"/>
    <w:rsid w:val="00913CF8"/>
    <w:rsid w:val="00914CE3"/>
    <w:rsid w:val="00930BD5"/>
    <w:rsid w:val="00933E5E"/>
    <w:rsid w:val="00934F5C"/>
    <w:rsid w:val="00937558"/>
    <w:rsid w:val="00940138"/>
    <w:rsid w:val="00947065"/>
    <w:rsid w:val="00953BAB"/>
    <w:rsid w:val="009577ED"/>
    <w:rsid w:val="009600E6"/>
    <w:rsid w:val="00966E89"/>
    <w:rsid w:val="00971C0C"/>
    <w:rsid w:val="0097230E"/>
    <w:rsid w:val="009731C0"/>
    <w:rsid w:val="0097550F"/>
    <w:rsid w:val="00977128"/>
    <w:rsid w:val="00981AAE"/>
    <w:rsid w:val="00982781"/>
    <w:rsid w:val="00984501"/>
    <w:rsid w:val="0098674F"/>
    <w:rsid w:val="00987C1F"/>
    <w:rsid w:val="009906BF"/>
    <w:rsid w:val="00991239"/>
    <w:rsid w:val="00991798"/>
    <w:rsid w:val="00992320"/>
    <w:rsid w:val="00997DCC"/>
    <w:rsid w:val="009A4EE5"/>
    <w:rsid w:val="009A5A57"/>
    <w:rsid w:val="009A6618"/>
    <w:rsid w:val="009B2DD0"/>
    <w:rsid w:val="009C2EFA"/>
    <w:rsid w:val="009C3C0A"/>
    <w:rsid w:val="009D2791"/>
    <w:rsid w:val="009D5E1F"/>
    <w:rsid w:val="009D76E2"/>
    <w:rsid w:val="009E156E"/>
    <w:rsid w:val="009E1604"/>
    <w:rsid w:val="009E3FC8"/>
    <w:rsid w:val="009E5836"/>
    <w:rsid w:val="009E6D11"/>
    <w:rsid w:val="009F03B5"/>
    <w:rsid w:val="009F1A17"/>
    <w:rsid w:val="00A037C9"/>
    <w:rsid w:val="00A06CD6"/>
    <w:rsid w:val="00A105F6"/>
    <w:rsid w:val="00A12BAC"/>
    <w:rsid w:val="00A13470"/>
    <w:rsid w:val="00A175D3"/>
    <w:rsid w:val="00A224D8"/>
    <w:rsid w:val="00A2365B"/>
    <w:rsid w:val="00A30820"/>
    <w:rsid w:val="00A32240"/>
    <w:rsid w:val="00A330AF"/>
    <w:rsid w:val="00A33EA8"/>
    <w:rsid w:val="00A34CF7"/>
    <w:rsid w:val="00A34D69"/>
    <w:rsid w:val="00A37FB4"/>
    <w:rsid w:val="00A41F1A"/>
    <w:rsid w:val="00A42237"/>
    <w:rsid w:val="00A43676"/>
    <w:rsid w:val="00A43B97"/>
    <w:rsid w:val="00A44ACA"/>
    <w:rsid w:val="00A471D2"/>
    <w:rsid w:val="00A51081"/>
    <w:rsid w:val="00A51686"/>
    <w:rsid w:val="00A63E46"/>
    <w:rsid w:val="00A646ED"/>
    <w:rsid w:val="00A74A92"/>
    <w:rsid w:val="00A77388"/>
    <w:rsid w:val="00A84D57"/>
    <w:rsid w:val="00A86B1A"/>
    <w:rsid w:val="00A8704B"/>
    <w:rsid w:val="00A91B39"/>
    <w:rsid w:val="00A922E4"/>
    <w:rsid w:val="00A956AE"/>
    <w:rsid w:val="00A95814"/>
    <w:rsid w:val="00A973A3"/>
    <w:rsid w:val="00AA0E48"/>
    <w:rsid w:val="00AA1847"/>
    <w:rsid w:val="00AB7085"/>
    <w:rsid w:val="00AC13F8"/>
    <w:rsid w:val="00AC2007"/>
    <w:rsid w:val="00AC244D"/>
    <w:rsid w:val="00AC6F35"/>
    <w:rsid w:val="00AD0A9D"/>
    <w:rsid w:val="00AD162F"/>
    <w:rsid w:val="00AD55A8"/>
    <w:rsid w:val="00AD5D66"/>
    <w:rsid w:val="00AD6B09"/>
    <w:rsid w:val="00AE0CB0"/>
    <w:rsid w:val="00AE3EA4"/>
    <w:rsid w:val="00AE51CE"/>
    <w:rsid w:val="00AE66A3"/>
    <w:rsid w:val="00AF4909"/>
    <w:rsid w:val="00AF546F"/>
    <w:rsid w:val="00B02BAE"/>
    <w:rsid w:val="00B06CE1"/>
    <w:rsid w:val="00B07022"/>
    <w:rsid w:val="00B14619"/>
    <w:rsid w:val="00B14965"/>
    <w:rsid w:val="00B1504F"/>
    <w:rsid w:val="00B2058E"/>
    <w:rsid w:val="00B20D53"/>
    <w:rsid w:val="00B22FD1"/>
    <w:rsid w:val="00B32669"/>
    <w:rsid w:val="00B34866"/>
    <w:rsid w:val="00B3495F"/>
    <w:rsid w:val="00B3752B"/>
    <w:rsid w:val="00B37FA0"/>
    <w:rsid w:val="00B45428"/>
    <w:rsid w:val="00B56257"/>
    <w:rsid w:val="00B61E55"/>
    <w:rsid w:val="00B70649"/>
    <w:rsid w:val="00B70FC6"/>
    <w:rsid w:val="00B73DF5"/>
    <w:rsid w:val="00B75D42"/>
    <w:rsid w:val="00B76A89"/>
    <w:rsid w:val="00B826D3"/>
    <w:rsid w:val="00B85D2F"/>
    <w:rsid w:val="00B96AD2"/>
    <w:rsid w:val="00BA5EB6"/>
    <w:rsid w:val="00BA602E"/>
    <w:rsid w:val="00BA6BB6"/>
    <w:rsid w:val="00BB217B"/>
    <w:rsid w:val="00BB48E7"/>
    <w:rsid w:val="00BC04A8"/>
    <w:rsid w:val="00BC07CD"/>
    <w:rsid w:val="00BC0ADC"/>
    <w:rsid w:val="00BC13B0"/>
    <w:rsid w:val="00BD2F6C"/>
    <w:rsid w:val="00BD4779"/>
    <w:rsid w:val="00BD4CF6"/>
    <w:rsid w:val="00BD5B0F"/>
    <w:rsid w:val="00BD5CFE"/>
    <w:rsid w:val="00BE1554"/>
    <w:rsid w:val="00BE1855"/>
    <w:rsid w:val="00BE239D"/>
    <w:rsid w:val="00BE289E"/>
    <w:rsid w:val="00BE361C"/>
    <w:rsid w:val="00BE4A97"/>
    <w:rsid w:val="00BE5787"/>
    <w:rsid w:val="00BE7689"/>
    <w:rsid w:val="00BF52AD"/>
    <w:rsid w:val="00BF71DE"/>
    <w:rsid w:val="00C04ECB"/>
    <w:rsid w:val="00C07B92"/>
    <w:rsid w:val="00C1173D"/>
    <w:rsid w:val="00C13F4E"/>
    <w:rsid w:val="00C1487B"/>
    <w:rsid w:val="00C16227"/>
    <w:rsid w:val="00C22463"/>
    <w:rsid w:val="00C2525D"/>
    <w:rsid w:val="00C25FF8"/>
    <w:rsid w:val="00C27B88"/>
    <w:rsid w:val="00C327F5"/>
    <w:rsid w:val="00C346C2"/>
    <w:rsid w:val="00C362BE"/>
    <w:rsid w:val="00C4146C"/>
    <w:rsid w:val="00C4176A"/>
    <w:rsid w:val="00C4763C"/>
    <w:rsid w:val="00C47C1F"/>
    <w:rsid w:val="00C531FC"/>
    <w:rsid w:val="00C53A42"/>
    <w:rsid w:val="00C56C60"/>
    <w:rsid w:val="00C61F72"/>
    <w:rsid w:val="00C71CCA"/>
    <w:rsid w:val="00C76EAA"/>
    <w:rsid w:val="00C8243B"/>
    <w:rsid w:val="00C82F7F"/>
    <w:rsid w:val="00C87520"/>
    <w:rsid w:val="00C97B7B"/>
    <w:rsid w:val="00CA2D0E"/>
    <w:rsid w:val="00CB3251"/>
    <w:rsid w:val="00CB3ED0"/>
    <w:rsid w:val="00CB6709"/>
    <w:rsid w:val="00CC09AC"/>
    <w:rsid w:val="00CD4D8B"/>
    <w:rsid w:val="00CD65BF"/>
    <w:rsid w:val="00CF123B"/>
    <w:rsid w:val="00CF5BD9"/>
    <w:rsid w:val="00CF61F8"/>
    <w:rsid w:val="00CF6F6F"/>
    <w:rsid w:val="00D017BD"/>
    <w:rsid w:val="00D137DD"/>
    <w:rsid w:val="00D15072"/>
    <w:rsid w:val="00D17EF0"/>
    <w:rsid w:val="00D17EF5"/>
    <w:rsid w:val="00D20F2E"/>
    <w:rsid w:val="00D21259"/>
    <w:rsid w:val="00D217D0"/>
    <w:rsid w:val="00D21C7A"/>
    <w:rsid w:val="00D21EE6"/>
    <w:rsid w:val="00D23BFF"/>
    <w:rsid w:val="00D24778"/>
    <w:rsid w:val="00D248A5"/>
    <w:rsid w:val="00D25E68"/>
    <w:rsid w:val="00D45B0B"/>
    <w:rsid w:val="00D50BF8"/>
    <w:rsid w:val="00D66F16"/>
    <w:rsid w:val="00D70300"/>
    <w:rsid w:val="00D74C54"/>
    <w:rsid w:val="00D76D7E"/>
    <w:rsid w:val="00D77484"/>
    <w:rsid w:val="00D84FFC"/>
    <w:rsid w:val="00D905B9"/>
    <w:rsid w:val="00D94B65"/>
    <w:rsid w:val="00D95B48"/>
    <w:rsid w:val="00DA081E"/>
    <w:rsid w:val="00DA151B"/>
    <w:rsid w:val="00DA3B3F"/>
    <w:rsid w:val="00DA6776"/>
    <w:rsid w:val="00DA714C"/>
    <w:rsid w:val="00DB3E96"/>
    <w:rsid w:val="00DB6541"/>
    <w:rsid w:val="00DB7EA0"/>
    <w:rsid w:val="00DC04AE"/>
    <w:rsid w:val="00DC291D"/>
    <w:rsid w:val="00DC7DEF"/>
    <w:rsid w:val="00DD44F4"/>
    <w:rsid w:val="00DD48C7"/>
    <w:rsid w:val="00DE180B"/>
    <w:rsid w:val="00DE6F6A"/>
    <w:rsid w:val="00DF1BF8"/>
    <w:rsid w:val="00DF2D6A"/>
    <w:rsid w:val="00DF61C2"/>
    <w:rsid w:val="00E043FD"/>
    <w:rsid w:val="00E05EFF"/>
    <w:rsid w:val="00E066DE"/>
    <w:rsid w:val="00E106AA"/>
    <w:rsid w:val="00E11013"/>
    <w:rsid w:val="00E1216F"/>
    <w:rsid w:val="00E14A8B"/>
    <w:rsid w:val="00E16D9E"/>
    <w:rsid w:val="00E16F40"/>
    <w:rsid w:val="00E241BE"/>
    <w:rsid w:val="00E244F1"/>
    <w:rsid w:val="00E24D17"/>
    <w:rsid w:val="00E26549"/>
    <w:rsid w:val="00E2796A"/>
    <w:rsid w:val="00E3161E"/>
    <w:rsid w:val="00E35355"/>
    <w:rsid w:val="00E358FB"/>
    <w:rsid w:val="00E37BE9"/>
    <w:rsid w:val="00E560BF"/>
    <w:rsid w:val="00E56C6F"/>
    <w:rsid w:val="00E63761"/>
    <w:rsid w:val="00E65F4B"/>
    <w:rsid w:val="00E7592D"/>
    <w:rsid w:val="00E76F37"/>
    <w:rsid w:val="00E85326"/>
    <w:rsid w:val="00E87B5F"/>
    <w:rsid w:val="00E95404"/>
    <w:rsid w:val="00EA2801"/>
    <w:rsid w:val="00EA3121"/>
    <w:rsid w:val="00EA316E"/>
    <w:rsid w:val="00EA3E7C"/>
    <w:rsid w:val="00EA4E7C"/>
    <w:rsid w:val="00EB1C66"/>
    <w:rsid w:val="00EB3DB5"/>
    <w:rsid w:val="00EB3F10"/>
    <w:rsid w:val="00EB5014"/>
    <w:rsid w:val="00EB629E"/>
    <w:rsid w:val="00EC1870"/>
    <w:rsid w:val="00EC2D39"/>
    <w:rsid w:val="00ED0FED"/>
    <w:rsid w:val="00ED2E9B"/>
    <w:rsid w:val="00ED4F1F"/>
    <w:rsid w:val="00ED5415"/>
    <w:rsid w:val="00ED5618"/>
    <w:rsid w:val="00ED5DB8"/>
    <w:rsid w:val="00EE483C"/>
    <w:rsid w:val="00EE4887"/>
    <w:rsid w:val="00EE646B"/>
    <w:rsid w:val="00EF127D"/>
    <w:rsid w:val="00EF68F6"/>
    <w:rsid w:val="00EF7445"/>
    <w:rsid w:val="00F00F7D"/>
    <w:rsid w:val="00F019C0"/>
    <w:rsid w:val="00F02B9D"/>
    <w:rsid w:val="00F02DF3"/>
    <w:rsid w:val="00F03F25"/>
    <w:rsid w:val="00F10FA8"/>
    <w:rsid w:val="00F115A1"/>
    <w:rsid w:val="00F12D0A"/>
    <w:rsid w:val="00F14F8B"/>
    <w:rsid w:val="00F175FA"/>
    <w:rsid w:val="00F25363"/>
    <w:rsid w:val="00F25415"/>
    <w:rsid w:val="00F27EF6"/>
    <w:rsid w:val="00F322B8"/>
    <w:rsid w:val="00F3364F"/>
    <w:rsid w:val="00F35809"/>
    <w:rsid w:val="00F36FDC"/>
    <w:rsid w:val="00F37240"/>
    <w:rsid w:val="00F379A9"/>
    <w:rsid w:val="00F417BC"/>
    <w:rsid w:val="00F4261F"/>
    <w:rsid w:val="00F43816"/>
    <w:rsid w:val="00F451D6"/>
    <w:rsid w:val="00F50803"/>
    <w:rsid w:val="00F50A34"/>
    <w:rsid w:val="00F51423"/>
    <w:rsid w:val="00F5797D"/>
    <w:rsid w:val="00F62B78"/>
    <w:rsid w:val="00F64B14"/>
    <w:rsid w:val="00F64D11"/>
    <w:rsid w:val="00F672F4"/>
    <w:rsid w:val="00F73D45"/>
    <w:rsid w:val="00F74D6B"/>
    <w:rsid w:val="00F76068"/>
    <w:rsid w:val="00F77067"/>
    <w:rsid w:val="00F777F4"/>
    <w:rsid w:val="00F801D2"/>
    <w:rsid w:val="00F82525"/>
    <w:rsid w:val="00F849E1"/>
    <w:rsid w:val="00F84DA3"/>
    <w:rsid w:val="00F85721"/>
    <w:rsid w:val="00F8768D"/>
    <w:rsid w:val="00F94CE2"/>
    <w:rsid w:val="00F960C2"/>
    <w:rsid w:val="00FA320A"/>
    <w:rsid w:val="00FA3A97"/>
    <w:rsid w:val="00FB0578"/>
    <w:rsid w:val="00FB1DE1"/>
    <w:rsid w:val="00FB4B25"/>
    <w:rsid w:val="00FB7BEA"/>
    <w:rsid w:val="00FB7D17"/>
    <w:rsid w:val="00FC20F7"/>
    <w:rsid w:val="00FC3442"/>
    <w:rsid w:val="00FC5323"/>
    <w:rsid w:val="00FC77F9"/>
    <w:rsid w:val="00FD09D7"/>
    <w:rsid w:val="00FE3761"/>
    <w:rsid w:val="00FF054F"/>
    <w:rsid w:val="00FF291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23D"/>
  </w:style>
  <w:style w:type="paragraph" w:styleId="Heading1">
    <w:name w:val="heading 1"/>
    <w:basedOn w:val="Normal"/>
    <w:next w:val="Normal"/>
    <w:link w:val="Heading1Char"/>
    <w:autoRedefine/>
    <w:uiPriority w:val="9"/>
    <w:qFormat/>
    <w:rsid w:val="00BE4A97"/>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802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023D"/>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BE4A97"/>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 w:type="character" w:styleId="Mention">
    <w:name w:val="Mention"/>
    <w:basedOn w:val="DefaultParagraphFont"/>
    <w:uiPriority w:val="99"/>
    <w:semiHidden/>
    <w:unhideWhenUsed/>
    <w:rsid w:val="0029444C"/>
    <w:rPr>
      <w:color w:val="2B579A"/>
      <w:shd w:val="clear" w:color="auto" w:fill="E6E6E6"/>
    </w:rPr>
  </w:style>
  <w:style w:type="paragraph" w:customStyle="1" w:styleId="p1">
    <w:name w:val="p1"/>
    <w:basedOn w:val="Normal"/>
    <w:rsid w:val="006C4A0D"/>
    <w:rPr>
      <w:rFonts w:ascii="Monaco" w:hAnsi="Monaco" w:cs="Times New Roman"/>
      <w:sz w:val="17"/>
      <w:szCs w:val="17"/>
    </w:rPr>
  </w:style>
  <w:style w:type="character" w:customStyle="1" w:styleId="s1">
    <w:name w:val="s1"/>
    <w:basedOn w:val="DefaultParagraphFont"/>
    <w:rsid w:val="006C4A0D"/>
    <w:rPr>
      <w:color w:val="0326CC"/>
    </w:rPr>
  </w:style>
  <w:style w:type="character" w:customStyle="1" w:styleId="apple-converted-space">
    <w:name w:val="apple-converted-space"/>
    <w:basedOn w:val="DefaultParagraphFont"/>
    <w:rsid w:val="006C4A0D"/>
  </w:style>
  <w:style w:type="paragraph" w:customStyle="1" w:styleId="p2">
    <w:name w:val="p2"/>
    <w:basedOn w:val="Normal"/>
    <w:rsid w:val="00DE6F6A"/>
    <w:rPr>
      <w:rFonts w:ascii="Monaco" w:hAnsi="Monaco" w:cs="Times New Roman"/>
      <w:sz w:val="17"/>
      <w:szCs w:val="17"/>
    </w:rPr>
  </w:style>
  <w:style w:type="paragraph" w:customStyle="1" w:styleId="p3">
    <w:name w:val="p3"/>
    <w:basedOn w:val="Normal"/>
    <w:rsid w:val="00DE6F6A"/>
    <w:rPr>
      <w:rFonts w:ascii="Monaco" w:hAnsi="Monaco" w:cs="Times New Roman"/>
      <w:sz w:val="17"/>
      <w:szCs w:val="17"/>
    </w:rPr>
  </w:style>
  <w:style w:type="paragraph" w:customStyle="1" w:styleId="p4">
    <w:name w:val="p4"/>
    <w:basedOn w:val="Normal"/>
    <w:rsid w:val="00DE6F6A"/>
    <w:rPr>
      <w:rFonts w:ascii="Monaco" w:hAnsi="Monaco" w:cs="Times New Roman"/>
      <w:color w:val="3933FF"/>
      <w:sz w:val="17"/>
      <w:szCs w:val="17"/>
    </w:rPr>
  </w:style>
  <w:style w:type="character" w:customStyle="1" w:styleId="s2">
    <w:name w:val="s2"/>
    <w:basedOn w:val="DefaultParagraphFont"/>
    <w:rsid w:val="00DE6F6A"/>
    <w:rPr>
      <w:color w:val="931A68"/>
    </w:rPr>
  </w:style>
  <w:style w:type="paragraph" w:styleId="HTMLPreformatted">
    <w:name w:val="HTML Preformatted"/>
    <w:basedOn w:val="Normal"/>
    <w:link w:val="HTMLPreformattedChar"/>
    <w:uiPriority w:val="99"/>
    <w:semiHidden/>
    <w:unhideWhenUsed/>
    <w:rsid w:val="00BE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289E"/>
    <w:rPr>
      <w:rFonts w:ascii="Courier New" w:hAnsi="Courier New" w:cs="Courier New"/>
      <w:sz w:val="20"/>
      <w:szCs w:val="20"/>
    </w:rPr>
  </w:style>
  <w:style w:type="character" w:styleId="HTMLCode">
    <w:name w:val="HTML Code"/>
    <w:basedOn w:val="DefaultParagraphFont"/>
    <w:uiPriority w:val="99"/>
    <w:semiHidden/>
    <w:unhideWhenUsed/>
    <w:rsid w:val="00BE289E"/>
    <w:rPr>
      <w:rFonts w:ascii="Courier New" w:eastAsiaTheme="minorHAnsi" w:hAnsi="Courier New" w:cs="Courier New"/>
      <w:sz w:val="20"/>
      <w:szCs w:val="20"/>
    </w:rPr>
  </w:style>
  <w:style w:type="character" w:customStyle="1" w:styleId="s3">
    <w:name w:val="s3"/>
    <w:basedOn w:val="DefaultParagraphFont"/>
    <w:rsid w:val="00E244F1"/>
    <w:rPr>
      <w:color w:val="931A68"/>
    </w:rPr>
  </w:style>
  <w:style w:type="character" w:customStyle="1" w:styleId="s4">
    <w:name w:val="s4"/>
    <w:basedOn w:val="DefaultParagraphFont"/>
    <w:rsid w:val="00E244F1"/>
    <w:rPr>
      <w:color w:val="3933FF"/>
    </w:rPr>
  </w:style>
  <w:style w:type="character" w:customStyle="1" w:styleId="s5">
    <w:name w:val="s5"/>
    <w:basedOn w:val="DefaultParagraphFont"/>
    <w:rsid w:val="00E244F1"/>
    <w:rPr>
      <w:color w:val="006141"/>
    </w:rPr>
  </w:style>
  <w:style w:type="character" w:customStyle="1" w:styleId="s6">
    <w:name w:val="s6"/>
    <w:basedOn w:val="DefaultParagraphFont"/>
    <w:rsid w:val="00E244F1"/>
    <w:rPr>
      <w:color w:val="4E9072"/>
    </w:rPr>
  </w:style>
  <w:style w:type="character" w:styleId="UnresolvedMention">
    <w:name w:val="Unresolved Mention"/>
    <w:basedOn w:val="DefaultParagraphFont"/>
    <w:uiPriority w:val="99"/>
    <w:rsid w:val="00C04E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1202">
      <w:bodyDiv w:val="1"/>
      <w:marLeft w:val="0"/>
      <w:marRight w:val="0"/>
      <w:marTop w:val="0"/>
      <w:marBottom w:val="0"/>
      <w:divBdr>
        <w:top w:val="none" w:sz="0" w:space="0" w:color="auto"/>
        <w:left w:val="none" w:sz="0" w:space="0" w:color="auto"/>
        <w:bottom w:val="none" w:sz="0" w:space="0" w:color="auto"/>
        <w:right w:val="none" w:sz="0" w:space="0" w:color="auto"/>
      </w:divBdr>
    </w:div>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388114903">
      <w:bodyDiv w:val="1"/>
      <w:marLeft w:val="0"/>
      <w:marRight w:val="0"/>
      <w:marTop w:val="0"/>
      <w:marBottom w:val="0"/>
      <w:divBdr>
        <w:top w:val="none" w:sz="0" w:space="0" w:color="auto"/>
        <w:left w:val="none" w:sz="0" w:space="0" w:color="auto"/>
        <w:bottom w:val="none" w:sz="0" w:space="0" w:color="auto"/>
        <w:right w:val="none" w:sz="0" w:space="0" w:color="auto"/>
      </w:divBdr>
    </w:div>
    <w:div w:id="495269726">
      <w:bodyDiv w:val="1"/>
      <w:marLeft w:val="0"/>
      <w:marRight w:val="0"/>
      <w:marTop w:val="0"/>
      <w:marBottom w:val="0"/>
      <w:divBdr>
        <w:top w:val="none" w:sz="0" w:space="0" w:color="auto"/>
        <w:left w:val="none" w:sz="0" w:space="0" w:color="auto"/>
        <w:bottom w:val="none" w:sz="0" w:space="0" w:color="auto"/>
        <w:right w:val="none" w:sz="0" w:space="0" w:color="auto"/>
      </w:divBdr>
    </w:div>
    <w:div w:id="546336403">
      <w:bodyDiv w:val="1"/>
      <w:marLeft w:val="0"/>
      <w:marRight w:val="0"/>
      <w:marTop w:val="0"/>
      <w:marBottom w:val="0"/>
      <w:divBdr>
        <w:top w:val="none" w:sz="0" w:space="0" w:color="auto"/>
        <w:left w:val="none" w:sz="0" w:space="0" w:color="auto"/>
        <w:bottom w:val="none" w:sz="0" w:space="0" w:color="auto"/>
        <w:right w:val="none" w:sz="0" w:space="0" w:color="auto"/>
      </w:divBdr>
    </w:div>
    <w:div w:id="1091001055">
      <w:bodyDiv w:val="1"/>
      <w:marLeft w:val="0"/>
      <w:marRight w:val="0"/>
      <w:marTop w:val="0"/>
      <w:marBottom w:val="0"/>
      <w:divBdr>
        <w:top w:val="none" w:sz="0" w:space="0" w:color="auto"/>
        <w:left w:val="none" w:sz="0" w:space="0" w:color="auto"/>
        <w:bottom w:val="none" w:sz="0" w:space="0" w:color="auto"/>
        <w:right w:val="none" w:sz="0" w:space="0" w:color="auto"/>
      </w:divBdr>
    </w:div>
    <w:div w:id="1120999238">
      <w:bodyDiv w:val="1"/>
      <w:marLeft w:val="0"/>
      <w:marRight w:val="0"/>
      <w:marTop w:val="0"/>
      <w:marBottom w:val="0"/>
      <w:divBdr>
        <w:top w:val="none" w:sz="0" w:space="0" w:color="auto"/>
        <w:left w:val="none" w:sz="0" w:space="0" w:color="auto"/>
        <w:bottom w:val="none" w:sz="0" w:space="0" w:color="auto"/>
        <w:right w:val="none" w:sz="0" w:space="0" w:color="auto"/>
      </w:divBdr>
    </w:div>
    <w:div w:id="1492939806">
      <w:bodyDiv w:val="1"/>
      <w:marLeft w:val="0"/>
      <w:marRight w:val="0"/>
      <w:marTop w:val="0"/>
      <w:marBottom w:val="0"/>
      <w:divBdr>
        <w:top w:val="none" w:sz="0" w:space="0" w:color="auto"/>
        <w:left w:val="none" w:sz="0" w:space="0" w:color="auto"/>
        <w:bottom w:val="none" w:sz="0" w:space="0" w:color="auto"/>
        <w:right w:val="none" w:sz="0" w:space="0" w:color="auto"/>
      </w:divBdr>
    </w:div>
    <w:div w:id="1524585851">
      <w:bodyDiv w:val="1"/>
      <w:marLeft w:val="0"/>
      <w:marRight w:val="0"/>
      <w:marTop w:val="0"/>
      <w:marBottom w:val="0"/>
      <w:divBdr>
        <w:top w:val="none" w:sz="0" w:space="0" w:color="auto"/>
        <w:left w:val="none" w:sz="0" w:space="0" w:color="auto"/>
        <w:bottom w:val="none" w:sz="0" w:space="0" w:color="auto"/>
        <w:right w:val="none" w:sz="0" w:space="0" w:color="auto"/>
      </w:divBdr>
    </w:div>
    <w:div w:id="1605335526">
      <w:bodyDiv w:val="1"/>
      <w:marLeft w:val="0"/>
      <w:marRight w:val="0"/>
      <w:marTop w:val="0"/>
      <w:marBottom w:val="0"/>
      <w:divBdr>
        <w:top w:val="none" w:sz="0" w:space="0" w:color="auto"/>
        <w:left w:val="none" w:sz="0" w:space="0" w:color="auto"/>
        <w:bottom w:val="none" w:sz="0" w:space="0" w:color="auto"/>
        <w:right w:val="none" w:sz="0" w:space="0" w:color="auto"/>
      </w:divBdr>
    </w:div>
    <w:div w:id="1680933487">
      <w:bodyDiv w:val="1"/>
      <w:marLeft w:val="0"/>
      <w:marRight w:val="0"/>
      <w:marTop w:val="0"/>
      <w:marBottom w:val="0"/>
      <w:divBdr>
        <w:top w:val="none" w:sz="0" w:space="0" w:color="auto"/>
        <w:left w:val="none" w:sz="0" w:space="0" w:color="auto"/>
        <w:bottom w:val="none" w:sz="0" w:space="0" w:color="auto"/>
        <w:right w:val="none" w:sz="0" w:space="0" w:color="auto"/>
      </w:divBdr>
    </w:div>
    <w:div w:id="1860660752">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 w:id="199348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A1C0-AB61-4B2C-B637-6ECD84B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35</cp:revision>
  <cp:lastPrinted>2017-07-18T23:48:00Z</cp:lastPrinted>
  <dcterms:created xsi:type="dcterms:W3CDTF">2017-07-30T22:44:00Z</dcterms:created>
  <dcterms:modified xsi:type="dcterms:W3CDTF">2017-08-29T14:00:00Z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
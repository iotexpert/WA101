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6DEA" w14:textId="5660A928" w:rsidR="003A6C45" w:rsidRPr="001546BA" w:rsidRDefault="003A6C45" w:rsidP="00DA1B9C">
      <w:pPr>
        <w:rPr>
          <w:rStyle w:val="BookTitle"/>
        </w:rPr>
      </w:pPr>
      <w:bookmarkStart w:id="0" w:name="_GoBack"/>
      <w:bookmarkEnd w:id="0"/>
      <w:r w:rsidRPr="001546BA">
        <w:rPr>
          <w:rStyle w:val="BookTitle"/>
        </w:rPr>
        <w:t>Chapter 4: Using the WICED-SDK Library</w:t>
      </w:r>
    </w:p>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3CC64968" w14:textId="677FD8BF" w:rsidR="007B1AAD" w:rsidRDefault="001546B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7B1AAD">
        <w:rPr>
          <w:noProof/>
        </w:rPr>
        <w:t>4.1</w:t>
      </w:r>
      <w:r w:rsidR="007B1AAD">
        <w:rPr>
          <w:rFonts w:asciiTheme="minorHAnsi" w:eastAsiaTheme="minorEastAsia" w:hAnsiTheme="minorHAnsi"/>
          <w:b w:val="0"/>
          <w:bCs w:val="0"/>
          <w:caps w:val="0"/>
          <w:noProof/>
        </w:rPr>
        <w:tab/>
      </w:r>
      <w:r w:rsidR="007B1AAD">
        <w:rPr>
          <w:noProof/>
        </w:rPr>
        <w:t>WICED-SDK Library</w:t>
      </w:r>
      <w:r w:rsidR="007B1AAD">
        <w:rPr>
          <w:noProof/>
        </w:rPr>
        <w:tab/>
      </w:r>
      <w:r w:rsidR="007B1AAD">
        <w:rPr>
          <w:noProof/>
        </w:rPr>
        <w:fldChar w:fldCharType="begin"/>
      </w:r>
      <w:r w:rsidR="007B1AAD">
        <w:rPr>
          <w:noProof/>
        </w:rPr>
        <w:instrText xml:space="preserve"> PAGEREF _Toc508791643 \h </w:instrText>
      </w:r>
      <w:r w:rsidR="007B1AAD">
        <w:rPr>
          <w:noProof/>
        </w:rPr>
      </w:r>
      <w:r w:rsidR="007B1AAD">
        <w:rPr>
          <w:noProof/>
        </w:rPr>
        <w:fldChar w:fldCharType="separate"/>
      </w:r>
      <w:r w:rsidR="00A75F39">
        <w:rPr>
          <w:noProof/>
        </w:rPr>
        <w:t>2</w:t>
      </w:r>
      <w:r w:rsidR="007B1AAD">
        <w:rPr>
          <w:noProof/>
        </w:rPr>
        <w:fldChar w:fldCharType="end"/>
      </w:r>
    </w:p>
    <w:p w14:paraId="1DFAFE97" w14:textId="709E7C99"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4.2</w:t>
      </w:r>
      <w:r>
        <w:rPr>
          <w:rFonts w:asciiTheme="minorHAnsi" w:eastAsiaTheme="minorEastAsia" w:hAnsiTheme="minorHAnsi"/>
          <w:b w:val="0"/>
          <w:bCs w:val="0"/>
          <w:caps w:val="0"/>
          <w:noProof/>
        </w:rPr>
        <w:tab/>
      </w:r>
      <w:r>
        <w:rPr>
          <w:noProof/>
        </w:rPr>
        <w:t>U8G Graphics</w:t>
      </w:r>
      <w:r>
        <w:rPr>
          <w:noProof/>
        </w:rPr>
        <w:tab/>
      </w:r>
      <w:r>
        <w:rPr>
          <w:noProof/>
        </w:rPr>
        <w:fldChar w:fldCharType="begin"/>
      </w:r>
      <w:r>
        <w:rPr>
          <w:noProof/>
        </w:rPr>
        <w:instrText xml:space="preserve"> PAGEREF _Toc508791644 \h </w:instrText>
      </w:r>
      <w:r>
        <w:rPr>
          <w:noProof/>
        </w:rPr>
      </w:r>
      <w:r>
        <w:rPr>
          <w:noProof/>
        </w:rPr>
        <w:fldChar w:fldCharType="separate"/>
      </w:r>
      <w:r w:rsidR="00A75F39">
        <w:rPr>
          <w:noProof/>
        </w:rPr>
        <w:t>3</w:t>
      </w:r>
      <w:r>
        <w:rPr>
          <w:noProof/>
        </w:rPr>
        <w:fldChar w:fldCharType="end"/>
      </w:r>
    </w:p>
    <w:p w14:paraId="4105983C" w14:textId="3EE59FD1"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4.3</w:t>
      </w:r>
      <w:r>
        <w:rPr>
          <w:rFonts w:asciiTheme="minorHAnsi" w:eastAsiaTheme="minorEastAsia" w:hAnsiTheme="minorHAnsi"/>
          <w:b w:val="0"/>
          <w:bCs w:val="0"/>
          <w:caps w:val="0"/>
          <w:noProof/>
        </w:rPr>
        <w:tab/>
      </w:r>
      <w:r w:rsidRPr="00C92CC0">
        <w:rPr>
          <w:noProof/>
          <w:color w:val="0000FF"/>
          <w:u w:val="single"/>
        </w:rPr>
        <w:t>JavaScript Object Notation (JSON)</w:t>
      </w:r>
      <w:r>
        <w:rPr>
          <w:noProof/>
        </w:rPr>
        <w:tab/>
      </w:r>
      <w:r>
        <w:rPr>
          <w:noProof/>
        </w:rPr>
        <w:fldChar w:fldCharType="begin"/>
      </w:r>
      <w:r>
        <w:rPr>
          <w:noProof/>
        </w:rPr>
        <w:instrText xml:space="preserve"> PAGEREF _Toc508791645 \h </w:instrText>
      </w:r>
      <w:r>
        <w:rPr>
          <w:noProof/>
        </w:rPr>
      </w:r>
      <w:r>
        <w:rPr>
          <w:noProof/>
        </w:rPr>
        <w:fldChar w:fldCharType="separate"/>
      </w:r>
      <w:r w:rsidR="00A75F39">
        <w:rPr>
          <w:noProof/>
        </w:rPr>
        <w:t>5</w:t>
      </w:r>
      <w:r>
        <w:rPr>
          <w:noProof/>
        </w:rPr>
        <w:fldChar w:fldCharType="end"/>
      </w:r>
    </w:p>
    <w:p w14:paraId="0EAE042D" w14:textId="1394F7BF"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4.4</w:t>
      </w:r>
      <w:r>
        <w:rPr>
          <w:rFonts w:asciiTheme="minorHAnsi" w:eastAsiaTheme="minorEastAsia" w:hAnsiTheme="minorHAnsi"/>
          <w:b w:val="0"/>
          <w:bCs w:val="0"/>
          <w:caps w:val="0"/>
          <w:noProof/>
        </w:rPr>
        <w:tab/>
      </w:r>
      <w:r>
        <w:rPr>
          <w:noProof/>
        </w:rPr>
        <w:t>WICED JSON Parsers in WICED</w:t>
      </w:r>
      <w:r>
        <w:rPr>
          <w:noProof/>
        </w:rPr>
        <w:tab/>
      </w:r>
      <w:r>
        <w:rPr>
          <w:noProof/>
        </w:rPr>
        <w:fldChar w:fldCharType="begin"/>
      </w:r>
      <w:r>
        <w:rPr>
          <w:noProof/>
        </w:rPr>
        <w:instrText xml:space="preserve"> PAGEREF _Toc508791646 \h </w:instrText>
      </w:r>
      <w:r>
        <w:rPr>
          <w:noProof/>
        </w:rPr>
      </w:r>
      <w:r>
        <w:rPr>
          <w:noProof/>
        </w:rPr>
        <w:fldChar w:fldCharType="separate"/>
      </w:r>
      <w:r w:rsidR="00A75F39">
        <w:rPr>
          <w:noProof/>
        </w:rPr>
        <w:t>6</w:t>
      </w:r>
      <w:r>
        <w:rPr>
          <w:noProof/>
        </w:rPr>
        <w:fldChar w:fldCharType="end"/>
      </w:r>
    </w:p>
    <w:p w14:paraId="44E2E5AC" w14:textId="4117AD27" w:rsidR="007B1AAD" w:rsidRDefault="007B1AAD">
      <w:pPr>
        <w:pStyle w:val="TOC2"/>
        <w:rPr>
          <w:rFonts w:asciiTheme="minorHAnsi" w:eastAsiaTheme="minorEastAsia" w:hAnsiTheme="minorHAnsi"/>
          <w:smallCaps w:val="0"/>
          <w:noProof/>
          <w:sz w:val="22"/>
        </w:rPr>
      </w:pPr>
      <w:r>
        <w:rPr>
          <w:noProof/>
        </w:rPr>
        <w:t>4.4.1 WICED cJSON</w:t>
      </w:r>
      <w:r>
        <w:rPr>
          <w:noProof/>
        </w:rPr>
        <w:tab/>
      </w:r>
      <w:r>
        <w:rPr>
          <w:noProof/>
        </w:rPr>
        <w:fldChar w:fldCharType="begin"/>
      </w:r>
      <w:r>
        <w:rPr>
          <w:noProof/>
        </w:rPr>
        <w:instrText xml:space="preserve"> PAGEREF _Toc508791647 \h </w:instrText>
      </w:r>
      <w:r>
        <w:rPr>
          <w:noProof/>
        </w:rPr>
      </w:r>
      <w:r>
        <w:rPr>
          <w:noProof/>
        </w:rPr>
        <w:fldChar w:fldCharType="separate"/>
      </w:r>
      <w:r w:rsidR="00A75F39">
        <w:rPr>
          <w:noProof/>
        </w:rPr>
        <w:t>6</w:t>
      </w:r>
      <w:r>
        <w:rPr>
          <w:noProof/>
        </w:rPr>
        <w:fldChar w:fldCharType="end"/>
      </w:r>
    </w:p>
    <w:p w14:paraId="4F91E195" w14:textId="5FF58482" w:rsidR="007B1AAD" w:rsidRDefault="007B1AAD">
      <w:pPr>
        <w:pStyle w:val="TOC2"/>
        <w:rPr>
          <w:rFonts w:asciiTheme="minorHAnsi" w:eastAsiaTheme="minorEastAsia" w:hAnsiTheme="minorHAnsi"/>
          <w:smallCaps w:val="0"/>
          <w:noProof/>
          <w:sz w:val="22"/>
        </w:rPr>
      </w:pPr>
      <w:r>
        <w:rPr>
          <w:noProof/>
        </w:rPr>
        <w:t>4.4.2 WICED JSON_parser</w:t>
      </w:r>
      <w:r>
        <w:rPr>
          <w:noProof/>
        </w:rPr>
        <w:tab/>
      </w:r>
      <w:r>
        <w:rPr>
          <w:noProof/>
        </w:rPr>
        <w:fldChar w:fldCharType="begin"/>
      </w:r>
      <w:r>
        <w:rPr>
          <w:noProof/>
        </w:rPr>
        <w:instrText xml:space="preserve"> PAGEREF _Toc508791648 \h </w:instrText>
      </w:r>
      <w:r>
        <w:rPr>
          <w:noProof/>
        </w:rPr>
      </w:r>
      <w:r>
        <w:rPr>
          <w:noProof/>
        </w:rPr>
        <w:fldChar w:fldCharType="separate"/>
      </w:r>
      <w:r w:rsidR="00A75F39">
        <w:rPr>
          <w:noProof/>
        </w:rPr>
        <w:t>7</w:t>
      </w:r>
      <w:r>
        <w:rPr>
          <w:noProof/>
        </w:rPr>
        <w:fldChar w:fldCharType="end"/>
      </w:r>
    </w:p>
    <w:p w14:paraId="2A87F2C3" w14:textId="5DCC477C" w:rsidR="007B1AAD" w:rsidRDefault="007B1AAD">
      <w:pPr>
        <w:pStyle w:val="TOC1"/>
        <w:tabs>
          <w:tab w:val="left" w:pos="720"/>
          <w:tab w:val="right" w:leader="dot" w:pos="9350"/>
        </w:tabs>
        <w:rPr>
          <w:rFonts w:asciiTheme="minorHAnsi" w:eastAsiaTheme="minorEastAsia" w:hAnsiTheme="minorHAnsi"/>
          <w:b w:val="0"/>
          <w:bCs w:val="0"/>
          <w:caps w:val="0"/>
          <w:noProof/>
        </w:rPr>
      </w:pPr>
      <w:r>
        <w:rPr>
          <w:noProof/>
        </w:rPr>
        <w:t>4.5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_Toc508791649 \h </w:instrText>
      </w:r>
      <w:r>
        <w:rPr>
          <w:noProof/>
        </w:rPr>
      </w:r>
      <w:r>
        <w:rPr>
          <w:noProof/>
        </w:rPr>
        <w:fldChar w:fldCharType="separate"/>
      </w:r>
      <w:r w:rsidR="00A75F39">
        <w:rPr>
          <w:noProof/>
        </w:rPr>
        <w:t>9</w:t>
      </w:r>
      <w:r>
        <w:rPr>
          <w:noProof/>
        </w:rPr>
        <w:fldChar w:fldCharType="end"/>
      </w:r>
    </w:p>
    <w:p w14:paraId="3C78F051" w14:textId="12A7BE01" w:rsidR="007B1AAD" w:rsidRDefault="007B1AAD">
      <w:pPr>
        <w:pStyle w:val="TOC2"/>
        <w:rPr>
          <w:rFonts w:asciiTheme="minorHAnsi" w:eastAsiaTheme="minorEastAsia" w:hAnsiTheme="minorHAnsi"/>
          <w:smallCaps w:val="0"/>
          <w:noProof/>
          <w:sz w:val="22"/>
        </w:rPr>
      </w:pPr>
      <w:r>
        <w:rPr>
          <w:noProof/>
        </w:rPr>
        <w:t>Exercise - 4.1 Browse the library directory to see what functions are available</w:t>
      </w:r>
      <w:r>
        <w:rPr>
          <w:noProof/>
        </w:rPr>
        <w:tab/>
      </w:r>
      <w:r>
        <w:rPr>
          <w:noProof/>
        </w:rPr>
        <w:fldChar w:fldCharType="begin"/>
      </w:r>
      <w:r>
        <w:rPr>
          <w:noProof/>
        </w:rPr>
        <w:instrText xml:space="preserve"> PAGEREF _Toc508791650 \h </w:instrText>
      </w:r>
      <w:r>
        <w:rPr>
          <w:noProof/>
        </w:rPr>
      </w:r>
      <w:r>
        <w:rPr>
          <w:noProof/>
        </w:rPr>
        <w:fldChar w:fldCharType="separate"/>
      </w:r>
      <w:r w:rsidR="00A75F39">
        <w:rPr>
          <w:noProof/>
        </w:rPr>
        <w:t>9</w:t>
      </w:r>
      <w:r>
        <w:rPr>
          <w:noProof/>
        </w:rPr>
        <w:fldChar w:fldCharType="end"/>
      </w:r>
    </w:p>
    <w:p w14:paraId="06A8263A" w14:textId="18E5174E" w:rsidR="007B1AAD" w:rsidRDefault="007B1AAD">
      <w:pPr>
        <w:pStyle w:val="TOC2"/>
        <w:rPr>
          <w:rFonts w:asciiTheme="minorHAnsi" w:eastAsiaTheme="minorEastAsia" w:hAnsiTheme="minorHAnsi"/>
          <w:smallCaps w:val="0"/>
          <w:noProof/>
          <w:sz w:val="22"/>
        </w:rPr>
      </w:pPr>
      <w:r>
        <w:rPr>
          <w:noProof/>
        </w:rPr>
        <w:t>Exercise - 4.2 Review the graphics library documentation and run the examples</w:t>
      </w:r>
      <w:r>
        <w:rPr>
          <w:noProof/>
        </w:rPr>
        <w:tab/>
      </w:r>
      <w:r>
        <w:rPr>
          <w:noProof/>
        </w:rPr>
        <w:fldChar w:fldCharType="begin"/>
      </w:r>
      <w:r>
        <w:rPr>
          <w:noProof/>
        </w:rPr>
        <w:instrText xml:space="preserve"> PAGEREF _Toc508791651 \h </w:instrText>
      </w:r>
      <w:r>
        <w:rPr>
          <w:noProof/>
        </w:rPr>
      </w:r>
      <w:r>
        <w:rPr>
          <w:noProof/>
        </w:rPr>
        <w:fldChar w:fldCharType="separate"/>
      </w:r>
      <w:r w:rsidR="00A75F39">
        <w:rPr>
          <w:noProof/>
        </w:rPr>
        <w:t>9</w:t>
      </w:r>
      <w:r>
        <w:rPr>
          <w:noProof/>
        </w:rPr>
        <w:fldChar w:fldCharType="end"/>
      </w:r>
    </w:p>
    <w:p w14:paraId="7BCF2787" w14:textId="687464A8" w:rsidR="007B1AAD" w:rsidRDefault="007B1AAD">
      <w:pPr>
        <w:pStyle w:val="TOC2"/>
        <w:rPr>
          <w:rFonts w:asciiTheme="minorHAnsi" w:eastAsiaTheme="minorEastAsia" w:hAnsiTheme="minorHAnsi"/>
          <w:smallCaps w:val="0"/>
          <w:noProof/>
          <w:sz w:val="22"/>
        </w:rPr>
      </w:pPr>
      <w:r>
        <w:rPr>
          <w:noProof/>
        </w:rPr>
        <w:t>Exercise - 4.3 Parse a JSON document using the library "cJSON".</w:t>
      </w:r>
      <w:r>
        <w:rPr>
          <w:noProof/>
        </w:rPr>
        <w:tab/>
      </w:r>
      <w:r>
        <w:rPr>
          <w:noProof/>
        </w:rPr>
        <w:fldChar w:fldCharType="begin"/>
      </w:r>
      <w:r>
        <w:rPr>
          <w:noProof/>
        </w:rPr>
        <w:instrText xml:space="preserve"> PAGEREF _Toc508791652 \h </w:instrText>
      </w:r>
      <w:r>
        <w:rPr>
          <w:noProof/>
        </w:rPr>
      </w:r>
      <w:r>
        <w:rPr>
          <w:noProof/>
        </w:rPr>
        <w:fldChar w:fldCharType="separate"/>
      </w:r>
      <w:r w:rsidR="00A75F39">
        <w:rPr>
          <w:noProof/>
        </w:rPr>
        <w:t>9</w:t>
      </w:r>
      <w:r>
        <w:rPr>
          <w:noProof/>
        </w:rPr>
        <w:fldChar w:fldCharType="end"/>
      </w:r>
    </w:p>
    <w:p w14:paraId="552C698B" w14:textId="2B13036F" w:rsidR="007B1AAD" w:rsidRDefault="007B1AAD">
      <w:pPr>
        <w:pStyle w:val="TOC2"/>
        <w:rPr>
          <w:rFonts w:asciiTheme="minorHAnsi" w:eastAsiaTheme="minorEastAsia" w:hAnsiTheme="minorHAnsi"/>
          <w:smallCaps w:val="0"/>
          <w:noProof/>
          <w:sz w:val="22"/>
        </w:rPr>
      </w:pPr>
      <w:r>
        <w:rPr>
          <w:noProof/>
        </w:rPr>
        <w:t>Exercise - 4.4 (Advanced) Display sensor information on the OLED display</w:t>
      </w:r>
      <w:r>
        <w:rPr>
          <w:noProof/>
        </w:rPr>
        <w:tab/>
      </w:r>
      <w:r>
        <w:rPr>
          <w:noProof/>
        </w:rPr>
        <w:fldChar w:fldCharType="begin"/>
      </w:r>
      <w:r>
        <w:rPr>
          <w:noProof/>
        </w:rPr>
        <w:instrText xml:space="preserve"> PAGEREF _Toc508791653 \h </w:instrText>
      </w:r>
      <w:r>
        <w:rPr>
          <w:noProof/>
        </w:rPr>
      </w:r>
      <w:r>
        <w:rPr>
          <w:noProof/>
        </w:rPr>
        <w:fldChar w:fldCharType="separate"/>
      </w:r>
      <w:r w:rsidR="00A75F39">
        <w:rPr>
          <w:noProof/>
        </w:rPr>
        <w:t>9</w:t>
      </w:r>
      <w:r>
        <w:rPr>
          <w:noProof/>
        </w:rPr>
        <w:fldChar w:fldCharType="end"/>
      </w:r>
    </w:p>
    <w:p w14:paraId="23D9CAF2" w14:textId="6B477B98" w:rsidR="007B1AAD" w:rsidRDefault="007B1AAD">
      <w:pPr>
        <w:pStyle w:val="TOC2"/>
        <w:rPr>
          <w:rFonts w:asciiTheme="minorHAnsi" w:eastAsiaTheme="minorEastAsia" w:hAnsiTheme="minorHAnsi"/>
          <w:smallCaps w:val="0"/>
          <w:noProof/>
          <w:sz w:val="22"/>
        </w:rPr>
      </w:pPr>
      <w:r>
        <w:rPr>
          <w:noProof/>
        </w:rPr>
        <w:t>Exercise - 4.5 (Advanced) Process a JSON document using "JSON_parser"</w:t>
      </w:r>
      <w:r>
        <w:rPr>
          <w:noProof/>
        </w:rPr>
        <w:tab/>
      </w:r>
      <w:r>
        <w:rPr>
          <w:noProof/>
        </w:rPr>
        <w:fldChar w:fldCharType="begin"/>
      </w:r>
      <w:r>
        <w:rPr>
          <w:noProof/>
        </w:rPr>
        <w:instrText xml:space="preserve"> PAGEREF _Toc508791654 \h </w:instrText>
      </w:r>
      <w:r>
        <w:rPr>
          <w:noProof/>
        </w:rPr>
      </w:r>
      <w:r>
        <w:rPr>
          <w:noProof/>
        </w:rPr>
        <w:fldChar w:fldCharType="separate"/>
      </w:r>
      <w:r w:rsidR="00A75F39">
        <w:rPr>
          <w:noProof/>
        </w:rPr>
        <w:t>10</w:t>
      </w:r>
      <w:r>
        <w:rPr>
          <w:noProof/>
        </w:rPr>
        <w:fldChar w:fldCharType="end"/>
      </w:r>
    </w:p>
    <w:p w14:paraId="1D9FF7E1" w14:textId="2ADEB4AE"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1" w:name="_Toc508791643"/>
      <w:r>
        <w:lastRenderedPageBreak/>
        <w:t>WICED-SDK Library</w:t>
      </w:r>
      <w:bookmarkEnd w:id="1"/>
    </w:p>
    <w:p w14:paraId="27587E31" w14:textId="604461CF" w:rsidR="003A6C45" w:rsidRDefault="003A6C45" w:rsidP="003A6C45">
      <w:r>
        <w:t xml:space="preserve">At this point life is too short to develop </w:t>
      </w:r>
      <w:r w:rsidR="002843E1">
        <w:t>all</w:t>
      </w:r>
      <w:r>
        <w:t xml:space="preserve"> the </w:t>
      </w:r>
      <w:r w:rsidR="00FA1C63">
        <w:t>"</w:t>
      </w:r>
      <w:r>
        <w:t>stuff</w:t>
      </w:r>
      <w:r w:rsidR="00FA1C63">
        <w:t>"</w:t>
      </w:r>
      <w:r>
        <w:t xml:space="preserve"> that you might want to include in your IoT project.  </w:t>
      </w:r>
      <w:proofErr w:type="gramStart"/>
      <w:r>
        <w:t>In order to</w:t>
      </w:r>
      <w:proofErr w:type="gramEnd"/>
      <w:r>
        <w:t xml:space="preserve"> accelerate your development cycle, the WICED SDK includes a bunch of code to handle many tasks that you might want to use in your design.  If you look in the </w:t>
      </w:r>
      <w:r w:rsidR="00FA1C63">
        <w:t>"</w:t>
      </w:r>
      <w:r>
        <w:t>libraries</w:t>
      </w:r>
      <w:r w:rsidR="00FA1C63">
        <w:t>"</w:t>
      </w:r>
      <w:r>
        <w:t xml:space="preserve">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467197D6"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w:t>
      </w:r>
      <w:r w:rsidR="00E13039">
        <w:t>Codec</w:t>
      </w:r>
      <w:r>
        <w:t>.</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w:t>
      </w:r>
      <w:proofErr w:type="spellStart"/>
      <w:r w:rsidR="008C7862">
        <w:t>Diffe</w:t>
      </w:r>
      <w:proofErr w:type="spellEnd"/>
      <w:r w:rsidR="008C7862">
        <w:t xml:space="preserve">-Hellman) and ECDSA (Elliptic Curve Digital Signature Algorithm) cryptography utilities </w:t>
      </w:r>
    </w:p>
    <w:p w14:paraId="12A08E0C" w14:textId="641B7A10" w:rsidR="003A6C45" w:rsidRDefault="003A6C45" w:rsidP="001546BA">
      <w:pPr>
        <w:pStyle w:val="ListParagraph"/>
        <w:numPr>
          <w:ilvl w:val="0"/>
          <w:numId w:val="4"/>
        </w:numPr>
      </w:pPr>
      <w:r w:rsidRPr="00AB41BC">
        <w:rPr>
          <w:b/>
        </w:rPr>
        <w:t>Daemons:</w:t>
      </w:r>
      <w:r>
        <w:t xml:space="preserve"> Contains some typical </w:t>
      </w:r>
      <w:r w:rsidR="00FA1C63">
        <w:t>"</w:t>
      </w:r>
      <w:r>
        <w:t>Unix</w:t>
      </w:r>
      <w:r w:rsidR="00FA1C63">
        <w:t>"</w:t>
      </w:r>
      <w:r>
        <w:t xml:space="preserve"> daemons to provide networking support including an HTTP Server, </w:t>
      </w:r>
      <w:proofErr w:type="spellStart"/>
      <w:r>
        <w:t>Gedday</w:t>
      </w:r>
      <w:proofErr w:type="spellEnd"/>
      <w:r>
        <w:t>,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w:t>
      </w:r>
      <w:proofErr w:type="spellStart"/>
      <w:r w:rsidRPr="00AB41BC">
        <w:t>iPerf</w:t>
      </w:r>
      <w:proofErr w:type="spellEnd"/>
      <w:r w:rsidRPr="00AB41BC">
        <w:t xml:space="preserve">, malloc, </w:t>
      </w:r>
      <w:proofErr w:type="spellStart"/>
      <w:r w:rsidRPr="00AB41BC">
        <w:t>TraceX</w:t>
      </w:r>
      <w:proofErr w:type="spellEnd"/>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 xml:space="preserve">linked lists, console, </w:t>
      </w:r>
      <w:proofErr w:type="spellStart"/>
      <w:r>
        <w:t>printf</w:t>
      </w:r>
      <w:proofErr w:type="spellEnd"/>
      <w:r>
        <w:t>, buffers, etc.</w:t>
      </w:r>
    </w:p>
    <w:p w14:paraId="1BAB08D2" w14:textId="77777777" w:rsidR="003A6C45" w:rsidRDefault="003A6C45" w:rsidP="003A6C45">
      <w:pPr>
        <w:pStyle w:val="Heading1"/>
      </w:pPr>
      <w:bookmarkStart w:id="2" w:name="_Toc508791644"/>
      <w:r>
        <w:lastRenderedPageBreak/>
        <w:t>U8G Graphics</w:t>
      </w:r>
      <w:bookmarkEnd w:id="2"/>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6E91B38D" w:rsidR="003A6C45" w:rsidRDefault="003A6C45" w:rsidP="001546BA">
      <w:pPr>
        <w:pStyle w:val="ListParagraph"/>
        <w:numPr>
          <w:ilvl w:val="1"/>
          <w:numId w:val="7"/>
        </w:numPr>
      </w:pPr>
      <w:r>
        <w:t>Speed mode = I2C_</w:t>
      </w:r>
      <w:r w:rsidR="009119E5">
        <w:t>STANDARD</w:t>
      </w:r>
      <w:r>
        <w:t>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0044D0D3" w:rsidR="003A6C45" w:rsidRDefault="003A6C45" w:rsidP="001546BA">
      <w:pPr>
        <w:pStyle w:val="ListParagraph"/>
        <w:numPr>
          <w:ilvl w:val="0"/>
          <w:numId w:val="7"/>
        </w:numPr>
      </w:pPr>
      <w:r>
        <w:t xml:space="preserve">Initialize the communication functions by calling </w:t>
      </w:r>
      <w:r w:rsidRPr="00E21F47">
        <w:rPr>
          <w:i/>
        </w:rPr>
        <w:t>u8g_InitComFn</w:t>
      </w:r>
      <w:r>
        <w:t xml:space="preserve">. It takes a pointer to the u8g structure created in step 1, a pointer to a u8g_dev_t structure which specifies the type of display, and a communication function pointer. For our hardware, if you have a display structure called </w:t>
      </w:r>
      <w:r w:rsidR="00FA1C63">
        <w:t>"</w:t>
      </w:r>
      <w:r>
        <w:t>display</w:t>
      </w:r>
      <w:r w:rsidR="00FA1C63">
        <w:t>"</w:t>
      </w:r>
      <w:r>
        <w:t>, the call looks like this:</w:t>
      </w:r>
    </w:p>
    <w:p w14:paraId="207507C8" w14:textId="77777777" w:rsidR="003A6C45" w:rsidRDefault="003A6C45" w:rsidP="003A6C45">
      <w:pPr>
        <w:ind w:left="1440"/>
      </w:pPr>
      <w:r w:rsidRPr="00721450">
        <w:t>u8g_InitComFn(&amp;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w:t>
      </w:r>
      <w:proofErr w:type="spellStart"/>
      <w:r>
        <w:t>DrawStr</w:t>
      </w:r>
      <w:proofErr w:type="spellEnd"/>
      <w:r>
        <w:t xml:space="preserve">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2DB63BCB"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4320A41A" w14:textId="2933F2F3" w:rsidR="001B3E42" w:rsidRDefault="001B3E42" w:rsidP="001B3E42">
      <w:pPr>
        <w:pStyle w:val="ListParagraph"/>
        <w:numPr>
          <w:ilvl w:val="2"/>
          <w:numId w:val="7"/>
        </w:numPr>
      </w:pPr>
      <w:r>
        <w:t xml:space="preserve">To draw to the screen efficiently, the </w:t>
      </w:r>
      <w:r w:rsidRPr="00385E57">
        <w:rPr>
          <w:i/>
        </w:rPr>
        <w:t>u8g</w:t>
      </w:r>
      <w:r>
        <w:t xml:space="preserve"> graphics package divides the screen into a few horizontal sections, or pages. Using </w:t>
      </w:r>
      <w:r w:rsidRPr="00385E57">
        <w:rPr>
          <w:i/>
        </w:rPr>
        <w:t>u8g_FirstPage</w:t>
      </w:r>
      <w:r>
        <w:t xml:space="preserve"> and </w:t>
      </w:r>
      <w:r w:rsidRPr="00385E57">
        <w:rPr>
          <w:i/>
        </w:rPr>
        <w:t>u8g_NextPage</w:t>
      </w:r>
      <w:r>
        <w:t xml:space="preserve"> iterates over these pages to draw the full image.</w:t>
      </w:r>
    </w:p>
    <w:p w14:paraId="728FC249" w14:textId="14D22F4C" w:rsidR="003A6C45" w:rsidRDefault="003A6C45" w:rsidP="003A6C45">
      <w:pPr>
        <w:ind w:left="720"/>
      </w:pPr>
      <w:r>
        <w:t xml:space="preserve">As an example, assuming a display structure called </w:t>
      </w:r>
      <w:r w:rsidR="00FA1C63">
        <w:t>"</w:t>
      </w:r>
      <w:r>
        <w:t>display</w:t>
      </w:r>
      <w:r w:rsidR="00FA1C63">
        <w:t>"</w:t>
      </w:r>
      <w:r>
        <w:t xml:space="preserve"> and an I2C structure called </w:t>
      </w:r>
      <w:r w:rsidR="00FA1C63">
        <w:t>"</w:t>
      </w:r>
      <w:r>
        <w:t>display_i2c</w:t>
      </w:r>
      <w:r w:rsidR="00FA1C63">
        <w:t>"</w:t>
      </w:r>
      <w:r>
        <w:t xml:space="preserve"> the following will print the string </w:t>
      </w:r>
      <w:r w:rsidR="00FA1C63">
        <w:t>"</w:t>
      </w:r>
      <w:r>
        <w:t>Cypress</w:t>
      </w:r>
      <w:r w:rsidR="00FA1C63">
        <w:t>"</w:t>
      </w:r>
      <w:r>
        <w:t>:</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u8g_InitComFn(&amp;display,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lastRenderedPageBreak/>
        <w:t xml:space="preserve">    u8g_SetFont(&amp;display,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5399B042"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u8g_DrawStr(&amp;display, 0, 10, </w:t>
      </w:r>
      <w:r w:rsidR="00FA1C63">
        <w:rPr>
          <w:rFonts w:ascii="Consolas" w:hAnsi="Consolas" w:cs="Consolas"/>
          <w:color w:val="2A00FF"/>
          <w:sz w:val="20"/>
          <w:szCs w:val="20"/>
        </w:rPr>
        <w:t>"</w:t>
      </w:r>
      <w:r>
        <w:rPr>
          <w:rFonts w:ascii="Consolas" w:hAnsi="Consolas" w:cs="Consolas"/>
          <w:color w:val="2A00FF"/>
          <w:sz w:val="20"/>
          <w:szCs w:val="20"/>
        </w:rPr>
        <w:t>Cypress</w:t>
      </w:r>
      <w:r w:rsidR="00FA1C63">
        <w:rPr>
          <w:rFonts w:ascii="Consolas" w:hAnsi="Consolas" w:cs="Consolas"/>
          <w:color w:val="2A00FF"/>
          <w:sz w:val="20"/>
          <w:szCs w:val="20"/>
        </w:rPr>
        <w:t>"</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138DD95E" w:rsidR="003A6C45" w:rsidRDefault="003A6C45" w:rsidP="003A6C45">
      <w:r>
        <w:t xml:space="preserve">In addition, you must include </w:t>
      </w:r>
      <w:r w:rsidR="00FA1C63">
        <w:t>"</w:t>
      </w:r>
      <w:r>
        <w:t>u8g_arm.h</w:t>
      </w:r>
      <w:r w:rsidR="00FA1C63">
        <w:t>"</w:t>
      </w:r>
      <w:r>
        <w:t xml:space="preserve"> in the .c file and you must include the u8g library in the .</w:t>
      </w:r>
      <w:proofErr w:type="spellStart"/>
      <w:r>
        <w:t>mk</w:t>
      </w:r>
      <w:proofErr w:type="spellEnd"/>
      <w:r>
        <w:t xml:space="preserve"> file to have access to the library functions:</w:t>
      </w:r>
    </w:p>
    <w:p w14:paraId="59A47E09" w14:textId="77777777" w:rsidR="003A6C45" w:rsidRDefault="003A6C45" w:rsidP="003A6C45">
      <w:pPr>
        <w:ind w:left="720"/>
      </w:pPr>
      <w:r>
        <w:t>In &lt;project&gt;.c :</w:t>
      </w:r>
      <w:r>
        <w:tab/>
      </w:r>
      <w:r>
        <w:tab/>
        <w:t>#include u8g_arm.h</w:t>
      </w:r>
    </w:p>
    <w:p w14:paraId="1683FEF5" w14:textId="77777777" w:rsidR="003A6C45" w:rsidRDefault="003A6C45" w:rsidP="003A6C45">
      <w:pPr>
        <w:ind w:left="720"/>
      </w:pPr>
      <w:r>
        <w:t>In &lt;project&gt;.</w:t>
      </w:r>
      <w:proofErr w:type="spellStart"/>
      <w:r>
        <w:t>mk</w:t>
      </w:r>
      <w:proofErr w:type="spellEnd"/>
      <w:r>
        <w:t>:</w:t>
      </w:r>
      <w:r>
        <w:tab/>
        <w:t>$(NAME)_COMPONENTS := graphics/u8g</w:t>
      </w:r>
    </w:p>
    <w:p w14:paraId="60D8AEC1" w14:textId="6CA84D7D" w:rsidR="003A6C45" w:rsidRDefault="003A6C45" w:rsidP="003A6C45">
      <w:r w:rsidRPr="00E21F47">
        <w:t xml:space="preserve">Note: u8g_arm.h includes </w:t>
      </w:r>
      <w:proofErr w:type="spellStart"/>
      <w:r w:rsidRPr="00E21F47">
        <w:t>wiced.h</w:t>
      </w:r>
      <w:proofErr w:type="spellEnd"/>
      <w:r w:rsidRPr="00E21F47">
        <w:t xml:space="preserve"> so you don</w:t>
      </w:r>
      <w:r w:rsidR="00FA1C63">
        <w:t>'</w:t>
      </w:r>
      <w:r w:rsidRPr="00E21F47">
        <w:t xml:space="preserve">t need to include </w:t>
      </w:r>
      <w:proofErr w:type="spellStart"/>
      <w:r>
        <w:t>wiced.h</w:t>
      </w:r>
      <w:proofErr w:type="spellEnd"/>
      <w:r>
        <w:t xml:space="preserve"> separately</w:t>
      </w:r>
      <w:r w:rsidR="00CB4ED9">
        <w:t xml:space="preserve"> but it doesn</w:t>
      </w:r>
      <w:r w:rsidR="00FA1C63">
        <w:t>'</w:t>
      </w:r>
      <w:r w:rsidR="00CB4ED9">
        <w:t>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0D778CB6" w:rsidR="003A6C45" w:rsidRDefault="00B9140A" w:rsidP="003A6C45">
      <w:pPr>
        <w:pStyle w:val="Heading1"/>
      </w:pPr>
      <w:hyperlink r:id="rId9" w:history="1">
        <w:bookmarkStart w:id="3" w:name="_Toc508791645"/>
        <w:r w:rsidR="003A6C45" w:rsidRPr="007E6E5E">
          <w:rPr>
            <w:rStyle w:val="Hyperlink"/>
          </w:rPr>
          <w:t>JavaScript Object Notation (JSON)</w:t>
        </w:r>
        <w:bookmarkEnd w:id="3"/>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0C2E2D6C" w:rsidR="003A6C45" w:rsidRDefault="003A6C45" w:rsidP="001546BA">
      <w:pPr>
        <w:pStyle w:val="ListParagraph"/>
        <w:numPr>
          <w:ilvl w:val="0"/>
          <w:numId w:val="8"/>
        </w:numPr>
      </w:pPr>
      <w:r>
        <w:t xml:space="preserve">Arrays (use </w:t>
      </w:r>
      <w:r w:rsidR="00FA1C63">
        <w:t>"</w:t>
      </w:r>
      <w:r>
        <w:t>[]</w:t>
      </w:r>
      <w:r w:rsidR="00FA1C63">
        <w:t>"</w:t>
      </w:r>
      <w:r>
        <w:t xml:space="preserve"> to specify the array with values separated by </w:t>
      </w:r>
      <w:r w:rsidR="00FA1C63">
        <w:t>"</w:t>
      </w:r>
      <w:r>
        <w:t>,</w:t>
      </w:r>
      <w:r w:rsidR="00FA1C63">
        <w:t>"</w:t>
      </w:r>
      <w:r>
        <w:t>)</w:t>
      </w:r>
    </w:p>
    <w:p w14:paraId="461295C9" w14:textId="3768C74C" w:rsidR="003A6C45" w:rsidRDefault="003A6C45" w:rsidP="001546BA">
      <w:pPr>
        <w:pStyle w:val="ListParagraph"/>
        <w:numPr>
          <w:ilvl w:val="0"/>
          <w:numId w:val="8"/>
        </w:numPr>
      </w:pPr>
      <w:r>
        <w:t xml:space="preserve">Key/Value (keymap) pairs as </w:t>
      </w:r>
      <w:r w:rsidR="00FA1C63">
        <w:t>"</w:t>
      </w:r>
      <w:proofErr w:type="spellStart"/>
      <w:r>
        <w:t>key</w:t>
      </w:r>
      <w:r w:rsidR="00FA1C63">
        <w:t>"</w:t>
      </w:r>
      <w:r>
        <w:t>:value</w:t>
      </w:r>
      <w:proofErr w:type="spellEnd"/>
      <w:r>
        <w:t xml:space="preserve"> (use </w:t>
      </w:r>
      <w:r w:rsidR="00FA1C63">
        <w:t>"</w:t>
      </w:r>
      <w:r>
        <w:t>{}</w:t>
      </w:r>
      <w:r w:rsidR="00FA1C63">
        <w:t>"</w:t>
      </w:r>
      <w:r>
        <w:t xml:space="preserve"> to specify the keymap) with </w:t>
      </w:r>
      <w:r w:rsidR="00FA1C63">
        <w:t>"</w:t>
      </w:r>
      <w:r>
        <w:t>,</w:t>
      </w:r>
      <w:r w:rsidR="00FA1C63">
        <w:t>"</w:t>
      </w:r>
      <w:r>
        <w:t xml:space="preserve"> separating the pairs</w:t>
      </w:r>
    </w:p>
    <w:p w14:paraId="52090AA6" w14:textId="3F5F36EC" w:rsidR="003A6C45" w:rsidRDefault="003A6C45" w:rsidP="003A6C45">
      <w:r>
        <w:t xml:space="preserve">Key/Value </w:t>
      </w:r>
      <w:r w:rsidR="00297480">
        <w:t xml:space="preserve">pair </w:t>
      </w:r>
      <w:r>
        <w:t xml:space="preserve">values can be arrays </w:t>
      </w:r>
      <w:r w:rsidR="00297480">
        <w:t>or can be other key/value pairs</w:t>
      </w:r>
    </w:p>
    <w:p w14:paraId="3FEA58D9" w14:textId="4D50748D" w:rsidR="003A6C45" w:rsidRDefault="003A6C45" w:rsidP="003A6C45">
      <w:r>
        <w:t xml:space="preserve">Arrays can hold Key/Value </w:t>
      </w:r>
      <w:r w:rsidR="00297480">
        <w:t>pairs</w:t>
      </w:r>
    </w:p>
    <w:p w14:paraId="1C5F4ECE" w14:textId="77777777" w:rsidR="003A6C45" w:rsidRDefault="003A6C45" w:rsidP="003A6C45">
      <w:r>
        <w:t>For example, a legal JSON file looks like this:</w:t>
      </w:r>
    </w:p>
    <w:p w14:paraId="0F5F03BD"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4B1F2767" w14:textId="666B6EC7"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name</w:t>
      </w:r>
      <w:r w:rsidR="00FA1C63">
        <w:rPr>
          <w:color w:val="1F4E79" w:themeColor="accent1" w:themeShade="80"/>
        </w:rPr>
        <w:t>"</w:t>
      </w:r>
      <w:r w:rsidRPr="00733DFA">
        <w:rPr>
          <w:color w:val="1F4E79" w:themeColor="accent1" w:themeShade="80"/>
        </w:rPr>
        <w:t xml:space="preserve"> : </w:t>
      </w:r>
      <w:r w:rsidR="00FA1C63">
        <w:rPr>
          <w:color w:val="1F4E79" w:themeColor="accent1" w:themeShade="80"/>
        </w:rPr>
        <w:t>"</w:t>
      </w:r>
      <w:proofErr w:type="spellStart"/>
      <w:r w:rsidRPr="00733DFA">
        <w:rPr>
          <w:color w:val="1F4E79" w:themeColor="accent1" w:themeShade="80"/>
        </w:rPr>
        <w:t>alan</w:t>
      </w:r>
      <w:proofErr w:type="spellEnd"/>
      <w:r w:rsidR="00FA1C63">
        <w:rPr>
          <w:color w:val="1F4E79" w:themeColor="accent1" w:themeShade="80"/>
        </w:rPr>
        <w:t>"</w:t>
      </w:r>
      <w:r w:rsidRPr="00733DFA">
        <w:rPr>
          <w:color w:val="1F4E79" w:themeColor="accent1" w:themeShade="80"/>
        </w:rPr>
        <w:t>,</w:t>
      </w:r>
    </w:p>
    <w:p w14:paraId="053767AC" w14:textId="62B2FE7C"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age</w:t>
      </w:r>
      <w:r w:rsidR="00FA1C63">
        <w:rPr>
          <w:color w:val="1F4E79" w:themeColor="accent1" w:themeShade="80"/>
        </w:rPr>
        <w:t>"</w:t>
      </w:r>
      <w:r w:rsidRPr="00733DFA">
        <w:rPr>
          <w:color w:val="1F4E79" w:themeColor="accent1" w:themeShade="80"/>
        </w:rPr>
        <w:t xml:space="preserve"> : </w:t>
      </w:r>
      <w:r w:rsidR="00E942C5" w:rsidRPr="00733DFA">
        <w:rPr>
          <w:color w:val="1F4E79" w:themeColor="accent1" w:themeShade="80"/>
        </w:rPr>
        <w:t>49</w:t>
      </w:r>
      <w:r w:rsidRPr="00733DFA">
        <w:rPr>
          <w:color w:val="1F4E79" w:themeColor="accent1" w:themeShade="80"/>
        </w:rPr>
        <w:t>,</w:t>
      </w:r>
    </w:p>
    <w:p w14:paraId="3990EF60" w14:textId="44682AAC"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badass</w:t>
      </w:r>
      <w:r w:rsidR="00FA1C63">
        <w:rPr>
          <w:color w:val="1F4E79" w:themeColor="accent1" w:themeShade="80"/>
        </w:rPr>
        <w:t>"</w:t>
      </w:r>
      <w:r w:rsidRPr="00733DFA">
        <w:rPr>
          <w:color w:val="1F4E79" w:themeColor="accent1" w:themeShade="80"/>
        </w:rPr>
        <w:t xml:space="preserve"> : true,</w:t>
      </w:r>
    </w:p>
    <w:p w14:paraId="083C1111" w14:textId="65ECB5AA"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children</w:t>
      </w:r>
      <w:r w:rsidR="00FA1C63">
        <w:rPr>
          <w:color w:val="1F4E79" w:themeColor="accent1" w:themeShade="80"/>
        </w:rPr>
        <w:t>"</w:t>
      </w:r>
      <w:r w:rsidRPr="00733DFA">
        <w:rPr>
          <w:color w:val="1F4E79" w:themeColor="accent1" w:themeShade="80"/>
        </w:rPr>
        <w:t>:  [</w:t>
      </w:r>
      <w:r w:rsidR="00FA1C63">
        <w:rPr>
          <w:color w:val="1F4E79" w:themeColor="accent1" w:themeShade="80"/>
        </w:rPr>
        <w:t>"</w:t>
      </w:r>
      <w:proofErr w:type="spellStart"/>
      <w:r w:rsidRPr="00733DFA">
        <w:rPr>
          <w:color w:val="1F4E79" w:themeColor="accent1" w:themeShade="80"/>
        </w:rPr>
        <w:t>Anna</w:t>
      </w:r>
      <w:r w:rsidR="00FA1C63">
        <w:rPr>
          <w:color w:val="1F4E79" w:themeColor="accent1" w:themeShade="80"/>
        </w:rPr>
        <w:t>"</w:t>
      </w:r>
      <w:r w:rsidRPr="00733DFA">
        <w:rPr>
          <w:color w:val="1F4E79" w:themeColor="accent1" w:themeShade="80"/>
        </w:rPr>
        <w:t>,</w:t>
      </w:r>
      <w:r w:rsidR="00FA1C63">
        <w:rPr>
          <w:color w:val="1F4E79" w:themeColor="accent1" w:themeShade="80"/>
        </w:rPr>
        <w:t>"</w:t>
      </w:r>
      <w:r w:rsidRPr="00733DFA">
        <w:rPr>
          <w:color w:val="1F4E79" w:themeColor="accent1" w:themeShade="80"/>
        </w:rPr>
        <w:t>Nicholas</w:t>
      </w:r>
      <w:proofErr w:type="spellEnd"/>
      <w:r w:rsidR="00FA1C63">
        <w:rPr>
          <w:color w:val="1F4E79" w:themeColor="accent1" w:themeShade="80"/>
        </w:rPr>
        <w:t>"</w:t>
      </w:r>
      <w:r w:rsidRPr="00733DFA">
        <w:rPr>
          <w:color w:val="1F4E79" w:themeColor="accent1" w:themeShade="80"/>
        </w:rPr>
        <w:t>],</w:t>
      </w:r>
    </w:p>
    <w:p w14:paraId="03676ED4" w14:textId="2E657C87" w:rsidR="003A6C45" w:rsidRPr="00733DFA" w:rsidRDefault="003A6C45" w:rsidP="00516EB9">
      <w:pPr>
        <w:pStyle w:val="CCode"/>
        <w:rPr>
          <w:color w:val="1F4E79" w:themeColor="accent1" w:themeShade="80"/>
        </w:rPr>
      </w:pPr>
      <w:r w:rsidRPr="00733DFA">
        <w:rPr>
          <w:color w:val="1F4E79" w:themeColor="accent1" w:themeShade="80"/>
        </w:rPr>
        <w:tab/>
      </w:r>
      <w:r w:rsidR="00FA1C63">
        <w:rPr>
          <w:color w:val="1F4E79" w:themeColor="accent1" w:themeShade="80"/>
        </w:rPr>
        <w:t>"</w:t>
      </w:r>
      <w:r w:rsidRPr="00733DFA">
        <w:rPr>
          <w:color w:val="1F4E79" w:themeColor="accent1" w:themeShade="80"/>
        </w:rPr>
        <w:t>address</w:t>
      </w:r>
      <w:r w:rsidR="00FA1C63">
        <w:rPr>
          <w:color w:val="1F4E79" w:themeColor="accent1" w:themeShade="80"/>
        </w:rPr>
        <w:t>"</w:t>
      </w:r>
      <w:r w:rsidRPr="00733DFA">
        <w:rPr>
          <w:color w:val="1F4E79" w:themeColor="accent1" w:themeShade="80"/>
        </w:rPr>
        <w:t xml:space="preserve"> : {</w:t>
      </w:r>
    </w:p>
    <w:p w14:paraId="32137097" w14:textId="12BEE63F"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number</w:t>
      </w:r>
      <w:r w:rsidR="00FA1C63">
        <w:rPr>
          <w:color w:val="1F4E79" w:themeColor="accent1" w:themeShade="80"/>
        </w:rPr>
        <w:t>"</w:t>
      </w:r>
      <w:r w:rsidRPr="00733DFA">
        <w:rPr>
          <w:color w:val="1F4E79" w:themeColor="accent1" w:themeShade="80"/>
        </w:rPr>
        <w:t>:201,</w:t>
      </w:r>
    </w:p>
    <w:p w14:paraId="2ED325D3" w14:textId="3820DB7B"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street</w:t>
      </w:r>
      <w:r w:rsidR="00FA1C63">
        <w:rPr>
          <w:color w:val="1F4E79" w:themeColor="accent1" w:themeShade="80"/>
        </w:rPr>
        <w:t>"</w:t>
      </w:r>
      <w:r w:rsidRPr="00733DFA">
        <w:rPr>
          <w:color w:val="1F4E79" w:themeColor="accent1" w:themeShade="80"/>
        </w:rPr>
        <w:t xml:space="preserve">: </w:t>
      </w:r>
      <w:r w:rsidR="00FA1C63">
        <w:rPr>
          <w:color w:val="1F4E79" w:themeColor="accent1" w:themeShade="80"/>
        </w:rPr>
        <w:t>"</w:t>
      </w:r>
      <w:r w:rsidRPr="00733DFA">
        <w:rPr>
          <w:color w:val="1F4E79" w:themeColor="accent1" w:themeShade="80"/>
        </w:rPr>
        <w:t>East Main Street</w:t>
      </w:r>
      <w:r w:rsidR="00FA1C63">
        <w:rPr>
          <w:color w:val="1F4E79" w:themeColor="accent1" w:themeShade="80"/>
        </w:rPr>
        <w:t>"</w:t>
      </w:r>
      <w:r w:rsidRPr="00733DFA">
        <w:rPr>
          <w:color w:val="1F4E79" w:themeColor="accent1" w:themeShade="80"/>
        </w:rPr>
        <w:t>,</w:t>
      </w:r>
    </w:p>
    <w:p w14:paraId="755EE8BD" w14:textId="13B72879"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city</w:t>
      </w:r>
      <w:r w:rsidR="00FA1C63">
        <w:rPr>
          <w:color w:val="1F4E79" w:themeColor="accent1" w:themeShade="80"/>
        </w:rPr>
        <w:t>"</w:t>
      </w:r>
      <w:r w:rsidRPr="00733DFA">
        <w:rPr>
          <w:color w:val="1F4E79" w:themeColor="accent1" w:themeShade="80"/>
        </w:rPr>
        <w:t xml:space="preserve">: </w:t>
      </w:r>
      <w:r w:rsidR="00FA1C63">
        <w:rPr>
          <w:color w:val="1F4E79" w:themeColor="accent1" w:themeShade="80"/>
        </w:rPr>
        <w:t>"</w:t>
      </w:r>
      <w:r w:rsidRPr="00733DFA">
        <w:rPr>
          <w:color w:val="1F4E79" w:themeColor="accent1" w:themeShade="80"/>
        </w:rPr>
        <w:t>Lexington</w:t>
      </w:r>
      <w:r w:rsidR="00FA1C63">
        <w:rPr>
          <w:color w:val="1F4E79" w:themeColor="accent1" w:themeShade="80"/>
        </w:rPr>
        <w:t>"</w:t>
      </w:r>
      <w:r w:rsidRPr="00733DFA">
        <w:rPr>
          <w:color w:val="1F4E79" w:themeColor="accent1" w:themeShade="80"/>
        </w:rPr>
        <w:t>,</w:t>
      </w:r>
    </w:p>
    <w:p w14:paraId="551399BD" w14:textId="12FAA5B8"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proofErr w:type="spellStart"/>
      <w:r w:rsidRPr="00733DFA">
        <w:rPr>
          <w:color w:val="1F4E79" w:themeColor="accent1" w:themeShade="80"/>
        </w:rPr>
        <w:t>state</w:t>
      </w:r>
      <w:r w:rsidR="00FA1C63">
        <w:rPr>
          <w:color w:val="1F4E79" w:themeColor="accent1" w:themeShade="80"/>
        </w:rPr>
        <w:t>"</w:t>
      </w:r>
      <w:r w:rsidRPr="00733DFA">
        <w:rPr>
          <w:color w:val="1F4E79" w:themeColor="accent1" w:themeShade="80"/>
        </w:rPr>
        <w:t>:</w:t>
      </w:r>
      <w:r w:rsidR="00FA1C63">
        <w:rPr>
          <w:color w:val="1F4E79" w:themeColor="accent1" w:themeShade="80"/>
        </w:rPr>
        <w:t>"</w:t>
      </w:r>
      <w:r w:rsidRPr="00733DFA">
        <w:rPr>
          <w:color w:val="1F4E79" w:themeColor="accent1" w:themeShade="80"/>
        </w:rPr>
        <w:t>Kentucky</w:t>
      </w:r>
      <w:proofErr w:type="spellEnd"/>
      <w:r w:rsidR="00FA1C63">
        <w:rPr>
          <w:color w:val="1F4E79" w:themeColor="accent1" w:themeShade="80"/>
        </w:rPr>
        <w:t>"</w:t>
      </w:r>
      <w:r w:rsidRPr="00733DFA">
        <w:rPr>
          <w:color w:val="1F4E79" w:themeColor="accent1" w:themeShade="80"/>
        </w:rPr>
        <w:t>,</w:t>
      </w:r>
    </w:p>
    <w:p w14:paraId="6BFDC3E5" w14:textId="53725B60" w:rsidR="003A6C45" w:rsidRPr="00733DFA" w:rsidRDefault="003A6C45" w:rsidP="00516EB9">
      <w:pPr>
        <w:pStyle w:val="CCode"/>
        <w:rPr>
          <w:color w:val="1F4E79" w:themeColor="accent1" w:themeShade="80"/>
        </w:rPr>
      </w:pPr>
      <w:r w:rsidRPr="00733DFA">
        <w:rPr>
          <w:color w:val="1F4E79" w:themeColor="accent1" w:themeShade="80"/>
        </w:rPr>
        <w:tab/>
      </w:r>
      <w:r w:rsidRPr="00733DFA">
        <w:rPr>
          <w:color w:val="1F4E79" w:themeColor="accent1" w:themeShade="80"/>
        </w:rPr>
        <w:tab/>
      </w:r>
      <w:r w:rsidR="00FA1C63">
        <w:rPr>
          <w:color w:val="1F4E79" w:themeColor="accent1" w:themeShade="80"/>
        </w:rPr>
        <w:t>"</w:t>
      </w:r>
      <w:r w:rsidRPr="00733DFA">
        <w:rPr>
          <w:color w:val="1F4E79" w:themeColor="accent1" w:themeShade="80"/>
        </w:rPr>
        <w:t>zipcode</w:t>
      </w:r>
      <w:r w:rsidR="00FA1C63">
        <w:rPr>
          <w:color w:val="1F4E79" w:themeColor="accent1" w:themeShade="80"/>
        </w:rPr>
        <w:t>"</w:t>
      </w:r>
      <w:r w:rsidRPr="00733DFA">
        <w:rPr>
          <w:color w:val="1F4E79" w:themeColor="accent1" w:themeShade="80"/>
        </w:rPr>
        <w:t>:40507</w:t>
      </w:r>
    </w:p>
    <w:p w14:paraId="0151190A" w14:textId="77777777" w:rsidR="003A6C45" w:rsidRPr="00733DFA" w:rsidRDefault="003A6C45" w:rsidP="00516EB9">
      <w:pPr>
        <w:pStyle w:val="CCode"/>
        <w:rPr>
          <w:color w:val="1F4E79" w:themeColor="accent1" w:themeShade="80"/>
        </w:rPr>
      </w:pPr>
      <w:r w:rsidRPr="00733DFA">
        <w:rPr>
          <w:color w:val="1F4E79" w:themeColor="accent1" w:themeShade="80"/>
        </w:rPr>
        <w:tab/>
        <w:t>}</w:t>
      </w:r>
    </w:p>
    <w:p w14:paraId="1F3A3707" w14:textId="77777777" w:rsidR="003A6C45" w:rsidRPr="00733DFA" w:rsidRDefault="003A6C45" w:rsidP="00516EB9">
      <w:pPr>
        <w:pStyle w:val="CCode"/>
        <w:rPr>
          <w:color w:val="1F4E79" w:themeColor="accent1" w:themeShade="80"/>
        </w:rPr>
      </w:pPr>
      <w:r w:rsidRPr="00733DFA">
        <w:rPr>
          <w:color w:val="1F4E79" w:themeColor="accent1" w:themeShade="80"/>
        </w:rPr>
        <w:t>}</w:t>
      </w:r>
    </w:p>
    <w:p w14:paraId="175DC956" w14:textId="2ED263B6" w:rsidR="003A6C45" w:rsidRDefault="003A6C45" w:rsidP="003A6C45">
      <w:r>
        <w:t>Note that carriage returns and spaces (except within the strings themselves) don</w:t>
      </w:r>
      <w:r w:rsidR="00FA1C63">
        <w:t>'</w:t>
      </w:r>
      <w:r>
        <w:t>t matter. For example, the above JSON code could be written as:</w:t>
      </w:r>
    </w:p>
    <w:p w14:paraId="0401934B" w14:textId="10F25B3A" w:rsidR="003A6C45" w:rsidRPr="00733DFA" w:rsidRDefault="003A6C45" w:rsidP="00811803">
      <w:pPr>
        <w:ind w:left="720"/>
        <w:rPr>
          <w:rFonts w:ascii="Times New Roman" w:eastAsia="Times New Roman" w:hAnsi="Times New Roman"/>
          <w:color w:val="1F4E79" w:themeColor="accent1" w:themeShade="80"/>
          <w:kern w:val="28"/>
          <w:sz w:val="18"/>
          <w:szCs w:val="18"/>
        </w:rPr>
      </w:pP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sidR="00306AE6">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sidR="00FA1C63">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4B7C5210" w14:textId="2F714DFC" w:rsidR="003A6C45" w:rsidRDefault="003A6C45" w:rsidP="003A6C45">
      <w:r>
        <w:t>While this is more difficult for a person to read, it is easier to create such a string in the firmware when you need to send JSON documents.</w:t>
      </w:r>
    </w:p>
    <w:p w14:paraId="28C97BF0" w14:textId="082B93B4" w:rsidR="00137BAA" w:rsidRDefault="00137BAA" w:rsidP="003A6C45">
      <w:r>
        <w:t>Unfortunately, quotes mean something to the C compiler so if you are including a JSON string inside a C program you need to escape the quotes that are inside the JSON with a backslash (\). The above JSON would be represented like this inside a C program:</w:t>
      </w:r>
    </w:p>
    <w:p w14:paraId="12CB3CC1" w14:textId="73DE8C05" w:rsidR="00137BAA" w:rsidRDefault="00137BAA" w:rsidP="00F73E10">
      <w:pPr>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sidR="00306AE6">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7B651FA4" w14:textId="77777777" w:rsidR="003A6C45" w:rsidRDefault="003A6C45" w:rsidP="003A6C45">
      <w:r>
        <w:t>There is a website available which can be used to do JSON error checking. It can be found at:</w:t>
      </w:r>
    </w:p>
    <w:p w14:paraId="717BC76B" w14:textId="3E5DCA0E" w:rsidR="003A6C45" w:rsidRPr="007E6E5E" w:rsidRDefault="00B9140A" w:rsidP="003A6C45">
      <w:pPr>
        <w:ind w:left="720"/>
      </w:pPr>
      <w:hyperlink r:id="rId10" w:history="1">
        <w:r w:rsidR="003A6C45" w:rsidRPr="002A32BB">
          <w:rPr>
            <w:rStyle w:val="Hyperlink"/>
          </w:rPr>
          <w:t>https://jsonformatter.curiousconcept.com</w:t>
        </w:r>
      </w:hyperlink>
      <w:r w:rsidR="003A6C45">
        <w:t xml:space="preserve"> </w:t>
      </w:r>
    </w:p>
    <w:p w14:paraId="2D9427C3" w14:textId="06B09F8C" w:rsidR="00EC1E84" w:rsidRDefault="00EC1E84" w:rsidP="00BE4DA7">
      <w:pPr>
        <w:pStyle w:val="Heading1"/>
      </w:pPr>
      <w:bookmarkStart w:id="4" w:name="_Toc508791646"/>
      <w:r>
        <w:lastRenderedPageBreak/>
        <w:t>Creating JSON</w:t>
      </w:r>
    </w:p>
    <w:p w14:paraId="40E56DD0" w14:textId="6D8DE27B" w:rsidR="00EC1E84" w:rsidRDefault="002B3821" w:rsidP="00EC1E84">
      <w:r>
        <w:t xml:space="preserve">If you need to create JSON to send out (e.g. to the cloud) you can create a string using </w:t>
      </w:r>
      <w:proofErr w:type="spellStart"/>
      <w:r>
        <w:t>snprintf</w:t>
      </w:r>
      <w:proofErr w:type="spellEnd"/>
      <w:r>
        <w:t xml:space="preserve">. You can use standard </w:t>
      </w:r>
      <w:proofErr w:type="spellStart"/>
      <w:r>
        <w:t>printf</w:t>
      </w:r>
      <w:proofErr w:type="spellEnd"/>
      <w:r>
        <w:t xml:space="preserve"> formatting to substitute in values for variables. For example, the following could be used to send the temperature </w:t>
      </w:r>
      <w:r w:rsidR="00B17F43">
        <w:t xml:space="preserve">as a </w:t>
      </w:r>
      <w:proofErr w:type="gramStart"/>
      <w:r w:rsidR="00B17F43">
        <w:t>floating point</w:t>
      </w:r>
      <w:proofErr w:type="gramEnd"/>
      <w:r w:rsidR="00B17F43">
        <w:t xml:space="preserve"> value </w:t>
      </w:r>
      <w:r>
        <w:t>from an IoT device to a cloud service provider:</w:t>
      </w:r>
    </w:p>
    <w:p w14:paraId="3A4D887F" w14:textId="77777777" w:rsidR="00C96FD4" w:rsidRPr="00B77E5C" w:rsidRDefault="00C96FD4" w:rsidP="00C96FD4">
      <w:pPr>
        <w:ind w:left="720"/>
        <w:rPr>
          <w:rFonts w:ascii="Consolas" w:hAnsi="Consolas" w:cs="Consolas"/>
          <w:color w:val="000000"/>
          <w:sz w:val="16"/>
          <w:szCs w:val="20"/>
        </w:rPr>
      </w:pPr>
      <w:r>
        <w:rPr>
          <w:rFonts w:ascii="Consolas" w:hAnsi="Consolas" w:cs="Consolas"/>
          <w:color w:val="000000"/>
          <w:sz w:val="16"/>
          <w:szCs w:val="20"/>
        </w:rPr>
        <w:t>char json[100</w:t>
      </w:r>
      <w:r w:rsidRPr="00B77E5C">
        <w:rPr>
          <w:rFonts w:ascii="Consolas" w:hAnsi="Consolas" w:cs="Consolas"/>
          <w:color w:val="000000"/>
          <w:sz w:val="16"/>
          <w:szCs w:val="20"/>
        </w:rPr>
        <w:t>];</w:t>
      </w:r>
    </w:p>
    <w:p w14:paraId="4B7A53B7" w14:textId="77777777" w:rsidR="00C96FD4" w:rsidRDefault="00C96FD4" w:rsidP="00C96FD4">
      <w:pPr>
        <w:autoSpaceDE w:val="0"/>
        <w:autoSpaceDN w:val="0"/>
        <w:adjustRightInd w:val="0"/>
        <w:spacing w:after="0"/>
        <w:ind w:left="720"/>
        <w:rPr>
          <w:rFonts w:ascii="Consolas" w:hAnsi="Consolas" w:cs="Consolas"/>
          <w:sz w:val="20"/>
          <w:szCs w:val="20"/>
        </w:rPr>
      </w:pPr>
      <w:proofErr w:type="spell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(json,</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(json),</w:t>
      </w:r>
      <w:r w:rsidRPr="00B77E5C">
        <w:rPr>
          <w:rFonts w:ascii="Consolas" w:hAnsi="Consolas" w:cs="Consolas"/>
          <w:color w:val="000000"/>
          <w:sz w:val="16"/>
          <w:szCs w:val="20"/>
        </w:rPr>
        <w:t xml:space="preserve"> </w:t>
      </w:r>
      <w:r>
        <w:rPr>
          <w:rFonts w:ascii="Consolas" w:hAnsi="Consolas" w:cs="Consolas"/>
          <w:color w:val="2A00FF"/>
          <w:sz w:val="16"/>
          <w:szCs w:val="20"/>
        </w:rPr>
        <w:t>"</w:t>
      </w:r>
      <w:r w:rsidRPr="00B77E5C">
        <w:rPr>
          <w:rFonts w:ascii="Consolas" w:hAnsi="Consolas" w:cs="Consolas"/>
          <w:color w:val="2A00FF"/>
          <w:sz w:val="16"/>
          <w:szCs w:val="20"/>
        </w:rPr>
        <w:t>{\</w:t>
      </w:r>
      <w:r>
        <w:rPr>
          <w:rFonts w:ascii="Consolas" w:hAnsi="Consolas" w:cs="Consolas"/>
          <w:color w:val="2A00FF"/>
          <w:sz w:val="16"/>
          <w:szCs w:val="20"/>
        </w:rPr>
        <w:t>"</w:t>
      </w:r>
      <w:r w:rsidRPr="00B77E5C">
        <w:rPr>
          <w:rFonts w:ascii="Consolas" w:hAnsi="Consolas" w:cs="Consolas"/>
          <w:color w:val="2A00FF"/>
          <w:sz w:val="16"/>
          <w:szCs w:val="20"/>
        </w:rPr>
        <w:t>state\</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reported\</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temperature\</w:t>
      </w:r>
      <w:r>
        <w:rPr>
          <w:rFonts w:ascii="Consolas" w:hAnsi="Consolas" w:cs="Consolas"/>
          <w:color w:val="2A00FF"/>
          <w:sz w:val="16"/>
          <w:szCs w:val="20"/>
        </w:rPr>
        <w:t>"</w:t>
      </w:r>
      <w:r w:rsidRPr="00B77E5C">
        <w:rPr>
          <w:rFonts w:ascii="Consolas" w:hAnsi="Consolas" w:cs="Consolas"/>
          <w:color w:val="2A00FF"/>
          <w:sz w:val="16"/>
          <w:szCs w:val="20"/>
        </w:rPr>
        <w:t>:%.1f} } }</w:t>
      </w:r>
      <w:r>
        <w:rPr>
          <w:rFonts w:ascii="Consolas" w:hAnsi="Consolas" w:cs="Consolas"/>
          <w:color w:val="2A00FF"/>
          <w:sz w:val="16"/>
          <w:szCs w:val="20"/>
        </w:rPr>
        <w:t>"</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28FC7D6" w14:textId="77777777" w:rsidR="00C96FD4" w:rsidRDefault="00C96FD4" w:rsidP="00EC1E84"/>
    <w:p w14:paraId="2E805950" w14:textId="17DA588A" w:rsidR="002B3821" w:rsidRDefault="00E533BF" w:rsidP="00EC1E84">
      <w:r>
        <w:t>The</w:t>
      </w:r>
      <w:r w:rsidR="00C96FD4">
        <w:t xml:space="preserve"> %.1f is replaced </w:t>
      </w:r>
      <w:r w:rsidR="00B17F43">
        <w:t xml:space="preserve">in the string with </w:t>
      </w:r>
      <w:proofErr w:type="spellStart"/>
      <w:r w:rsidR="00B17F43">
        <w:t>psoc_data.te</w:t>
      </w:r>
      <w:r w:rsidR="00C96FD4">
        <w:t>mperature</w:t>
      </w:r>
      <w:proofErr w:type="spellEnd"/>
      <w:r w:rsidR="00C96FD4">
        <w:t xml:space="preserve"> as a </w:t>
      </w:r>
      <w:proofErr w:type="gramStart"/>
      <w:r w:rsidR="00C96FD4">
        <w:t>floating point</w:t>
      </w:r>
      <w:proofErr w:type="gramEnd"/>
      <w:r w:rsidR="00C96FD4">
        <w:t xml:space="preserve"> value with one place after the decimal</w:t>
      </w:r>
      <w:r>
        <w:t xml:space="preserve">. If the actual temperature is 25.4, the resulting string </w:t>
      </w:r>
      <w:r w:rsidR="001620B5">
        <w:t xml:space="preserve">created in the array </w:t>
      </w:r>
      <w:r w:rsidR="001620B5" w:rsidRPr="001620B5">
        <w:rPr>
          <w:i/>
        </w:rPr>
        <w:t>json</w:t>
      </w:r>
      <w:r w:rsidR="001620B5">
        <w:t xml:space="preserve"> </w:t>
      </w:r>
      <w:r>
        <w:t>would be:</w:t>
      </w:r>
    </w:p>
    <w:p w14:paraId="73A0480A" w14:textId="6B5DC9E1" w:rsidR="00E533BF" w:rsidRPr="00EC1E84" w:rsidRDefault="00B17F43" w:rsidP="00E533BF">
      <w:pPr>
        <w:ind w:left="720"/>
      </w:pPr>
      <w:r>
        <w:rPr>
          <w:rFonts w:ascii="Consolas" w:hAnsi="Consolas" w:cs="Consolas"/>
          <w:color w:val="2A00FF"/>
          <w:sz w:val="16"/>
          <w:szCs w:val="20"/>
        </w:rPr>
        <w:t>{</w:t>
      </w:r>
      <w:r w:rsidR="00E533BF">
        <w:rPr>
          <w:rFonts w:ascii="Consolas" w:hAnsi="Consolas" w:cs="Consolas"/>
          <w:color w:val="2A00FF"/>
          <w:sz w:val="16"/>
          <w:szCs w:val="20"/>
        </w:rPr>
        <w:t>"</w:t>
      </w:r>
      <w:r>
        <w:rPr>
          <w:rFonts w:ascii="Consolas" w:hAnsi="Consolas" w:cs="Consolas"/>
          <w:color w:val="2A00FF"/>
          <w:sz w:val="16"/>
          <w:szCs w:val="20"/>
        </w:rPr>
        <w:t>state</w:t>
      </w:r>
      <w:r w:rsidR="00E533BF">
        <w:rPr>
          <w:rFonts w:ascii="Consolas" w:hAnsi="Consolas" w:cs="Consolas"/>
          <w:color w:val="2A00FF"/>
          <w:sz w:val="16"/>
          <w:szCs w:val="20"/>
        </w:rPr>
        <w:t>"</w:t>
      </w:r>
      <w:r>
        <w:rPr>
          <w:rFonts w:ascii="Consolas" w:hAnsi="Consolas" w:cs="Consolas"/>
          <w:color w:val="2A00FF"/>
          <w:sz w:val="16"/>
          <w:szCs w:val="20"/>
        </w:rPr>
        <w:t xml:space="preserve"> : {</w:t>
      </w:r>
      <w:r w:rsidR="00E533BF">
        <w:rPr>
          <w:rFonts w:ascii="Consolas" w:hAnsi="Consolas" w:cs="Consolas"/>
          <w:color w:val="2A00FF"/>
          <w:sz w:val="16"/>
          <w:szCs w:val="20"/>
        </w:rPr>
        <w:t>"</w:t>
      </w:r>
      <w:r>
        <w:rPr>
          <w:rFonts w:ascii="Consolas" w:hAnsi="Consolas" w:cs="Consolas"/>
          <w:color w:val="2A00FF"/>
          <w:sz w:val="16"/>
          <w:szCs w:val="20"/>
        </w:rPr>
        <w:t>reported</w:t>
      </w:r>
      <w:r w:rsidR="00E533BF">
        <w:rPr>
          <w:rFonts w:ascii="Consolas" w:hAnsi="Consolas" w:cs="Consolas"/>
          <w:color w:val="2A00FF"/>
          <w:sz w:val="16"/>
          <w:szCs w:val="20"/>
        </w:rPr>
        <w:t>"</w:t>
      </w:r>
      <w:r>
        <w:rPr>
          <w:rFonts w:ascii="Consolas" w:hAnsi="Consolas" w:cs="Consolas"/>
          <w:color w:val="2A00FF"/>
          <w:sz w:val="16"/>
          <w:szCs w:val="20"/>
        </w:rPr>
        <w:t xml:space="preserve"> : {</w:t>
      </w:r>
      <w:r w:rsidR="00E533BF">
        <w:rPr>
          <w:rFonts w:ascii="Consolas" w:hAnsi="Consolas" w:cs="Consolas"/>
          <w:color w:val="2A00FF"/>
          <w:sz w:val="16"/>
          <w:szCs w:val="20"/>
        </w:rPr>
        <w:t>"</w:t>
      </w:r>
      <w:r>
        <w:rPr>
          <w:rFonts w:ascii="Consolas" w:hAnsi="Consolas" w:cs="Consolas"/>
          <w:color w:val="2A00FF"/>
          <w:sz w:val="16"/>
          <w:szCs w:val="20"/>
        </w:rPr>
        <w:t>temperature</w:t>
      </w:r>
      <w:r w:rsidR="00E533BF">
        <w:rPr>
          <w:rFonts w:ascii="Consolas" w:hAnsi="Consolas" w:cs="Consolas"/>
          <w:color w:val="2A00FF"/>
          <w:sz w:val="16"/>
          <w:szCs w:val="20"/>
        </w:rPr>
        <w:t>":25.4</w:t>
      </w:r>
      <w:r w:rsidR="00E533BF" w:rsidRPr="00B77E5C">
        <w:rPr>
          <w:rFonts w:ascii="Consolas" w:hAnsi="Consolas" w:cs="Consolas"/>
          <w:color w:val="2A00FF"/>
          <w:sz w:val="16"/>
          <w:szCs w:val="20"/>
        </w:rPr>
        <w:t>} } }</w:t>
      </w:r>
    </w:p>
    <w:p w14:paraId="349E42FE" w14:textId="451BBBEA" w:rsidR="003A6C45" w:rsidRDefault="00EC1E84" w:rsidP="00BE4DA7">
      <w:pPr>
        <w:pStyle w:val="Heading1"/>
      </w:pPr>
      <w:r>
        <w:t xml:space="preserve">Reading JSON (WICED JSON </w:t>
      </w:r>
      <w:r w:rsidR="00BE4DA7">
        <w:t>Parsers</w:t>
      </w:r>
      <w:bookmarkEnd w:id="4"/>
      <w:r>
        <w:t>)</w:t>
      </w:r>
    </w:p>
    <w:p w14:paraId="72AE3E53" w14:textId="603F7322" w:rsidR="001139C1" w:rsidRDefault="001139C1" w:rsidP="003A6C45">
      <w:r>
        <w:t>If you need to receive JSON (e.g. from the cloud) and then pull out a specific value, you can use a JSON parser. A parser will read the JSON and will then find and return values for keys that you specify.</w:t>
      </w:r>
    </w:p>
    <w:p w14:paraId="3A08A3BF" w14:textId="4E97F557" w:rsidR="00BE4DA7" w:rsidRDefault="003A6C45" w:rsidP="003A6C45">
      <w:r>
        <w:t xml:space="preserve">There are two JSON parsers </w:t>
      </w:r>
      <w:r w:rsidR="00895C49">
        <w:t>in</w:t>
      </w:r>
      <w:r>
        <w:t xml:space="preserve"> the WICED library: </w:t>
      </w:r>
      <w:proofErr w:type="spellStart"/>
      <w:r w:rsidRPr="00E21F47">
        <w:rPr>
          <w:i/>
        </w:rPr>
        <w:t>cJSON</w:t>
      </w:r>
      <w:proofErr w:type="spellEnd"/>
      <w:r>
        <w:t xml:space="preserve"> and </w:t>
      </w:r>
      <w:proofErr w:type="spellStart"/>
      <w:r w:rsidRPr="00E21F47">
        <w:rPr>
          <w:i/>
        </w:rPr>
        <w:t>JSON_parser</w:t>
      </w:r>
      <w:proofErr w:type="spellEnd"/>
      <w:r>
        <w:t xml:space="preserve">.  </w:t>
      </w:r>
      <w:proofErr w:type="spellStart"/>
      <w:r w:rsidR="00BE4DA7">
        <w:t>cJSON</w:t>
      </w:r>
      <w:proofErr w:type="spellEnd"/>
      <w:r w:rsidR="00BE4DA7">
        <w:t xml:space="preserve"> is a Document Object Model Parser, meaning it reads the whole JSON in one gulp.  The </w:t>
      </w:r>
      <w:proofErr w:type="spellStart"/>
      <w:r w:rsidR="00BE4DA7">
        <w:t>JSON_parser</w:t>
      </w:r>
      <w:proofErr w:type="spellEnd"/>
      <w:r w:rsidR="00BE4DA7">
        <w:t xml:space="preserve">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roofErr w:type="spellStart"/>
      <w:r w:rsidR="00895C49" w:rsidRPr="009246FE">
        <w:t>cJSON</w:t>
      </w:r>
      <w:proofErr w:type="spellEnd"/>
      <w:r w:rsidR="00895C49">
        <w:t xml:space="preserve"> is easier to use but it may be necessary to use </w:t>
      </w:r>
      <w:proofErr w:type="spellStart"/>
      <w:r w:rsidR="00895C49" w:rsidRPr="009246FE">
        <w:t>JSON_parser</w:t>
      </w:r>
      <w:proofErr w:type="spellEnd"/>
      <w:r w:rsidR="00895C49">
        <w:t xml:space="preserve"> for ver</w:t>
      </w:r>
      <w:r w:rsidR="009246FE">
        <w:t>y large JSON files. For IoT dev</w:t>
      </w:r>
      <w:r w:rsidR="00895C49">
        <w:t>i</w:t>
      </w:r>
      <w:r w:rsidR="009246FE">
        <w:t>c</w:t>
      </w:r>
      <w:r w:rsidR="00895C49">
        <w:t xml:space="preserve">es, </w:t>
      </w:r>
      <w:proofErr w:type="spellStart"/>
      <w:r w:rsidR="00895C49" w:rsidRPr="009246FE">
        <w:t>cJSON</w:t>
      </w:r>
      <w:proofErr w:type="spellEnd"/>
      <w:r w:rsidR="00895C49">
        <w:t xml:space="preserve"> will almost always be sufficient.</w:t>
      </w:r>
    </w:p>
    <w:p w14:paraId="2EFC3597" w14:textId="5EAD475E" w:rsidR="00BE4DA7" w:rsidRDefault="00BE4DA7" w:rsidP="00BE4DA7">
      <w:pPr>
        <w:pStyle w:val="Heading2"/>
      </w:pPr>
      <w:bookmarkStart w:id="5" w:name="_Toc508791647"/>
      <w:r>
        <w:t xml:space="preserve">WICED </w:t>
      </w:r>
      <w:proofErr w:type="spellStart"/>
      <w:r>
        <w:t>cJSON</w:t>
      </w:r>
      <w:bookmarkEnd w:id="5"/>
      <w:proofErr w:type="spellEnd"/>
      <w:r w:rsidR="00216B31">
        <w:t xml:space="preserve"> Library</w:t>
      </w:r>
    </w:p>
    <w:p w14:paraId="0D1BDFE1" w14:textId="0CCC0000" w:rsidR="002E4056" w:rsidRDefault="003A6C45" w:rsidP="003A6C45">
      <w:pPr>
        <w:keepNext/>
      </w:pPr>
      <w:proofErr w:type="spellStart"/>
      <w:r>
        <w:t>cJSON</w:t>
      </w:r>
      <w:proofErr w:type="spellEnd"/>
      <w:r>
        <w:t xml:space="preserve"> reads and processes the entire document at one time, then lets you access data in the document with an API to find elements in the JSON.  You can look at the README file which is found in libraries/utilities/</w:t>
      </w:r>
      <w:proofErr w:type="spellStart"/>
      <w:r>
        <w:t>cJSON</w:t>
      </w:r>
      <w:proofErr w:type="spellEnd"/>
      <w:r>
        <w:t xml:space="preserve">/README.  </w:t>
      </w:r>
      <w:r w:rsidR="002E4056">
        <w:t xml:space="preserve">You will traverse the JSON hierarchy one level at a time until you reach the </w:t>
      </w:r>
      <w:proofErr w:type="spellStart"/>
      <w:r w:rsidR="002E4056">
        <w:t>key:value</w:t>
      </w:r>
      <w:proofErr w:type="spellEnd"/>
      <w:r w:rsidR="002E4056">
        <w:t xml:space="preserve"> pair that you are interested in.</w:t>
      </w:r>
      <w:r w:rsidR="001E6052">
        <w:t xml:space="preserve"> The functions generally return a pointer to a structure of type </w:t>
      </w:r>
      <w:proofErr w:type="spellStart"/>
      <w:r w:rsidR="001E6052">
        <w:t>cJSON</w:t>
      </w:r>
      <w:proofErr w:type="spellEnd"/>
      <w:r w:rsidR="001E6052">
        <w:t xml:space="preserve"> which has elements for each type of return data (i.e. </w:t>
      </w:r>
      <w:proofErr w:type="spellStart"/>
      <w:r w:rsidR="001E6052">
        <w:t>valuestring</w:t>
      </w:r>
      <w:proofErr w:type="spellEnd"/>
      <w:r w:rsidR="001E6052">
        <w:t xml:space="preserve">, </w:t>
      </w:r>
      <w:proofErr w:type="spellStart"/>
      <w:r w:rsidR="001E6052">
        <w:t>valueint</w:t>
      </w:r>
      <w:proofErr w:type="spellEnd"/>
      <w:r w:rsidR="001E6052">
        <w:t xml:space="preserve">, </w:t>
      </w:r>
      <w:proofErr w:type="spellStart"/>
      <w:r w:rsidR="001E6052">
        <w:t>valuedouble</w:t>
      </w:r>
      <w:proofErr w:type="spellEnd"/>
      <w:r w:rsidR="001E6052">
        <w:t>, etc.)</w:t>
      </w:r>
    </w:p>
    <w:p w14:paraId="63E3B330" w14:textId="23967040" w:rsidR="002E4056" w:rsidRDefault="00A871DA" w:rsidP="003A6C45">
      <w:pPr>
        <w:keepNext/>
      </w:pPr>
      <w:r>
        <w:t xml:space="preserve">For example, if you have a char </w:t>
      </w:r>
      <w:r w:rsidR="002E4056">
        <w:t xml:space="preserve">array called </w:t>
      </w:r>
      <w:r w:rsidR="002E4056" w:rsidRPr="001E6052">
        <w:rPr>
          <w:b/>
          <w:i/>
        </w:rPr>
        <w:t>data</w:t>
      </w:r>
      <w:r w:rsidR="002E4056">
        <w:t xml:space="preserve"> with the JSON</w:t>
      </w:r>
      <w:r w:rsidR="00306AE6">
        <w:t xml:space="preserve"> related to Alan</w:t>
      </w:r>
      <w:r w:rsidR="002E4056">
        <w:t>:</w:t>
      </w:r>
    </w:p>
    <w:p w14:paraId="640D6772" w14:textId="5714F47B" w:rsidR="002E4056" w:rsidRDefault="00306AE6" w:rsidP="002E4056">
      <w:pPr>
        <w:keepNext/>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5D27DF2A" w14:textId="36CD5290" w:rsidR="003A6C45" w:rsidRDefault="002E4056" w:rsidP="003A6C45">
      <w:pPr>
        <w:keepNext/>
        <w:rPr>
          <w:rFonts w:ascii="Monaco" w:hAnsi="Monaco" w:cs="Times New Roman"/>
          <w:color w:val="931A68"/>
          <w:sz w:val="17"/>
          <w:szCs w:val="17"/>
        </w:rPr>
      </w:pPr>
      <w:r>
        <w:t xml:space="preserve">The code to </w:t>
      </w:r>
      <w:r w:rsidR="001E6052">
        <w:t>get</w:t>
      </w:r>
      <w:r>
        <w:t xml:space="preserve"> </w:t>
      </w:r>
      <w:r w:rsidR="00306AE6">
        <w:t>Alan's zip</w:t>
      </w:r>
      <w:r w:rsidR="00F55FAA">
        <w:t xml:space="preserve"> </w:t>
      </w:r>
      <w:r w:rsidR="00306AE6">
        <w:t>code</w:t>
      </w:r>
      <w:r>
        <w:t xml:space="preserve"> would</w:t>
      </w:r>
      <w:r w:rsidR="003A6C45">
        <w:t xml:space="preserve"> look something like:</w:t>
      </w:r>
    </w:p>
    <w:p w14:paraId="5DA937AE"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3FC9FDDB"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cJSON.h</w:t>
      </w:r>
      <w:proofErr w:type="spellEnd"/>
      <w:r w:rsidRPr="00733DFA">
        <w:rPr>
          <w:color w:val="1F4E79" w:themeColor="accent1" w:themeShade="80"/>
        </w:rPr>
        <w:t>&gt;</w:t>
      </w:r>
    </w:p>
    <w:p w14:paraId="431C86C3" w14:textId="77777777" w:rsidR="003A6C45" w:rsidRPr="00733DFA" w:rsidRDefault="003A6C45" w:rsidP="00BE4DA7">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386AB644" w14:textId="77777777" w:rsidR="003A6C45" w:rsidRPr="00E21F47" w:rsidRDefault="003A6C45" w:rsidP="00BE4DA7">
      <w:pPr>
        <w:pStyle w:val="CCode"/>
      </w:pPr>
    </w:p>
    <w:p w14:paraId="70DF16DB" w14:textId="77777777" w:rsidR="003A6C45" w:rsidRPr="00733DFA" w:rsidRDefault="003A6C45" w:rsidP="00BE4DA7">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application_start</w:t>
      </w:r>
      <w:proofErr w:type="spellEnd"/>
      <w:r w:rsidRPr="00733DFA">
        <w:rPr>
          <w:color w:val="1F4E79" w:themeColor="accent1" w:themeShade="80"/>
        </w:rPr>
        <w:t>()</w:t>
      </w:r>
    </w:p>
    <w:p w14:paraId="2EFA9DE1" w14:textId="7212B08A" w:rsidR="003A6C45" w:rsidRPr="00733DFA" w:rsidRDefault="003A6C45" w:rsidP="001E6052">
      <w:pPr>
        <w:pStyle w:val="CCode"/>
        <w:rPr>
          <w:color w:val="1F4E79" w:themeColor="accent1" w:themeShade="80"/>
        </w:rPr>
      </w:pPr>
      <w:r w:rsidRPr="00733DFA">
        <w:rPr>
          <w:color w:val="1F4E79" w:themeColor="accent1" w:themeShade="80"/>
        </w:rPr>
        <w:lastRenderedPageBreak/>
        <w:t>{</w:t>
      </w:r>
    </w:p>
    <w:p w14:paraId="40AE79B9" w14:textId="0FD7E9B7" w:rsidR="001E6052" w:rsidRDefault="001E6052" w:rsidP="001E6052">
      <w:pPr>
        <w:pStyle w:val="CCode"/>
      </w:pPr>
      <w:r>
        <w:t xml:space="preserve">     </w:t>
      </w:r>
      <w:r w:rsidR="00A871DA">
        <w:t>int</w:t>
      </w:r>
      <w:r>
        <w:t xml:space="preserve"> </w:t>
      </w:r>
      <w:proofErr w:type="spellStart"/>
      <w:r w:rsidR="00F55FAA">
        <w:t>zipcode</w:t>
      </w:r>
      <w:r w:rsidR="00AD6233">
        <w:t>Value</w:t>
      </w:r>
      <w:proofErr w:type="spellEnd"/>
      <w:r>
        <w:t>;</w:t>
      </w:r>
      <w:r w:rsidR="003A6C45" w:rsidRPr="00E21F47">
        <w:t xml:space="preserve">    </w:t>
      </w:r>
    </w:p>
    <w:p w14:paraId="27B10E58" w14:textId="0132AE91" w:rsidR="001E6052" w:rsidRDefault="001E6052" w:rsidP="001E6052">
      <w:pPr>
        <w:pStyle w:val="CCode"/>
      </w:pPr>
      <w:r>
        <w:t xml:space="preserve">     </w:t>
      </w:r>
      <w:proofErr w:type="spellStart"/>
      <w:r>
        <w:t>cJSON</w:t>
      </w:r>
      <w:proofErr w:type="spellEnd"/>
      <w:r>
        <w:t xml:space="preserve"> *root = </w:t>
      </w:r>
      <w:proofErr w:type="spellStart"/>
      <w:r>
        <w:t>cJS</w:t>
      </w:r>
      <w:r w:rsidR="006E0BF4">
        <w:t>ON_Parse</w:t>
      </w:r>
      <w:proofErr w:type="spellEnd"/>
      <w:r w:rsidR="006E0BF4">
        <w:t>(</w:t>
      </w:r>
      <w:r>
        <w:t>data);</w:t>
      </w:r>
      <w:r w:rsidR="006E0BF4">
        <w:t xml:space="preserve"> //Read the JSON</w:t>
      </w:r>
    </w:p>
    <w:p w14:paraId="4E801970" w14:textId="581991B8" w:rsidR="001E6052" w:rsidRDefault="001E6052" w:rsidP="001E6052">
      <w:pPr>
        <w:pStyle w:val="CCode"/>
      </w:pPr>
      <w:r>
        <w:t xml:space="preserve">     </w:t>
      </w:r>
      <w:proofErr w:type="spellStart"/>
      <w:r>
        <w:t>cJSON</w:t>
      </w:r>
      <w:proofErr w:type="spellEnd"/>
      <w:r>
        <w:t xml:space="preserve"> *</w:t>
      </w:r>
      <w:r w:rsidR="00F55FAA">
        <w:t>address</w:t>
      </w:r>
      <w:r>
        <w:t xml:space="preserve"> = </w:t>
      </w:r>
      <w:proofErr w:type="spellStart"/>
      <w:r>
        <w:t>cJSON_GetObjectItem</w:t>
      </w:r>
      <w:proofErr w:type="spellEnd"/>
      <w:r>
        <w:t>(</w:t>
      </w:r>
      <w:proofErr w:type="spellStart"/>
      <w:r>
        <w:t>root,"</w:t>
      </w:r>
      <w:r w:rsidR="00F55FAA">
        <w:t>address</w:t>
      </w:r>
      <w:proofErr w:type="spellEnd"/>
      <w:r>
        <w:t>");</w:t>
      </w:r>
      <w:r w:rsidR="006E0BF4">
        <w:t xml:space="preserve"> // Search for the key </w:t>
      </w:r>
      <w:r w:rsidR="00045981">
        <w:t>"</w:t>
      </w:r>
      <w:r w:rsidR="006E0BF4">
        <w:t>address</w:t>
      </w:r>
      <w:r w:rsidR="00045981">
        <w:t>"</w:t>
      </w:r>
    </w:p>
    <w:p w14:paraId="531CD328" w14:textId="69DE92FE" w:rsidR="001E6052" w:rsidRDefault="001E6052" w:rsidP="001E6052">
      <w:pPr>
        <w:pStyle w:val="CCode"/>
      </w:pPr>
      <w:r>
        <w:t xml:space="preserve">     </w:t>
      </w:r>
      <w:proofErr w:type="spellStart"/>
      <w:r w:rsidR="00AD6233">
        <w:t>cJSON</w:t>
      </w:r>
      <w:proofErr w:type="spellEnd"/>
      <w:r w:rsidR="00AD6233">
        <w:t xml:space="preserve"> *</w:t>
      </w:r>
      <w:proofErr w:type="spellStart"/>
      <w:r w:rsidR="00F55FAA">
        <w:t>zipcode</w:t>
      </w:r>
      <w:proofErr w:type="spellEnd"/>
      <w:r>
        <w:t xml:space="preserve"> = </w:t>
      </w:r>
      <w:proofErr w:type="spellStart"/>
      <w:r>
        <w:t>cJSON_GetObjectItem</w:t>
      </w:r>
      <w:proofErr w:type="spellEnd"/>
      <w:r>
        <w:t>(</w:t>
      </w:r>
      <w:r w:rsidR="00F55FAA">
        <w:t>address</w:t>
      </w:r>
      <w:r>
        <w:t>,"</w:t>
      </w:r>
      <w:proofErr w:type="spellStart"/>
      <w:r w:rsidR="00F55FAA">
        <w:t>zipcode</w:t>
      </w:r>
      <w:proofErr w:type="spellEnd"/>
      <w:r w:rsidR="00AD6233">
        <w:t>");</w:t>
      </w:r>
      <w:r w:rsidR="006E0BF4">
        <w:t xml:space="preserve"> // </w:t>
      </w:r>
      <w:r w:rsidR="00AD6233">
        <w:t>Sea</w:t>
      </w:r>
      <w:r w:rsidR="00045981">
        <w:t>r</w:t>
      </w:r>
      <w:r w:rsidR="00AD6233">
        <w:t xml:space="preserve">ch for the key </w:t>
      </w:r>
      <w:r w:rsidR="00045981">
        <w:t>"</w:t>
      </w:r>
      <w:proofErr w:type="spellStart"/>
      <w:r w:rsidR="00AD6233">
        <w:t>zipcode</w:t>
      </w:r>
      <w:proofErr w:type="spellEnd"/>
      <w:r w:rsidR="00045981">
        <w:t>"</w:t>
      </w:r>
      <w:r w:rsidR="00AD6233">
        <w:t xml:space="preserve"> under address</w:t>
      </w:r>
    </w:p>
    <w:p w14:paraId="3490EB75" w14:textId="4E2FC270" w:rsidR="00AD6233" w:rsidRDefault="00AD6233" w:rsidP="001E6052">
      <w:pPr>
        <w:pStyle w:val="CCode"/>
        <w:rPr>
          <w:color w:val="1F4E79" w:themeColor="accent1" w:themeShade="80"/>
        </w:rPr>
      </w:pPr>
      <w:r>
        <w:t xml:space="preserve">     </w:t>
      </w:r>
      <w:proofErr w:type="spellStart"/>
      <w:r>
        <w:t>zipcodeValue</w:t>
      </w:r>
      <w:proofErr w:type="spellEnd"/>
      <w:r>
        <w:t xml:space="preserve"> = (float) </w:t>
      </w:r>
      <w:proofErr w:type="spellStart"/>
      <w:r>
        <w:t>zipcode</w:t>
      </w:r>
      <w:proofErr w:type="spellEnd"/>
      <w:r>
        <w:t>-&gt;</w:t>
      </w:r>
      <w:proofErr w:type="spellStart"/>
      <w:r>
        <w:t>value</w:t>
      </w:r>
      <w:r w:rsidR="00A871DA">
        <w:t>int</w:t>
      </w:r>
      <w:proofErr w:type="spellEnd"/>
      <w:r>
        <w:t xml:space="preserve">; // Get </w:t>
      </w:r>
      <w:r w:rsidR="00A871DA">
        <w:t>the integer</w:t>
      </w:r>
      <w:r w:rsidR="00045981">
        <w:t xml:space="preserve"> </w:t>
      </w:r>
      <w:r>
        <w:t xml:space="preserve">value associated with the key </w:t>
      </w:r>
      <w:proofErr w:type="spellStart"/>
      <w:r>
        <w:t>zipcode</w:t>
      </w:r>
      <w:proofErr w:type="spellEnd"/>
    </w:p>
    <w:p w14:paraId="551F6EC6" w14:textId="23717832" w:rsidR="003A6C45" w:rsidRPr="00733DFA" w:rsidRDefault="003A6C45" w:rsidP="001E6052">
      <w:pPr>
        <w:pStyle w:val="CCode"/>
        <w:rPr>
          <w:color w:val="1F4E79" w:themeColor="accent1" w:themeShade="80"/>
        </w:rPr>
      </w:pPr>
      <w:r w:rsidRPr="00733DFA">
        <w:rPr>
          <w:color w:val="1F4E79" w:themeColor="accent1" w:themeShade="80"/>
        </w:rPr>
        <w:t>}</w:t>
      </w:r>
    </w:p>
    <w:p w14:paraId="13EE1FF8" w14:textId="77777777" w:rsidR="001E6052" w:rsidRDefault="00BE4DA7" w:rsidP="00BE4DA7">
      <w:r w:rsidRPr="00672B85">
        <w:t xml:space="preserve">To include </w:t>
      </w:r>
      <w:r w:rsidR="001E6052">
        <w:t xml:space="preserve">the </w:t>
      </w:r>
      <w:proofErr w:type="spellStart"/>
      <w:r w:rsidRPr="00672B85">
        <w:t>cJSON</w:t>
      </w:r>
      <w:proofErr w:type="spellEnd"/>
      <w:r w:rsidRPr="00672B85">
        <w:t xml:space="preserve"> </w:t>
      </w:r>
      <w:r w:rsidR="001E6052">
        <w:t>library in your project:</w:t>
      </w:r>
    </w:p>
    <w:p w14:paraId="2AD564A9" w14:textId="338DEC8B" w:rsidR="001E6052" w:rsidRDefault="001E6052" w:rsidP="001E6052">
      <w:pPr>
        <w:pStyle w:val="ListParagraph"/>
        <w:numPr>
          <w:ilvl w:val="0"/>
          <w:numId w:val="11"/>
        </w:numPr>
      </w:pPr>
      <w:r>
        <w:t xml:space="preserve">Include </w:t>
      </w:r>
      <w:proofErr w:type="spellStart"/>
      <w:r>
        <w:t>cJSON.h</w:t>
      </w:r>
      <w:proofErr w:type="spellEnd"/>
      <w:r>
        <w:t xml:space="preserve"> in the C source</w:t>
      </w:r>
      <w:r w:rsidR="006D3FB2">
        <w:t xml:space="preserve"> file</w:t>
      </w:r>
      <w:r>
        <w:t>:</w:t>
      </w:r>
    </w:p>
    <w:p w14:paraId="2CDEBBA0" w14:textId="1B93FFF1" w:rsidR="001E6052" w:rsidRPr="006D3FB2" w:rsidRDefault="001E6052" w:rsidP="006D3FB2">
      <w:pPr>
        <w:ind w:left="720"/>
        <w:rPr>
          <w:sz w:val="18"/>
        </w:rPr>
      </w:pPr>
      <w:r w:rsidRPr="006D3FB2">
        <w:rPr>
          <w:color w:val="931A68"/>
          <w:sz w:val="18"/>
        </w:rPr>
        <w:t>#include</w:t>
      </w:r>
      <w:r w:rsidRPr="006D3FB2">
        <w:rPr>
          <w:color w:val="000000"/>
          <w:sz w:val="18"/>
        </w:rPr>
        <w:t xml:space="preserve"> </w:t>
      </w:r>
      <w:r w:rsidRPr="006D3FB2">
        <w:rPr>
          <w:color w:val="1F4E79" w:themeColor="accent1" w:themeShade="80"/>
          <w:sz w:val="18"/>
        </w:rPr>
        <w:t>&lt;</w:t>
      </w:r>
      <w:proofErr w:type="spellStart"/>
      <w:r w:rsidRPr="006D3FB2">
        <w:rPr>
          <w:color w:val="1F4E79" w:themeColor="accent1" w:themeShade="80"/>
          <w:sz w:val="18"/>
        </w:rPr>
        <w:t>cJSON.h</w:t>
      </w:r>
      <w:proofErr w:type="spellEnd"/>
      <w:r w:rsidRPr="006D3FB2">
        <w:rPr>
          <w:color w:val="1F4E79" w:themeColor="accent1" w:themeShade="80"/>
          <w:sz w:val="18"/>
        </w:rPr>
        <w:t>&gt;</w:t>
      </w:r>
    </w:p>
    <w:p w14:paraId="73C66920" w14:textId="067C0625" w:rsidR="00BE4DA7" w:rsidRPr="00672B85" w:rsidRDefault="001E6052" w:rsidP="001E6052">
      <w:pPr>
        <w:pStyle w:val="ListParagraph"/>
        <w:numPr>
          <w:ilvl w:val="0"/>
          <w:numId w:val="11"/>
        </w:numPr>
      </w:pPr>
      <w:r>
        <w:t>A</w:t>
      </w:r>
      <w:r w:rsidR="00BE4DA7" w:rsidRPr="00672B85">
        <w:t xml:space="preserve">dd it to the </w:t>
      </w:r>
      <w:proofErr w:type="spellStart"/>
      <w:r w:rsidR="00BE4DA7" w:rsidRPr="00672B85">
        <w:t>Makefile</w:t>
      </w:r>
      <w:proofErr w:type="spellEnd"/>
      <w:r w:rsidR="00672B85">
        <w:t>:</w:t>
      </w:r>
    </w:p>
    <w:p w14:paraId="227551C0" w14:textId="77777777" w:rsidR="00BE4DA7" w:rsidRPr="006D3FB2" w:rsidRDefault="00BE4DA7" w:rsidP="006D3FB2">
      <w:pPr>
        <w:pStyle w:val="CCode"/>
        <w:rPr>
          <w:color w:val="1F4E79" w:themeColor="accent1" w:themeShade="80"/>
        </w:rPr>
      </w:pPr>
      <w:r w:rsidRPr="006D3FB2">
        <w:rPr>
          <w:color w:val="1F4E79" w:themeColor="accent1" w:themeShade="80"/>
        </w:rPr>
        <w:t>$(NAME)_COMPONENTS :</w:t>
      </w:r>
      <w:r w:rsidRPr="006D3FB2">
        <w:rPr>
          <w:rStyle w:val="s1"/>
          <w:rFonts w:ascii="Consolas" w:hAnsi="Consolas"/>
          <w:color w:val="1F4E79" w:themeColor="accent1" w:themeShade="80"/>
        </w:rPr>
        <w:t>= utilities/</w:t>
      </w:r>
      <w:proofErr w:type="spellStart"/>
      <w:r w:rsidRPr="006D3FB2">
        <w:rPr>
          <w:rStyle w:val="s1"/>
          <w:rFonts w:ascii="Consolas" w:hAnsi="Consolas"/>
          <w:color w:val="1F4E79" w:themeColor="accent1" w:themeShade="80"/>
        </w:rPr>
        <w:t>cJSON</w:t>
      </w:r>
      <w:proofErr w:type="spellEnd"/>
    </w:p>
    <w:p w14:paraId="0A16CEF2" w14:textId="37894533" w:rsidR="00BE4DA7" w:rsidRDefault="00BE4DA7" w:rsidP="00BE4DA7">
      <w:pPr>
        <w:pStyle w:val="Heading2"/>
      </w:pPr>
      <w:bookmarkStart w:id="6" w:name="_Toc508791648"/>
      <w:r>
        <w:t xml:space="preserve">WICED </w:t>
      </w:r>
      <w:proofErr w:type="spellStart"/>
      <w:r>
        <w:t>JSON_parser</w:t>
      </w:r>
      <w:bookmarkEnd w:id="6"/>
      <w:proofErr w:type="spellEnd"/>
      <w:r w:rsidR="00216B31">
        <w:t xml:space="preserve"> Library</w:t>
      </w:r>
      <w:r w:rsidR="00803F9C">
        <w:t xml:space="preserve"> (Advanced)</w:t>
      </w:r>
    </w:p>
    <w:p w14:paraId="0AB6B43F" w14:textId="4BEB4A92" w:rsidR="00D13DD5" w:rsidRDefault="003A6C45" w:rsidP="003A6C45">
      <w:r>
        <w:t xml:space="preserve">The </w:t>
      </w:r>
      <w:proofErr w:type="spellStart"/>
      <w:r>
        <w:t>JSON_Parser</w:t>
      </w:r>
      <w:proofErr w:type="spellEnd"/>
      <w:r>
        <w:t xml:space="preserve"> </w:t>
      </w:r>
      <w:r w:rsidR="00A536DC">
        <w:t xml:space="preserve">library </w:t>
      </w:r>
      <w:r>
        <w:t xml:space="preserve">is an iterative parser, meaning that it reads one chunk at a time.  </w:t>
      </w:r>
      <w:r w:rsidR="00D13DD5">
        <w:t>This kind of parser is good for situations where you have very large structures where it is impractical to read the entire thing into memory at once but it is generally more difficul</w:t>
      </w:r>
      <w:r w:rsidR="00803F9C">
        <w:t xml:space="preserve">t to use than the </w:t>
      </w:r>
      <w:proofErr w:type="spellStart"/>
      <w:r w:rsidR="00803F9C">
        <w:t>cJSON</w:t>
      </w:r>
      <w:proofErr w:type="spellEnd"/>
      <w:r w:rsidR="00803F9C">
        <w:t xml:space="preserve"> parser. You won't normally need it for IoT devices since they typically transmit data in small batches.</w:t>
      </w:r>
      <w:r w:rsidR="0002772A">
        <w:t xml:space="preserve"> </w:t>
      </w:r>
      <w:r w:rsidR="00D723EC">
        <w:t>To use it you</w:t>
      </w:r>
      <w:r w:rsidR="00D13DD5">
        <w:t>:</w:t>
      </w:r>
    </w:p>
    <w:p w14:paraId="5656CCD1" w14:textId="6D584B3B" w:rsidR="00D13DD5" w:rsidRDefault="00D13DD5" w:rsidP="00D13DD5">
      <w:pPr>
        <w:pStyle w:val="ListParagraph"/>
        <w:numPr>
          <w:ilvl w:val="0"/>
          <w:numId w:val="14"/>
        </w:numPr>
      </w:pPr>
      <w:r>
        <w:t xml:space="preserve">Use </w:t>
      </w:r>
      <w:proofErr w:type="spellStart"/>
      <w:r w:rsidRPr="00D13DD5">
        <w:rPr>
          <w:i/>
        </w:rPr>
        <w:t>wiced_JSON_parser_register_callback</w:t>
      </w:r>
      <w:proofErr w:type="spellEnd"/>
      <w:r>
        <w:t xml:space="preserve"> to </w:t>
      </w:r>
      <w:r w:rsidR="00D723EC">
        <w:t>register a callback function that is executed whenev</w:t>
      </w:r>
      <w:r w:rsidR="00D7665C">
        <w:t>er a JSON item is received.</w:t>
      </w:r>
    </w:p>
    <w:p w14:paraId="2B3B7B15" w14:textId="100EAAAC" w:rsidR="00D13DD5" w:rsidRDefault="00D13DD5" w:rsidP="00D13DD5">
      <w:pPr>
        <w:pStyle w:val="ListParagraph"/>
        <w:numPr>
          <w:ilvl w:val="0"/>
          <w:numId w:val="14"/>
        </w:numPr>
      </w:pPr>
      <w:r>
        <w:t xml:space="preserve">Use </w:t>
      </w:r>
      <w:proofErr w:type="spellStart"/>
      <w:r>
        <w:t>wiced_JSON_parser</w:t>
      </w:r>
      <w:proofErr w:type="spellEnd"/>
      <w:r>
        <w:t xml:space="preserve"> to pass in the JSON data itself.</w:t>
      </w:r>
    </w:p>
    <w:p w14:paraId="68B91E25" w14:textId="34EDEEB4" w:rsidR="003A6C45" w:rsidRDefault="00D13DD5" w:rsidP="00D13DD5">
      <w:pPr>
        <w:pStyle w:val="ListParagraph"/>
        <w:numPr>
          <w:ilvl w:val="0"/>
          <w:numId w:val="14"/>
        </w:numPr>
      </w:pPr>
      <w:r>
        <w:t>Wait for the callback function to be called and process the data as necessary.</w:t>
      </w:r>
    </w:p>
    <w:p w14:paraId="7A5EC7A7" w14:textId="47F01E5C" w:rsidR="00D23568" w:rsidRDefault="00D23568" w:rsidP="003A6C45">
      <w:r>
        <w:t xml:space="preserve">The callback function receives a structure of the type </w:t>
      </w:r>
      <w:proofErr w:type="spellStart"/>
      <w:r>
        <w:t>wiced_json_object_t</w:t>
      </w:r>
      <w:proofErr w:type="spellEnd"/>
      <w:r>
        <w:t xml:space="preserve"> </w:t>
      </w:r>
      <w:r w:rsidR="00D13DD5">
        <w:t>which is:</w:t>
      </w:r>
    </w:p>
    <w:p w14:paraId="7F9F8055" w14:textId="556BCA2A" w:rsidR="00D13DD5" w:rsidRPr="009F163E" w:rsidRDefault="00D13DD5" w:rsidP="00D7665C">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b/>
          <w:bCs/>
          <w:color w:val="7F0055"/>
          <w:sz w:val="18"/>
          <w:szCs w:val="20"/>
        </w:rPr>
        <w:t>typedef</w:t>
      </w: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struct</w:t>
      </w: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json_object</w:t>
      </w:r>
      <w:proofErr w:type="spellEnd"/>
      <w:r w:rsidRPr="009F163E">
        <w:rPr>
          <w:rFonts w:ascii="Consolas" w:hAnsi="Consolas" w:cs="Consolas"/>
          <w:color w:val="000000"/>
          <w:sz w:val="18"/>
          <w:szCs w:val="20"/>
        </w:rPr>
        <w:t>{</w:t>
      </w:r>
    </w:p>
    <w:p w14:paraId="250B49E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char</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object_string</w:t>
      </w:r>
      <w:proofErr w:type="spellEnd"/>
      <w:r w:rsidRPr="009F163E">
        <w:rPr>
          <w:rFonts w:ascii="Consolas" w:hAnsi="Consolas" w:cs="Consolas"/>
          <w:color w:val="000000"/>
          <w:sz w:val="18"/>
          <w:szCs w:val="20"/>
        </w:rPr>
        <w:t>;</w:t>
      </w:r>
    </w:p>
    <w:p w14:paraId="3D1EAA56"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color w:val="005032"/>
          <w:sz w:val="18"/>
          <w:szCs w:val="20"/>
        </w:rPr>
        <w:t>uint8_t</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object_string_length</w:t>
      </w:r>
      <w:proofErr w:type="spellEnd"/>
      <w:r w:rsidRPr="009F163E">
        <w:rPr>
          <w:rFonts w:ascii="Consolas" w:hAnsi="Consolas" w:cs="Consolas"/>
          <w:color w:val="000000"/>
          <w:sz w:val="18"/>
          <w:szCs w:val="20"/>
        </w:rPr>
        <w:t>;</w:t>
      </w:r>
    </w:p>
    <w:p w14:paraId="5C797E6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wiced_JSON_types_t</w:t>
      </w:r>
      <w:proofErr w:type="spellEnd"/>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value_type</w:t>
      </w:r>
      <w:proofErr w:type="spellEnd"/>
      <w:r w:rsidRPr="009F163E">
        <w:rPr>
          <w:rFonts w:ascii="Consolas" w:hAnsi="Consolas" w:cs="Consolas"/>
          <w:color w:val="000000"/>
          <w:sz w:val="18"/>
          <w:szCs w:val="20"/>
        </w:rPr>
        <w:t>;</w:t>
      </w:r>
    </w:p>
    <w:p w14:paraId="3BF33B77"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char</w:t>
      </w:r>
      <w:r w:rsidRPr="009F163E">
        <w:rPr>
          <w:rFonts w:ascii="Consolas" w:hAnsi="Consolas" w:cs="Consolas"/>
          <w:color w:val="000000"/>
          <w:sz w:val="18"/>
          <w:szCs w:val="20"/>
        </w:rPr>
        <w:t xml:space="preserve">*               </w:t>
      </w:r>
      <w:r w:rsidRPr="009F163E">
        <w:rPr>
          <w:rFonts w:ascii="Consolas" w:hAnsi="Consolas" w:cs="Consolas"/>
          <w:color w:val="0000C0"/>
          <w:sz w:val="18"/>
          <w:szCs w:val="20"/>
        </w:rPr>
        <w:t>value</w:t>
      </w:r>
      <w:r w:rsidRPr="009F163E">
        <w:rPr>
          <w:rFonts w:ascii="Consolas" w:hAnsi="Consolas" w:cs="Consolas"/>
          <w:color w:val="000000"/>
          <w:sz w:val="18"/>
          <w:szCs w:val="20"/>
        </w:rPr>
        <w:t>;</w:t>
      </w:r>
    </w:p>
    <w:p w14:paraId="7D3D1C5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color w:val="005032"/>
          <w:sz w:val="18"/>
          <w:szCs w:val="20"/>
        </w:rPr>
        <w:t>uint16_t</w:t>
      </w:r>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value_length</w:t>
      </w:r>
      <w:proofErr w:type="spellEnd"/>
      <w:r w:rsidRPr="009F163E">
        <w:rPr>
          <w:rFonts w:ascii="Consolas" w:hAnsi="Consolas" w:cs="Consolas"/>
          <w:color w:val="000000"/>
          <w:sz w:val="18"/>
          <w:szCs w:val="20"/>
        </w:rPr>
        <w:t>;</w:t>
      </w:r>
    </w:p>
    <w:p w14:paraId="2B1EEF99" w14:textId="22D0C226" w:rsidR="00D13DD5" w:rsidRPr="009F163E" w:rsidRDefault="00D13DD5" w:rsidP="00D7665C">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b/>
          <w:bCs/>
          <w:color w:val="7F0055"/>
          <w:sz w:val="18"/>
          <w:szCs w:val="20"/>
        </w:rPr>
        <w:t>struct</w:t>
      </w: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json_object</w:t>
      </w:r>
      <w:proofErr w:type="spellEnd"/>
      <w:r w:rsidRPr="009F163E">
        <w:rPr>
          <w:rFonts w:ascii="Consolas" w:hAnsi="Consolas" w:cs="Consolas"/>
          <w:color w:val="000000"/>
          <w:sz w:val="18"/>
          <w:szCs w:val="20"/>
        </w:rPr>
        <w:t xml:space="preserve">* </w:t>
      </w:r>
      <w:proofErr w:type="spellStart"/>
      <w:r w:rsidRPr="009F163E">
        <w:rPr>
          <w:rFonts w:ascii="Consolas" w:hAnsi="Consolas" w:cs="Consolas"/>
          <w:color w:val="0000C0"/>
          <w:sz w:val="18"/>
          <w:szCs w:val="20"/>
        </w:rPr>
        <w:t>parent_object</w:t>
      </w:r>
      <w:proofErr w:type="spellEnd"/>
      <w:r w:rsidRPr="009F163E">
        <w:rPr>
          <w:rFonts w:ascii="Consolas" w:hAnsi="Consolas" w:cs="Consolas"/>
          <w:color w:val="000000"/>
          <w:sz w:val="18"/>
          <w:szCs w:val="20"/>
        </w:rPr>
        <w:t>;</w:t>
      </w:r>
    </w:p>
    <w:p w14:paraId="61C98A62" w14:textId="5CDA8D28" w:rsidR="00D13DD5" w:rsidRPr="009F163E" w:rsidRDefault="00D13DD5" w:rsidP="00D13DD5">
      <w:pPr>
        <w:ind w:left="720"/>
        <w:rPr>
          <w:sz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wiced_json_object_t</w:t>
      </w:r>
      <w:proofErr w:type="spellEnd"/>
      <w:r w:rsidRPr="009F163E">
        <w:rPr>
          <w:rFonts w:ascii="Consolas" w:hAnsi="Consolas" w:cs="Consolas"/>
          <w:color w:val="000000"/>
          <w:sz w:val="18"/>
          <w:szCs w:val="20"/>
        </w:rPr>
        <w:t>;</w:t>
      </w:r>
    </w:p>
    <w:p w14:paraId="69048C1F" w14:textId="7022BE53" w:rsidR="00D13DD5" w:rsidRDefault="00D13DD5" w:rsidP="00BE4DA7">
      <w:r>
        <w:t xml:space="preserve">You can use conditional statements to check the </w:t>
      </w:r>
      <w:r w:rsidR="00D7665C">
        <w:t xml:space="preserve">name of the </w:t>
      </w:r>
      <w:r>
        <w:t>object that was received, check the type of value received, or even check values of parent objects.</w:t>
      </w:r>
    </w:p>
    <w:p w14:paraId="35231B3F" w14:textId="59E2B347" w:rsidR="00D13DD5" w:rsidRDefault="00D13DD5" w:rsidP="00BE4DA7">
      <w:r>
        <w:t>The value types are:</w:t>
      </w:r>
    </w:p>
    <w:p w14:paraId="7A85620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b/>
          <w:bCs/>
          <w:color w:val="7F0055"/>
          <w:sz w:val="18"/>
          <w:szCs w:val="20"/>
        </w:rPr>
        <w:t>typedef</w:t>
      </w:r>
      <w:r w:rsidRPr="009F163E">
        <w:rPr>
          <w:rFonts w:ascii="Consolas" w:hAnsi="Consolas" w:cs="Consolas"/>
          <w:color w:val="000000"/>
          <w:sz w:val="18"/>
          <w:szCs w:val="20"/>
        </w:rPr>
        <w:t xml:space="preserve"> </w:t>
      </w:r>
      <w:proofErr w:type="spellStart"/>
      <w:r w:rsidRPr="009F163E">
        <w:rPr>
          <w:rFonts w:ascii="Consolas" w:hAnsi="Consolas" w:cs="Consolas"/>
          <w:b/>
          <w:bCs/>
          <w:color w:val="7F0055"/>
          <w:sz w:val="18"/>
          <w:szCs w:val="20"/>
        </w:rPr>
        <w:t>enum</w:t>
      </w:r>
      <w:proofErr w:type="spellEnd"/>
    </w:p>
    <w:p w14:paraId="6A0E482F"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w:t>
      </w:r>
    </w:p>
    <w:p w14:paraId="40F42258"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JSON_STRING_TYPE</w:t>
      </w:r>
      <w:r w:rsidRPr="009F163E">
        <w:rPr>
          <w:rFonts w:ascii="Consolas" w:hAnsi="Consolas" w:cs="Consolas"/>
          <w:color w:val="000000"/>
          <w:sz w:val="18"/>
          <w:szCs w:val="20"/>
        </w:rPr>
        <w:t>,</w:t>
      </w:r>
    </w:p>
    <w:p w14:paraId="70D659B1"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JSON_NUMBER_TYPE</w:t>
      </w:r>
      <w:r w:rsidRPr="009F163E">
        <w:rPr>
          <w:rFonts w:ascii="Consolas" w:hAnsi="Consolas" w:cs="Consolas"/>
          <w:color w:val="000000"/>
          <w:sz w:val="18"/>
          <w:szCs w:val="20"/>
        </w:rPr>
        <w:t>,</w:t>
      </w:r>
    </w:p>
    <w:p w14:paraId="6A3BBF54"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JSON_VALUE_TYPE</w:t>
      </w:r>
      <w:r w:rsidRPr="009F163E">
        <w:rPr>
          <w:rFonts w:ascii="Consolas" w:hAnsi="Consolas" w:cs="Consolas"/>
          <w:color w:val="000000"/>
          <w:sz w:val="18"/>
          <w:szCs w:val="20"/>
        </w:rPr>
        <w:t>,</w:t>
      </w:r>
    </w:p>
    <w:p w14:paraId="1127E63D"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JSON_ARRAY_TYPE</w:t>
      </w:r>
      <w:r w:rsidRPr="009F163E">
        <w:rPr>
          <w:rFonts w:ascii="Consolas" w:hAnsi="Consolas" w:cs="Consolas"/>
          <w:color w:val="000000"/>
          <w:sz w:val="18"/>
          <w:szCs w:val="20"/>
        </w:rPr>
        <w:t>,</w:t>
      </w:r>
    </w:p>
    <w:p w14:paraId="42B87B24"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JSON_OBJECT_TYPE</w:t>
      </w:r>
      <w:r w:rsidRPr="009F163E">
        <w:rPr>
          <w:rFonts w:ascii="Consolas" w:hAnsi="Consolas" w:cs="Consolas"/>
          <w:color w:val="000000"/>
          <w:sz w:val="18"/>
          <w:szCs w:val="20"/>
        </w:rPr>
        <w:t>,</w:t>
      </w:r>
    </w:p>
    <w:p w14:paraId="3A58EAC5"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JSON_BOOLEAN_TYPE</w:t>
      </w:r>
      <w:r w:rsidRPr="009F163E">
        <w:rPr>
          <w:rFonts w:ascii="Consolas" w:hAnsi="Consolas" w:cs="Consolas"/>
          <w:color w:val="000000"/>
          <w:sz w:val="18"/>
          <w:szCs w:val="20"/>
        </w:rPr>
        <w:t>,</w:t>
      </w:r>
    </w:p>
    <w:p w14:paraId="0033677B"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t xml:space="preserve">    </w:t>
      </w:r>
      <w:r w:rsidRPr="009F163E">
        <w:rPr>
          <w:rFonts w:ascii="Consolas" w:hAnsi="Consolas" w:cs="Consolas"/>
          <w:i/>
          <w:iCs/>
          <w:color w:val="0000C0"/>
          <w:sz w:val="18"/>
          <w:szCs w:val="20"/>
        </w:rPr>
        <w:t>JSON_NULL_TYPE</w:t>
      </w:r>
      <w:r w:rsidRPr="009F163E">
        <w:rPr>
          <w:rFonts w:ascii="Consolas" w:hAnsi="Consolas" w:cs="Consolas"/>
          <w:color w:val="000000"/>
          <w:sz w:val="18"/>
          <w:szCs w:val="20"/>
        </w:rPr>
        <w:t>,</w:t>
      </w:r>
    </w:p>
    <w:p w14:paraId="4F1579FA" w14:textId="77777777" w:rsidR="00D13DD5" w:rsidRPr="009F163E" w:rsidRDefault="00D13DD5" w:rsidP="00D13DD5">
      <w:pPr>
        <w:autoSpaceDE w:val="0"/>
        <w:autoSpaceDN w:val="0"/>
        <w:adjustRightInd w:val="0"/>
        <w:spacing w:after="0" w:line="240" w:lineRule="auto"/>
        <w:ind w:left="720"/>
        <w:rPr>
          <w:rFonts w:ascii="Consolas" w:hAnsi="Consolas" w:cs="Consolas"/>
          <w:sz w:val="18"/>
          <w:szCs w:val="20"/>
        </w:rPr>
      </w:pPr>
      <w:r w:rsidRPr="009F163E">
        <w:rPr>
          <w:rFonts w:ascii="Consolas" w:hAnsi="Consolas" w:cs="Consolas"/>
          <w:color w:val="000000"/>
          <w:sz w:val="18"/>
          <w:szCs w:val="20"/>
        </w:rPr>
        <w:lastRenderedPageBreak/>
        <w:t xml:space="preserve">    </w:t>
      </w:r>
      <w:r w:rsidRPr="009F163E">
        <w:rPr>
          <w:rFonts w:ascii="Consolas" w:hAnsi="Consolas" w:cs="Consolas"/>
          <w:i/>
          <w:iCs/>
          <w:color w:val="0000C0"/>
          <w:sz w:val="18"/>
          <w:szCs w:val="20"/>
        </w:rPr>
        <w:t>UNKNOWN_JSON_TYPE</w:t>
      </w:r>
    </w:p>
    <w:p w14:paraId="15D6D78F" w14:textId="05F550AE" w:rsidR="00D13DD5" w:rsidRPr="009F163E" w:rsidRDefault="00D13DD5" w:rsidP="00D13DD5">
      <w:pPr>
        <w:ind w:left="720"/>
        <w:rPr>
          <w:sz w:val="20"/>
        </w:rPr>
      </w:pPr>
      <w:r w:rsidRPr="009F163E">
        <w:rPr>
          <w:rFonts w:ascii="Consolas" w:hAnsi="Consolas" w:cs="Consolas"/>
          <w:color w:val="000000"/>
          <w:sz w:val="18"/>
          <w:szCs w:val="20"/>
        </w:rPr>
        <w:t xml:space="preserve">} </w:t>
      </w:r>
      <w:proofErr w:type="spellStart"/>
      <w:r w:rsidRPr="009F163E">
        <w:rPr>
          <w:rFonts w:ascii="Consolas" w:hAnsi="Consolas" w:cs="Consolas"/>
          <w:color w:val="005032"/>
          <w:sz w:val="18"/>
          <w:szCs w:val="20"/>
        </w:rPr>
        <w:t>wiced_JSON_types_t</w:t>
      </w:r>
      <w:proofErr w:type="spellEnd"/>
      <w:r w:rsidRPr="009F163E">
        <w:rPr>
          <w:rFonts w:ascii="Consolas" w:hAnsi="Consolas" w:cs="Consolas"/>
          <w:color w:val="000000"/>
          <w:sz w:val="18"/>
          <w:szCs w:val="20"/>
        </w:rPr>
        <w:t>;</w:t>
      </w:r>
    </w:p>
    <w:p w14:paraId="04BDE894" w14:textId="79B5420F" w:rsidR="00D13DD5" w:rsidRDefault="00D13DD5" w:rsidP="00BE4DA7">
      <w:r>
        <w:t xml:space="preserve">Note that the value itself is returned as a string (char*) no matter what so if you </w:t>
      </w:r>
      <w:r w:rsidR="00D7665C">
        <w:t>will</w:t>
      </w:r>
      <w:r>
        <w:t xml:space="preserve"> need to use </w:t>
      </w:r>
      <w:proofErr w:type="spellStart"/>
      <w:r>
        <w:t>atof</w:t>
      </w:r>
      <w:proofErr w:type="spellEnd"/>
      <w:r>
        <w:t xml:space="preserve"> to convert the string to a </w:t>
      </w:r>
      <w:r w:rsidR="00184716">
        <w:t>floating-point</w:t>
      </w:r>
      <w:r>
        <w:t xml:space="preserve"> value</w:t>
      </w:r>
      <w:r w:rsidR="003D37A1">
        <w:t xml:space="preserve"> or </w:t>
      </w:r>
      <w:proofErr w:type="spellStart"/>
      <w:r w:rsidR="003D37A1">
        <w:t>atoi</w:t>
      </w:r>
      <w:proofErr w:type="spellEnd"/>
      <w:r w:rsidR="003D37A1">
        <w:t xml:space="preserve"> to convert to an integer</w:t>
      </w:r>
      <w:r w:rsidR="00D7665C">
        <w:t xml:space="preserve"> if that is what you need</w:t>
      </w:r>
      <w:r>
        <w:t>.</w:t>
      </w:r>
    </w:p>
    <w:p w14:paraId="454C079A" w14:textId="5C54B7D7" w:rsidR="00184716" w:rsidRDefault="009F163E" w:rsidP="00BE4DA7">
      <w:r>
        <w:t>You must</w:t>
      </w:r>
      <w:r w:rsidR="00184716">
        <w:t xml:space="preserve"> make sure a </w:t>
      </w:r>
      <w:proofErr w:type="spellStart"/>
      <w:r w:rsidR="00184716">
        <w:t>parent_object</w:t>
      </w:r>
      <w:proofErr w:type="spellEnd"/>
      <w:r w:rsidR="00184716">
        <w:t xml:space="preserve"> is not NULL before trying to access it or else your device will reboot.</w:t>
      </w:r>
    </w:p>
    <w:p w14:paraId="77BFD00E" w14:textId="73D09667" w:rsidR="00841089" w:rsidRDefault="00841089" w:rsidP="00841089">
      <w:pPr>
        <w:keepNext/>
      </w:pPr>
      <w:r>
        <w:t xml:space="preserve">Using the previous example, if you have an array called </w:t>
      </w:r>
      <w:r w:rsidRPr="001E6052">
        <w:rPr>
          <w:b/>
          <w:i/>
        </w:rPr>
        <w:t>data</w:t>
      </w:r>
      <w:r>
        <w:t xml:space="preserve"> with the JSON related to Alan:</w:t>
      </w:r>
    </w:p>
    <w:p w14:paraId="149D9091" w14:textId="77777777" w:rsidR="00841089" w:rsidRDefault="00841089" w:rsidP="00841089">
      <w:pPr>
        <w:keepNext/>
        <w:ind w:left="720"/>
      </w:pP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name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alan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age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w:t>
      </w:r>
      <w:r>
        <w:rPr>
          <w:rFonts w:ascii="Times New Roman" w:eastAsia="Times New Roman" w:hAnsi="Times New Roman"/>
          <w:color w:val="1F4E79" w:themeColor="accent1" w:themeShade="80"/>
          <w:kern w:val="28"/>
          <w:sz w:val="18"/>
          <w:szCs w:val="18"/>
        </w:rPr>
        <w:t>9</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badass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:true,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children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Anna</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Nicholas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address</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number</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:201,</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East Main Street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city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Lexington</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state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Kentucky</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zipcode</w:t>
      </w:r>
      <w:r>
        <w:rPr>
          <w:rFonts w:ascii="Times New Roman" w:eastAsia="Times New Roman" w:hAnsi="Times New Roman"/>
          <w:color w:val="1F4E79" w:themeColor="accent1" w:themeShade="80"/>
          <w:kern w:val="28"/>
          <w:sz w:val="18"/>
          <w:szCs w:val="18"/>
        </w:rPr>
        <w:t>"</w:t>
      </w:r>
      <w:r w:rsidRPr="00733DFA">
        <w:rPr>
          <w:rFonts w:ascii="Times New Roman" w:eastAsia="Times New Roman" w:hAnsi="Times New Roman"/>
          <w:color w:val="1F4E79" w:themeColor="accent1" w:themeShade="80"/>
          <w:kern w:val="28"/>
          <w:sz w:val="18"/>
          <w:szCs w:val="18"/>
        </w:rPr>
        <w:t>:40507}}</w:t>
      </w:r>
    </w:p>
    <w:p w14:paraId="5DF0F205" w14:textId="2F1306C3" w:rsidR="00841089" w:rsidRDefault="00841089" w:rsidP="00841089">
      <w:r>
        <w:t>The code to get Alan's zip code would look like:</w:t>
      </w:r>
    </w:p>
    <w:p w14:paraId="0A0A5567" w14:textId="77777777"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wiced.h</w:t>
      </w:r>
      <w:proofErr w:type="spellEnd"/>
      <w:r w:rsidRPr="00733DFA">
        <w:rPr>
          <w:color w:val="1F4E79" w:themeColor="accent1" w:themeShade="80"/>
        </w:rPr>
        <w:t>&gt;</w:t>
      </w:r>
    </w:p>
    <w:p w14:paraId="497B15CD" w14:textId="682A2E3D"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Pr>
          <w:color w:val="1F4E79" w:themeColor="accent1" w:themeShade="80"/>
        </w:rPr>
        <w:t>&lt;</w:t>
      </w:r>
      <w:proofErr w:type="spellStart"/>
      <w:r w:rsidRPr="00733DFA">
        <w:rPr>
          <w:color w:val="1F4E79" w:themeColor="accent1" w:themeShade="80"/>
        </w:rPr>
        <w:t>JSON.h</w:t>
      </w:r>
      <w:proofErr w:type="spellEnd"/>
      <w:r w:rsidRPr="00733DFA">
        <w:rPr>
          <w:color w:val="1F4E79" w:themeColor="accent1" w:themeShade="80"/>
        </w:rPr>
        <w:t>&gt;</w:t>
      </w:r>
    </w:p>
    <w:p w14:paraId="12003AF5" w14:textId="77777777" w:rsidR="00841089" w:rsidRPr="00733DFA" w:rsidRDefault="00841089" w:rsidP="00841089">
      <w:pPr>
        <w:pStyle w:val="CCode"/>
        <w:rPr>
          <w:color w:val="1F4E79" w:themeColor="accent1" w:themeShade="80"/>
        </w:rPr>
      </w:pPr>
      <w:r w:rsidRPr="00E21F47">
        <w:rPr>
          <w:color w:val="931A68"/>
        </w:rPr>
        <w:t>#include</w:t>
      </w:r>
      <w:r w:rsidRPr="00E21F47">
        <w:rPr>
          <w:color w:val="000000"/>
        </w:rPr>
        <w:t xml:space="preserve"> </w:t>
      </w:r>
      <w:r w:rsidRPr="00733DFA">
        <w:rPr>
          <w:color w:val="1F4E79" w:themeColor="accent1" w:themeShade="80"/>
        </w:rPr>
        <w:t>&lt;</w:t>
      </w:r>
      <w:proofErr w:type="spellStart"/>
      <w:r w:rsidRPr="00733DFA">
        <w:rPr>
          <w:color w:val="1F4E79" w:themeColor="accent1" w:themeShade="80"/>
        </w:rPr>
        <w:t>stdint.h</w:t>
      </w:r>
      <w:proofErr w:type="spellEnd"/>
      <w:r w:rsidRPr="00733DFA">
        <w:rPr>
          <w:color w:val="1F4E79" w:themeColor="accent1" w:themeShade="80"/>
        </w:rPr>
        <w:t>&gt;</w:t>
      </w:r>
    </w:p>
    <w:p w14:paraId="2DE2888B" w14:textId="7B63D090" w:rsidR="00841089" w:rsidRDefault="00841089" w:rsidP="00841089">
      <w:pPr>
        <w:pStyle w:val="CCode"/>
      </w:pPr>
    </w:p>
    <w:p w14:paraId="3F451E39" w14:textId="107313B8" w:rsidR="00841089" w:rsidRDefault="00841089" w:rsidP="00841089">
      <w:pPr>
        <w:pStyle w:val="CCode"/>
      </w:pPr>
      <w:r>
        <w:t xml:space="preserve">float </w:t>
      </w:r>
      <w:proofErr w:type="spellStart"/>
      <w:r>
        <w:t>zipcodeValue</w:t>
      </w:r>
      <w:proofErr w:type="spellEnd"/>
      <w:r>
        <w:t>;</w:t>
      </w:r>
      <w:r w:rsidRPr="00E21F47">
        <w:t>   </w:t>
      </w:r>
    </w:p>
    <w:p w14:paraId="29C832A4" w14:textId="1F7AF0FD" w:rsidR="00841089" w:rsidRDefault="00841089" w:rsidP="00841089">
      <w:pPr>
        <w:pStyle w:val="CCode"/>
      </w:pPr>
      <w:r>
        <w:t xml:space="preserve">char </w:t>
      </w:r>
      <w:proofErr w:type="spellStart"/>
      <w:r>
        <w:t>zipcodeString</w:t>
      </w:r>
      <w:proofErr w:type="spellEnd"/>
      <w:r>
        <w:t>[6];</w:t>
      </w:r>
    </w:p>
    <w:p w14:paraId="7B2DE80C" w14:textId="77777777" w:rsidR="00841089" w:rsidRDefault="00841089" w:rsidP="00841089">
      <w:pPr>
        <w:pStyle w:val="CCode"/>
      </w:pPr>
    </w:p>
    <w:p w14:paraId="29141F5A" w14:textId="5F890B8D" w:rsidR="00841089" w:rsidRPr="00733DFA" w:rsidRDefault="00841089" w:rsidP="00841089">
      <w:pPr>
        <w:pStyle w:val="CCode"/>
        <w:rPr>
          <w:color w:val="1F4E79" w:themeColor="accent1" w:themeShade="80"/>
        </w:rPr>
      </w:pPr>
      <w:proofErr w:type="spellStart"/>
      <w:r>
        <w:rPr>
          <w:color w:val="931A68"/>
        </w:rPr>
        <w:t>wiced_result_t</w:t>
      </w:r>
      <w:proofErr w:type="spellEnd"/>
      <w:r>
        <w:rPr>
          <w:color w:val="931A68"/>
        </w:rPr>
        <w:t xml:space="preserve"> </w:t>
      </w:r>
      <w:proofErr w:type="spellStart"/>
      <w:r>
        <w:rPr>
          <w:color w:val="1F4E79" w:themeColor="accent1" w:themeShade="80"/>
        </w:rPr>
        <w:t>jsonCall</w:t>
      </w:r>
      <w:r w:rsidR="00617E68">
        <w:rPr>
          <w:color w:val="1F4E79" w:themeColor="accent1" w:themeShade="80"/>
        </w:rPr>
        <w:t>b</w:t>
      </w:r>
      <w:r>
        <w:rPr>
          <w:color w:val="1F4E79" w:themeColor="accent1" w:themeShade="80"/>
        </w:rPr>
        <w:t>ack</w:t>
      </w:r>
      <w:proofErr w:type="spellEnd"/>
      <w:r w:rsidRPr="00733DFA">
        <w:rPr>
          <w:color w:val="1F4E79" w:themeColor="accent1" w:themeShade="80"/>
        </w:rPr>
        <w:t>(</w:t>
      </w:r>
      <w:proofErr w:type="spellStart"/>
      <w:r>
        <w:rPr>
          <w:color w:val="1F4E79" w:themeColor="accent1" w:themeShade="80"/>
        </w:rPr>
        <w:t>wiced_json_object_t</w:t>
      </w:r>
      <w:proofErr w:type="spellEnd"/>
      <w:r>
        <w:rPr>
          <w:color w:val="1F4E79" w:themeColor="accent1" w:themeShade="80"/>
        </w:rPr>
        <w:t xml:space="preserve"> *</w:t>
      </w:r>
      <w:proofErr w:type="spellStart"/>
      <w:r>
        <w:rPr>
          <w:color w:val="1F4E79" w:themeColor="accent1" w:themeShade="80"/>
        </w:rPr>
        <w:t>obj_p</w:t>
      </w:r>
      <w:proofErr w:type="spellEnd"/>
      <w:r w:rsidRPr="00733DFA">
        <w:rPr>
          <w:color w:val="1F4E79" w:themeColor="accent1" w:themeShade="80"/>
        </w:rPr>
        <w:t>)</w:t>
      </w:r>
    </w:p>
    <w:p w14:paraId="04038F7F" w14:textId="76B5A9D8" w:rsidR="00841089" w:rsidRDefault="00841089" w:rsidP="00841089">
      <w:pPr>
        <w:pStyle w:val="CCode"/>
        <w:rPr>
          <w:color w:val="1F4E79" w:themeColor="accent1" w:themeShade="80"/>
        </w:rPr>
      </w:pPr>
      <w:r w:rsidRPr="00733DFA">
        <w:rPr>
          <w:color w:val="1F4E79" w:themeColor="accent1" w:themeShade="80"/>
        </w:rPr>
        <w:t>{</w:t>
      </w:r>
    </w:p>
    <w:p w14:paraId="3241C2FF" w14:textId="470E45B4" w:rsidR="00841089" w:rsidRPr="00733DFA" w:rsidRDefault="00841089" w:rsidP="00841089">
      <w:pPr>
        <w:pStyle w:val="CCode"/>
        <w:rPr>
          <w:color w:val="1F4E79" w:themeColor="accent1" w:themeShade="80"/>
        </w:rPr>
      </w:pPr>
      <w:r>
        <w:rPr>
          <w:color w:val="1F4E79" w:themeColor="accent1" w:themeShade="80"/>
        </w:rPr>
        <w:t xml:space="preserve">     /* Verify that the JSON path is address: </w:t>
      </w:r>
      <w:proofErr w:type="spellStart"/>
      <w:r>
        <w:rPr>
          <w:color w:val="1F4E79" w:themeColor="accent1" w:themeShade="80"/>
        </w:rPr>
        <w:t>zipcode</w:t>
      </w:r>
      <w:proofErr w:type="spellEnd"/>
      <w:r>
        <w:rPr>
          <w:color w:val="1F4E79" w:themeColor="accent1" w:themeShade="80"/>
        </w:rPr>
        <w:t xml:space="preserve"> and that </w:t>
      </w:r>
      <w:proofErr w:type="spellStart"/>
      <w:r>
        <w:rPr>
          <w:color w:val="1F4E79" w:themeColor="accent1" w:themeShade="80"/>
        </w:rPr>
        <w:t>zipcode</w:t>
      </w:r>
      <w:proofErr w:type="spellEnd"/>
      <w:r>
        <w:rPr>
          <w:color w:val="1F4E79" w:themeColor="accent1" w:themeShade="80"/>
        </w:rPr>
        <w:t xml:space="preserve"> is a number */</w:t>
      </w:r>
    </w:p>
    <w:p w14:paraId="7CC863DC" w14:textId="06186534" w:rsidR="000D5233" w:rsidRDefault="00841089" w:rsidP="00841089">
      <w:pPr>
        <w:pStyle w:val="CCode"/>
      </w:pPr>
      <w:r>
        <w:t xml:space="preserve">     if( </w:t>
      </w:r>
      <w:r w:rsidR="000D5233">
        <w:t>(</w:t>
      </w:r>
      <w:proofErr w:type="spellStart"/>
      <w:r w:rsidR="000D5233">
        <w:t>obj_p</w:t>
      </w:r>
      <w:proofErr w:type="spellEnd"/>
      <w:r w:rsidR="000D5233">
        <w:t>-&gt;</w:t>
      </w:r>
      <w:proofErr w:type="spellStart"/>
      <w:r w:rsidR="000D5233">
        <w:t>parent_object</w:t>
      </w:r>
      <w:proofErr w:type="spellEnd"/>
      <w:r w:rsidR="000D5233">
        <w:t xml:space="preserve"> != NULL) &amp;&amp;</w:t>
      </w:r>
    </w:p>
    <w:p w14:paraId="17A4BFC6" w14:textId="4A528B30" w:rsidR="00841089" w:rsidRDefault="000D5233" w:rsidP="00841089">
      <w:pPr>
        <w:pStyle w:val="CCode"/>
      </w:pPr>
      <w:r>
        <w:t xml:space="preserve">          </w:t>
      </w:r>
      <w:r w:rsidR="00841089">
        <w:t>(</w:t>
      </w:r>
      <w:proofErr w:type="spellStart"/>
      <w:r w:rsidR="00841089">
        <w:t>strncmp</w:t>
      </w:r>
      <w:proofErr w:type="spellEnd"/>
      <w:r w:rsidR="00841089">
        <w:t>(</w:t>
      </w:r>
      <w:proofErr w:type="spellStart"/>
      <w:r w:rsidR="00841089">
        <w:t>obj_p</w:t>
      </w:r>
      <w:proofErr w:type="spellEnd"/>
      <w:r w:rsidR="00841089">
        <w:t>-&gt;</w:t>
      </w:r>
      <w:proofErr w:type="spellStart"/>
      <w:r w:rsidR="00841089">
        <w:t>parent_object</w:t>
      </w:r>
      <w:proofErr w:type="spellEnd"/>
      <w:r w:rsidR="00841089">
        <w:t>-&gt;</w:t>
      </w:r>
      <w:proofErr w:type="spellStart"/>
      <w:r w:rsidR="00841089">
        <w:t>object_string</w:t>
      </w:r>
      <w:proofErr w:type="spellEnd"/>
      <w:r w:rsidR="00841089">
        <w:t xml:space="preserve">, "address", </w:t>
      </w:r>
      <w:proofErr w:type="spellStart"/>
      <w:r w:rsidR="00841089">
        <w:t>strlen</w:t>
      </w:r>
      <w:proofErr w:type="spellEnd"/>
      <w:r w:rsidR="00841089">
        <w:t>("address")) == 0) &amp;&amp;</w:t>
      </w:r>
    </w:p>
    <w:p w14:paraId="5C8FEED2" w14:textId="4545BFCF" w:rsidR="00841089" w:rsidRDefault="00841089" w:rsidP="00841089">
      <w:pPr>
        <w:pStyle w:val="CCode"/>
      </w:pPr>
      <w:r>
        <w:t xml:space="preserve">          (</w:t>
      </w:r>
      <w:proofErr w:type="spellStart"/>
      <w:r>
        <w:t>strncmp</w:t>
      </w:r>
      <w:proofErr w:type="spellEnd"/>
      <w:r>
        <w:t>(</w:t>
      </w:r>
      <w:proofErr w:type="spellStart"/>
      <w:r>
        <w:t>obj_p</w:t>
      </w:r>
      <w:proofErr w:type="spellEnd"/>
      <w:r>
        <w:t>-&gt;</w:t>
      </w:r>
      <w:proofErr w:type="spellStart"/>
      <w:r>
        <w:t>object_string</w:t>
      </w:r>
      <w:proofErr w:type="spellEnd"/>
      <w:r>
        <w:t>, "</w:t>
      </w:r>
      <w:proofErr w:type="spellStart"/>
      <w:r>
        <w:t>zipcode</w:t>
      </w:r>
      <w:proofErr w:type="spellEnd"/>
      <w:r>
        <w:t xml:space="preserve">", </w:t>
      </w:r>
      <w:proofErr w:type="spellStart"/>
      <w:r>
        <w:t>strlen</w:t>
      </w:r>
      <w:proofErr w:type="spellEnd"/>
      <w:r>
        <w:t>("</w:t>
      </w:r>
      <w:proofErr w:type="spellStart"/>
      <w:r>
        <w:t>zipcode</w:t>
      </w:r>
      <w:proofErr w:type="spellEnd"/>
      <w:r>
        <w:t>")) == 0 ) &amp;&amp;</w:t>
      </w:r>
    </w:p>
    <w:p w14:paraId="1FDC444A" w14:textId="48002A3C" w:rsidR="00841089" w:rsidRDefault="00841089" w:rsidP="00841089">
      <w:pPr>
        <w:pStyle w:val="CCode"/>
      </w:pPr>
      <w:r>
        <w:t xml:space="preserve">          (</w:t>
      </w:r>
      <w:proofErr w:type="spellStart"/>
      <w:r>
        <w:t>obj_p</w:t>
      </w:r>
      <w:proofErr w:type="spellEnd"/>
      <w:r>
        <w:t>-&gt;</w:t>
      </w:r>
      <w:proofErr w:type="spellStart"/>
      <w:r>
        <w:t>value_type</w:t>
      </w:r>
      <w:proofErr w:type="spellEnd"/>
      <w:r>
        <w:t xml:space="preserve"> == JSON_NUMBER_TYPE) )</w:t>
      </w:r>
    </w:p>
    <w:p w14:paraId="496124CD" w14:textId="44673987" w:rsidR="00841089" w:rsidRDefault="00841089" w:rsidP="00841089">
      <w:pPr>
        <w:pStyle w:val="CCode"/>
      </w:pPr>
      <w:r>
        <w:t xml:space="preserve">     {</w:t>
      </w:r>
    </w:p>
    <w:p w14:paraId="32A08EEB" w14:textId="2B51652A" w:rsidR="003D37A1" w:rsidRDefault="00841089" w:rsidP="00841089">
      <w:pPr>
        <w:pStyle w:val="CCode"/>
      </w:pPr>
      <w:r>
        <w:t xml:space="preserve">            </w:t>
      </w:r>
      <w:r w:rsidR="003D37A1">
        <w:t xml:space="preserve">/'* Get </w:t>
      </w:r>
      <w:proofErr w:type="spellStart"/>
      <w:r w:rsidR="003D37A1">
        <w:t>zipcode</w:t>
      </w:r>
      <w:proofErr w:type="spellEnd"/>
      <w:r w:rsidR="003D37A1">
        <w:t xml:space="preserve"> value and convert to an integer */</w:t>
      </w:r>
    </w:p>
    <w:p w14:paraId="4716B786" w14:textId="2FEB9F91" w:rsidR="00841089" w:rsidRDefault="003D37A1" w:rsidP="003D37A1">
      <w:pPr>
        <w:pStyle w:val="CCode"/>
      </w:pPr>
      <w:r>
        <w:t xml:space="preserve">            </w:t>
      </w:r>
      <w:proofErr w:type="spellStart"/>
      <w:r>
        <w:t>s</w:t>
      </w:r>
      <w:r w:rsidR="00841089">
        <w:t>nprintf</w:t>
      </w:r>
      <w:proofErr w:type="spellEnd"/>
      <w:r w:rsidR="00841089">
        <w:t>(</w:t>
      </w:r>
      <w:proofErr w:type="spellStart"/>
      <w:r w:rsidR="00841089">
        <w:t>zipcodeString</w:t>
      </w:r>
      <w:proofErr w:type="spellEnd"/>
      <w:r w:rsidR="00841089">
        <w:t>, (</w:t>
      </w:r>
      <w:proofErr w:type="spellStart"/>
      <w:r w:rsidR="00841089">
        <w:t>obj_p</w:t>
      </w:r>
      <w:proofErr w:type="spellEnd"/>
      <w:r w:rsidR="00841089">
        <w:t>-&gt;</w:t>
      </w:r>
      <w:proofErr w:type="spellStart"/>
      <w:r w:rsidR="00841089">
        <w:t>value_length</w:t>
      </w:r>
      <w:proofErr w:type="spellEnd"/>
      <w:r w:rsidR="00841089">
        <w:t xml:space="preserve">)+1, "%s", </w:t>
      </w:r>
      <w:proofErr w:type="spellStart"/>
      <w:r w:rsidR="00841089">
        <w:t>obj_p</w:t>
      </w:r>
      <w:proofErr w:type="spellEnd"/>
      <w:r w:rsidR="00841089">
        <w:t>-&gt;value);</w:t>
      </w:r>
    </w:p>
    <w:p w14:paraId="79116D88" w14:textId="52F20A0A" w:rsidR="00841089" w:rsidRDefault="00841089" w:rsidP="00841089">
      <w:pPr>
        <w:pStyle w:val="CCode"/>
      </w:pPr>
      <w:r>
        <w:t xml:space="preserve">            </w:t>
      </w:r>
      <w:proofErr w:type="spellStart"/>
      <w:r>
        <w:t>zipcodeValue</w:t>
      </w:r>
      <w:proofErr w:type="spellEnd"/>
      <w:r>
        <w:t xml:space="preserve"> = </w:t>
      </w:r>
      <w:proofErr w:type="spellStart"/>
      <w:r>
        <w:t>ato</w:t>
      </w:r>
      <w:r w:rsidR="003D37A1">
        <w:t>i</w:t>
      </w:r>
      <w:proofErr w:type="spellEnd"/>
      <w:r>
        <w:t>(</w:t>
      </w:r>
      <w:proofErr w:type="spellStart"/>
      <w:r>
        <w:t>zipcodeString</w:t>
      </w:r>
      <w:proofErr w:type="spellEnd"/>
      <w:r>
        <w:t>);</w:t>
      </w:r>
    </w:p>
    <w:p w14:paraId="755902E7" w14:textId="2CD5F885" w:rsidR="00841089" w:rsidRDefault="00841089" w:rsidP="00841089">
      <w:pPr>
        <w:pStyle w:val="CCode"/>
      </w:pPr>
      <w:r>
        <w:t xml:space="preserve">     }</w:t>
      </w:r>
    </w:p>
    <w:p w14:paraId="27ABCC60" w14:textId="56F500E8" w:rsidR="00841089" w:rsidRDefault="00841089" w:rsidP="00841089">
      <w:pPr>
        <w:pStyle w:val="CCode"/>
      </w:pPr>
      <w:r>
        <w:t xml:space="preserve">     return WICED_SUCCESS;</w:t>
      </w:r>
    </w:p>
    <w:p w14:paraId="003FA1CD" w14:textId="77777777" w:rsidR="00841089" w:rsidRPr="00841089" w:rsidRDefault="00841089" w:rsidP="00841089">
      <w:pPr>
        <w:pStyle w:val="CCode"/>
      </w:pPr>
      <w:r w:rsidRPr="00841089">
        <w:t>}</w:t>
      </w:r>
    </w:p>
    <w:p w14:paraId="47088F69" w14:textId="77777777" w:rsidR="00841089" w:rsidRPr="00E21F47" w:rsidRDefault="00841089" w:rsidP="00841089">
      <w:pPr>
        <w:pStyle w:val="CCode"/>
      </w:pPr>
    </w:p>
    <w:p w14:paraId="669D1788" w14:textId="77777777" w:rsidR="00841089" w:rsidRPr="00733DFA" w:rsidRDefault="00841089" w:rsidP="00841089">
      <w:pPr>
        <w:pStyle w:val="CCode"/>
        <w:rPr>
          <w:color w:val="1F4E79" w:themeColor="accent1" w:themeShade="80"/>
        </w:rPr>
      </w:pPr>
      <w:r w:rsidRPr="00E21F47">
        <w:rPr>
          <w:color w:val="931A68"/>
        </w:rPr>
        <w:t>void</w:t>
      </w:r>
      <w:r w:rsidRPr="00E21F47">
        <w:t xml:space="preserve"> </w:t>
      </w:r>
      <w:proofErr w:type="spellStart"/>
      <w:r w:rsidRPr="00733DFA">
        <w:rPr>
          <w:color w:val="1F4E79" w:themeColor="accent1" w:themeShade="80"/>
        </w:rPr>
        <w:t>application_start</w:t>
      </w:r>
      <w:proofErr w:type="spellEnd"/>
      <w:r w:rsidRPr="00733DFA">
        <w:rPr>
          <w:color w:val="1F4E79" w:themeColor="accent1" w:themeShade="80"/>
        </w:rPr>
        <w:t>()</w:t>
      </w:r>
    </w:p>
    <w:p w14:paraId="339CB0D9" w14:textId="77777777" w:rsidR="00841089" w:rsidRPr="00841089" w:rsidRDefault="00841089" w:rsidP="00841089">
      <w:pPr>
        <w:pStyle w:val="CCode"/>
      </w:pPr>
      <w:r w:rsidRPr="00841089">
        <w:t>{</w:t>
      </w:r>
    </w:p>
    <w:p w14:paraId="1D3932A6" w14:textId="54A70AD2" w:rsidR="00841089" w:rsidRDefault="00841089" w:rsidP="00841089">
      <w:pPr>
        <w:pStyle w:val="CCode"/>
      </w:pPr>
      <w:r>
        <w:t xml:space="preserve">     </w:t>
      </w:r>
      <w:proofErr w:type="spellStart"/>
      <w:r w:rsidR="003D37A1">
        <w:t>w</w:t>
      </w:r>
      <w:r>
        <w:t>iced_JSON_parser_register_callback</w:t>
      </w:r>
      <w:proofErr w:type="spellEnd"/>
      <w:r>
        <w:t>(</w:t>
      </w:r>
      <w:proofErr w:type="spellStart"/>
      <w:r>
        <w:t>jsonCallback</w:t>
      </w:r>
      <w:proofErr w:type="spellEnd"/>
      <w:r>
        <w:t>);</w:t>
      </w:r>
    </w:p>
    <w:p w14:paraId="274A191E" w14:textId="301851F2" w:rsidR="00841089" w:rsidRDefault="00841089" w:rsidP="00841089">
      <w:pPr>
        <w:pStyle w:val="CCode"/>
        <w:rPr>
          <w:color w:val="1F4E79" w:themeColor="accent1" w:themeShade="80"/>
        </w:rPr>
      </w:pPr>
      <w:r>
        <w:t xml:space="preserve">     </w:t>
      </w:r>
      <w:proofErr w:type="spellStart"/>
      <w:r w:rsidR="003D37A1">
        <w:t>w</w:t>
      </w:r>
      <w:r>
        <w:t>iced_JSON_parser</w:t>
      </w:r>
      <w:proofErr w:type="spellEnd"/>
      <w:r>
        <w:t xml:space="preserve">(data, </w:t>
      </w:r>
      <w:proofErr w:type="spellStart"/>
      <w:r>
        <w:t>strlen</w:t>
      </w:r>
      <w:proofErr w:type="spellEnd"/>
      <w:r>
        <w:t>(data));</w:t>
      </w:r>
    </w:p>
    <w:p w14:paraId="5ED4689D" w14:textId="67404411" w:rsidR="00D13DD5" w:rsidRDefault="00841089" w:rsidP="00841089">
      <w:pPr>
        <w:pStyle w:val="CCode"/>
      </w:pPr>
      <w:r>
        <w:t>}</w:t>
      </w:r>
    </w:p>
    <w:p w14:paraId="37E9D801" w14:textId="5ED0A103" w:rsidR="00BE4DA7" w:rsidRDefault="00BE4DA7" w:rsidP="00BE4DA7">
      <w:r>
        <w:t xml:space="preserve">To </w:t>
      </w:r>
      <w:r w:rsidR="006D3FB2" w:rsidRPr="00672B85">
        <w:t xml:space="preserve">include </w:t>
      </w:r>
      <w:r w:rsidR="006D3FB2">
        <w:t xml:space="preserve">the </w:t>
      </w:r>
      <w:proofErr w:type="spellStart"/>
      <w:r w:rsidR="006D3FB2" w:rsidRPr="00672B85">
        <w:t>JSON</w:t>
      </w:r>
      <w:r w:rsidR="006D3FB2">
        <w:t>_parser</w:t>
      </w:r>
      <w:proofErr w:type="spellEnd"/>
      <w:r w:rsidR="006D3FB2" w:rsidRPr="00672B85">
        <w:t xml:space="preserve"> </w:t>
      </w:r>
      <w:r w:rsidR="006D3FB2">
        <w:t>library in your project:</w:t>
      </w:r>
    </w:p>
    <w:p w14:paraId="604DD51F" w14:textId="0EB6EC83" w:rsidR="006D3FB2" w:rsidRDefault="006D3FB2" w:rsidP="006D3FB2">
      <w:pPr>
        <w:pStyle w:val="ListParagraph"/>
        <w:numPr>
          <w:ilvl w:val="0"/>
          <w:numId w:val="12"/>
        </w:numPr>
      </w:pPr>
      <w:r>
        <w:t xml:space="preserve">Include </w:t>
      </w:r>
      <w:proofErr w:type="spellStart"/>
      <w:r>
        <w:t>JSON.h</w:t>
      </w:r>
      <w:proofErr w:type="spellEnd"/>
      <w:r>
        <w:t xml:space="preserve"> in the C source file:</w:t>
      </w:r>
    </w:p>
    <w:p w14:paraId="1740C34A" w14:textId="1B7B71E1" w:rsidR="006D3FB2" w:rsidRPr="006D3FB2" w:rsidRDefault="006D3FB2" w:rsidP="006D3FB2">
      <w:pPr>
        <w:ind w:left="720"/>
        <w:rPr>
          <w:color w:val="931A68"/>
          <w:sz w:val="18"/>
        </w:rPr>
      </w:pPr>
      <w:r w:rsidRPr="006D3FB2">
        <w:rPr>
          <w:color w:val="931A68"/>
          <w:sz w:val="18"/>
        </w:rPr>
        <w:t xml:space="preserve">#include </w:t>
      </w:r>
      <w:r w:rsidR="00ED497F">
        <w:rPr>
          <w:color w:val="1F4E79" w:themeColor="accent1" w:themeShade="80"/>
          <w:sz w:val="18"/>
        </w:rPr>
        <w:t>&lt;</w:t>
      </w:r>
      <w:proofErr w:type="spellStart"/>
      <w:r w:rsidR="00ED497F" w:rsidRPr="006D3FB2">
        <w:rPr>
          <w:color w:val="1F4E79" w:themeColor="accent1" w:themeShade="80"/>
          <w:sz w:val="18"/>
        </w:rPr>
        <w:t>JSON.h</w:t>
      </w:r>
      <w:proofErr w:type="spellEnd"/>
      <w:r w:rsidR="00ED497F" w:rsidRPr="006D3FB2">
        <w:rPr>
          <w:color w:val="1F4E79" w:themeColor="accent1" w:themeShade="80"/>
          <w:sz w:val="18"/>
        </w:rPr>
        <w:t>&gt;</w:t>
      </w:r>
    </w:p>
    <w:p w14:paraId="1A9C2034" w14:textId="3259EACA" w:rsidR="006D3FB2" w:rsidRDefault="006D3FB2" w:rsidP="006D3FB2">
      <w:pPr>
        <w:pStyle w:val="ListParagraph"/>
        <w:numPr>
          <w:ilvl w:val="0"/>
          <w:numId w:val="12"/>
        </w:numPr>
      </w:pPr>
      <w:r>
        <w:t xml:space="preserve">Add it to the </w:t>
      </w:r>
      <w:proofErr w:type="spellStart"/>
      <w:r>
        <w:t>Makefile</w:t>
      </w:r>
      <w:proofErr w:type="spellEnd"/>
      <w:r>
        <w:t>:</w:t>
      </w:r>
    </w:p>
    <w:p w14:paraId="51169637" w14:textId="0C41C5B8" w:rsidR="004F2D7B" w:rsidRDefault="00BE4DA7" w:rsidP="004F2D7B">
      <w:pPr>
        <w:pStyle w:val="CCode"/>
        <w:rPr>
          <w:rStyle w:val="s1"/>
          <w:rFonts w:ascii="Consolas" w:hAnsi="Consolas"/>
          <w:color w:val="1F4E79" w:themeColor="accent1" w:themeShade="80"/>
        </w:rPr>
      </w:pPr>
      <w:r w:rsidRPr="006D3FB2">
        <w:rPr>
          <w:color w:val="1F4E79" w:themeColor="accent1" w:themeShade="80"/>
        </w:rPr>
        <w:t>$(NAME)_COMPONENTS :</w:t>
      </w:r>
      <w:r w:rsidRPr="006D3FB2">
        <w:rPr>
          <w:rStyle w:val="s1"/>
          <w:rFonts w:ascii="Consolas" w:hAnsi="Consolas"/>
          <w:color w:val="1F4E79" w:themeColor="accent1" w:themeShade="80"/>
        </w:rPr>
        <w:t>= utilities/</w:t>
      </w:r>
      <w:proofErr w:type="spellStart"/>
      <w:r w:rsidRPr="006D3FB2">
        <w:rPr>
          <w:rStyle w:val="s1"/>
          <w:rFonts w:ascii="Consolas" w:hAnsi="Consolas"/>
          <w:color w:val="1F4E79" w:themeColor="accent1" w:themeShade="80"/>
        </w:rPr>
        <w:t>JSON_parser</w:t>
      </w:r>
      <w:bookmarkStart w:id="7" w:name="_Toc508791649"/>
      <w:proofErr w:type="spellEnd"/>
      <w:r w:rsidR="004F2D7B">
        <w:rPr>
          <w:rStyle w:val="s1"/>
          <w:rFonts w:ascii="Consolas" w:hAnsi="Consolas"/>
          <w:color w:val="1F4E79" w:themeColor="accent1" w:themeShade="80"/>
        </w:rPr>
        <w:br w:type="page"/>
      </w:r>
    </w:p>
    <w:p w14:paraId="5843E38E" w14:textId="77777777" w:rsidR="00216B31" w:rsidRPr="009F163E" w:rsidRDefault="00216B31" w:rsidP="009F163E">
      <w:pPr>
        <w:pStyle w:val="CCode"/>
        <w:rPr>
          <w:color w:val="1F4E79" w:themeColor="accent1" w:themeShade="80"/>
        </w:rPr>
      </w:pPr>
    </w:p>
    <w:p w14:paraId="20C665A8" w14:textId="341A2506" w:rsidR="003A6C45" w:rsidRDefault="003A6C45" w:rsidP="003A6C45">
      <w:pPr>
        <w:pStyle w:val="Heading1"/>
      </w:pPr>
      <w:r>
        <w:t>Exercise(s)</w:t>
      </w:r>
      <w:bookmarkEnd w:id="7"/>
    </w:p>
    <w:p w14:paraId="7636AD4D" w14:textId="0A60FB06" w:rsidR="003A6C45" w:rsidRPr="008F3853" w:rsidRDefault="003A6C45" w:rsidP="00BE4DA7">
      <w:pPr>
        <w:pStyle w:val="Exercise"/>
      </w:pPr>
      <w:bookmarkStart w:id="8" w:name="_Toc508791650"/>
      <w:r>
        <w:t xml:space="preserve">Browse the </w:t>
      </w:r>
      <w:r w:rsidR="008751F8">
        <w:t>libraries</w:t>
      </w:r>
      <w:r>
        <w:t xml:space="preserve"> </w:t>
      </w:r>
      <w:r w:rsidR="008751F8">
        <w:t>folder</w:t>
      </w:r>
      <w:r>
        <w:t xml:space="preserve"> to see what functions are available</w:t>
      </w:r>
      <w:bookmarkEnd w:id="8"/>
    </w:p>
    <w:p w14:paraId="2AA369EC" w14:textId="7B35B302" w:rsidR="003A6C45" w:rsidRDefault="003A6C45" w:rsidP="00BE4DA7">
      <w:pPr>
        <w:pStyle w:val="Exercise"/>
      </w:pPr>
      <w:bookmarkStart w:id="9" w:name="_Toc508791651"/>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2A2666BB" w14:textId="27C289BA" w:rsidR="009119E5" w:rsidRDefault="00481062" w:rsidP="001546BA">
      <w:pPr>
        <w:pStyle w:val="ListParagraph"/>
        <w:numPr>
          <w:ilvl w:val="0"/>
          <w:numId w:val="5"/>
        </w:numPr>
      </w:pPr>
      <w:r>
        <w:t>Remove the VALID_PLATFORMS line from the make file (or add WW101_*)</w:t>
      </w:r>
      <w:r w:rsidR="009119E5">
        <w:t>.</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3D79273" w14:textId="3BB509A6" w:rsidR="003A6C45" w:rsidRPr="003B5772" w:rsidRDefault="003A6C45" w:rsidP="002D7AF0">
      <w:pPr>
        <w:pStyle w:val="ListParagraph"/>
        <w:numPr>
          <w:ilvl w:val="0"/>
          <w:numId w:val="5"/>
        </w:numPr>
      </w:pPr>
      <w:r>
        <w:t xml:space="preserve">Repeat the above steps for the </w:t>
      </w:r>
      <w:proofErr w:type="spellStart"/>
      <w:r>
        <w:t>graphicstest</w:t>
      </w:r>
      <w:proofErr w:type="spellEnd"/>
      <w:r>
        <w:t xml:space="preserve"> project.</w:t>
      </w:r>
    </w:p>
    <w:p w14:paraId="4AA0E556" w14:textId="16FACE9D" w:rsidR="007B1AAD" w:rsidRDefault="007B1AAD" w:rsidP="007B1AAD">
      <w:pPr>
        <w:pStyle w:val="Exercise"/>
      </w:pPr>
      <w:bookmarkStart w:id="10" w:name="_Toc508791652"/>
      <w:r>
        <w:t>Parse a JSON document using the library "</w:t>
      </w:r>
      <w:proofErr w:type="spellStart"/>
      <w:r>
        <w:t>cJSON</w:t>
      </w:r>
      <w:proofErr w:type="spellEnd"/>
      <w:r>
        <w:t>".</w:t>
      </w:r>
      <w:bookmarkEnd w:id="10"/>
    </w:p>
    <w:p w14:paraId="198AE2B2" w14:textId="26F5FB7A" w:rsidR="007B1AAD" w:rsidRPr="00E772B1" w:rsidRDefault="007B1AAD" w:rsidP="007B1AAD">
      <w:r>
        <w:t xml:space="preserve">Write a program that will read JSON from a </w:t>
      </w:r>
      <w:r w:rsidR="00EC1E84">
        <w:t>hard-coded</w:t>
      </w:r>
      <w:r>
        <w:t xml:space="preserve"> character array, </w:t>
      </w:r>
      <w:r w:rsidR="00EC1E84">
        <w:t>parse out specific values, and print them to a UART terminal window.</w:t>
      </w:r>
    </w:p>
    <w:p w14:paraId="002780F6" w14:textId="0D76DD3C" w:rsidR="007B1AAD" w:rsidRDefault="007B1AAD" w:rsidP="00BF5E58">
      <w:pPr>
        <w:pStyle w:val="ListParagraph"/>
        <w:numPr>
          <w:ilvl w:val="0"/>
          <w:numId w:val="13"/>
        </w:numPr>
      </w:pPr>
      <w:r>
        <w:t xml:space="preserve">Make a JSON string that </w:t>
      </w:r>
      <w:r w:rsidR="00BF5E58">
        <w:t xml:space="preserve">contains the reported temperature. In a real IoT device, this </w:t>
      </w:r>
      <w:r w:rsidR="00460121">
        <w:t>would likely</w:t>
      </w:r>
      <w:r w:rsidR="00BF5E58">
        <w:t xml:space="preserve"> have been received from the cloud</w:t>
      </w:r>
      <w:r w:rsidR="00460121">
        <w:t>,</w:t>
      </w:r>
      <w:r w:rsidR="00BF5E58">
        <w:t xml:space="preserve"> but for now we will just hard-code it:</w:t>
      </w:r>
    </w:p>
    <w:p w14:paraId="21E3AB32" w14:textId="7D15E07F" w:rsidR="007B1AAD" w:rsidRDefault="00BF5E58" w:rsidP="00BF5E58">
      <w:pPr>
        <w:ind w:left="720"/>
      </w:pPr>
      <w:r>
        <w:rPr>
          <w:rFonts w:ascii="Consolas" w:hAnsi="Consolas" w:cs="Consolas"/>
          <w:color w:val="2A00FF"/>
          <w:sz w:val="16"/>
          <w:szCs w:val="20"/>
        </w:rPr>
        <w:t>const char *</w:t>
      </w:r>
      <w:proofErr w:type="spellStart"/>
      <w:r>
        <w:rPr>
          <w:rFonts w:ascii="Consolas" w:hAnsi="Consolas" w:cs="Consolas"/>
          <w:color w:val="2A00FF"/>
          <w:sz w:val="16"/>
          <w:szCs w:val="20"/>
        </w:rPr>
        <w:t>jsonString</w:t>
      </w:r>
      <w:proofErr w:type="spellEnd"/>
      <w:r>
        <w:rPr>
          <w:rFonts w:ascii="Consolas" w:hAnsi="Consolas" w:cs="Consolas"/>
          <w:color w:val="2A00FF"/>
          <w:sz w:val="16"/>
          <w:szCs w:val="20"/>
        </w:rPr>
        <w:t xml:space="preserve"> = "</w:t>
      </w:r>
      <w:r w:rsidRPr="00B77E5C">
        <w:rPr>
          <w:rFonts w:ascii="Consolas" w:hAnsi="Consolas" w:cs="Consolas"/>
          <w:color w:val="2A00FF"/>
          <w:sz w:val="16"/>
          <w:szCs w:val="20"/>
        </w:rPr>
        <w:t>{\</w:t>
      </w:r>
      <w:r>
        <w:rPr>
          <w:rFonts w:ascii="Consolas" w:hAnsi="Consolas" w:cs="Consolas"/>
          <w:color w:val="2A00FF"/>
          <w:sz w:val="16"/>
          <w:szCs w:val="20"/>
        </w:rPr>
        <w:t>"</w:t>
      </w:r>
      <w:r w:rsidRPr="00B77E5C">
        <w:rPr>
          <w:rFonts w:ascii="Consolas" w:hAnsi="Consolas" w:cs="Consolas"/>
          <w:color w:val="2A00FF"/>
          <w:sz w:val="16"/>
          <w:szCs w:val="20"/>
        </w:rPr>
        <w:t>state\</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reported\</w:t>
      </w:r>
      <w:r>
        <w:rPr>
          <w:rFonts w:ascii="Consolas" w:hAnsi="Consolas" w:cs="Consolas"/>
          <w:color w:val="2A00FF"/>
          <w:sz w:val="16"/>
          <w:szCs w:val="20"/>
        </w:rPr>
        <w:t>"</w:t>
      </w:r>
      <w:r w:rsidRPr="00B77E5C">
        <w:rPr>
          <w:rFonts w:ascii="Consolas" w:hAnsi="Consolas" w:cs="Consolas"/>
          <w:color w:val="2A00FF"/>
          <w:sz w:val="16"/>
          <w:szCs w:val="20"/>
        </w:rPr>
        <w:t xml:space="preserve"> : {\</w:t>
      </w:r>
      <w:r>
        <w:rPr>
          <w:rFonts w:ascii="Consolas" w:hAnsi="Consolas" w:cs="Consolas"/>
          <w:color w:val="2A00FF"/>
          <w:sz w:val="16"/>
          <w:szCs w:val="20"/>
        </w:rPr>
        <w:t>"</w:t>
      </w:r>
      <w:r w:rsidRPr="00B77E5C">
        <w:rPr>
          <w:rFonts w:ascii="Consolas" w:hAnsi="Consolas" w:cs="Consolas"/>
          <w:color w:val="2A00FF"/>
          <w:sz w:val="16"/>
          <w:szCs w:val="20"/>
        </w:rPr>
        <w:t>temperature\</w:t>
      </w:r>
      <w:r>
        <w:rPr>
          <w:rFonts w:ascii="Consolas" w:hAnsi="Consolas" w:cs="Consolas"/>
          <w:color w:val="2A00FF"/>
          <w:sz w:val="16"/>
          <w:szCs w:val="20"/>
        </w:rPr>
        <w:t>":25.4</w:t>
      </w:r>
      <w:r w:rsidRPr="00B77E5C">
        <w:rPr>
          <w:rFonts w:ascii="Consolas" w:hAnsi="Consolas" w:cs="Consolas"/>
          <w:color w:val="2A00FF"/>
          <w:sz w:val="16"/>
          <w:szCs w:val="20"/>
        </w:rPr>
        <w:t>} } }</w:t>
      </w:r>
      <w:r>
        <w:rPr>
          <w:rFonts w:ascii="Consolas" w:hAnsi="Consolas" w:cs="Consolas"/>
          <w:color w:val="2A00FF"/>
          <w:sz w:val="16"/>
          <w:szCs w:val="20"/>
        </w:rPr>
        <w:t>";</w:t>
      </w:r>
    </w:p>
    <w:p w14:paraId="362B4F21" w14:textId="26786488" w:rsidR="007B1AAD" w:rsidRDefault="00BF5E58" w:rsidP="00BF5E58">
      <w:pPr>
        <w:pStyle w:val="ListParagraph"/>
        <w:numPr>
          <w:ilvl w:val="0"/>
          <w:numId w:val="13"/>
        </w:numPr>
      </w:pPr>
      <w:r>
        <w:t xml:space="preserve">Use the </w:t>
      </w:r>
      <w:proofErr w:type="spellStart"/>
      <w:r>
        <w:t>cJSON</w:t>
      </w:r>
      <w:proofErr w:type="spellEnd"/>
      <w:r>
        <w:t xml:space="preserve"> parser to get the value of the temperature and print it to a terminal window using WPRINT_APP_INFO.</w:t>
      </w:r>
    </w:p>
    <w:p w14:paraId="601A4262" w14:textId="65A100BC" w:rsidR="003A6C45" w:rsidRDefault="007B1AAD" w:rsidP="007B1AAD">
      <w:pPr>
        <w:pStyle w:val="Exercise"/>
      </w:pPr>
      <w:r>
        <w:t xml:space="preserve"> </w:t>
      </w:r>
      <w:bookmarkStart w:id="11" w:name="_Toc508791653"/>
      <w:r w:rsidR="003A6C45">
        <w:t>(Advanced) Display sensor information on the OLED display</w:t>
      </w:r>
      <w:bookmarkEnd w:id="11"/>
    </w:p>
    <w:p w14:paraId="6CA616D8" w14:textId="794D6182" w:rsidR="00F0318D" w:rsidRPr="00C31AB7" w:rsidRDefault="00F0318D" w:rsidP="00F0318D">
      <w:r>
        <w:t>Read the sensor data from the PSoC on the shield using I2C and then use the u8g library to display the information to the display.</w:t>
      </w:r>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2DA9179F" w14:textId="4526AB61" w:rsidR="00842EB8" w:rsidRDefault="00842EB8" w:rsidP="00842EB8">
      <w:pPr>
        <w:pStyle w:val="ListParagraph"/>
        <w:numPr>
          <w:ilvl w:val="1"/>
          <w:numId w:val="6"/>
        </w:numPr>
      </w:pPr>
      <w:r>
        <w:t xml:space="preserve">Hint: This would be a great place to use threads – one for reading </w:t>
      </w:r>
      <w:r w:rsidR="00397551">
        <w:t xml:space="preserve">sensor </w:t>
      </w:r>
      <w:r>
        <w:t>data from the PSoC, and one for updating the OLED display.</w:t>
      </w:r>
    </w:p>
    <w:p w14:paraId="4AFBFF4F" w14:textId="3D8672CE" w:rsidR="00842EB8" w:rsidRDefault="00842EB8" w:rsidP="00842EB8">
      <w:pPr>
        <w:pStyle w:val="ListParagraph"/>
        <w:numPr>
          <w:ilvl w:val="2"/>
          <w:numId w:val="6"/>
        </w:numPr>
      </w:pPr>
      <w:r>
        <w:lastRenderedPageBreak/>
        <w:t>Make sure you use a mutex to prevent both threads from accessing the I2C at the same time.</w:t>
      </w:r>
    </w:p>
    <w:p w14:paraId="407E5DA7" w14:textId="33B6F686" w:rsidR="00842EB8" w:rsidRPr="00F0318D" w:rsidRDefault="00842EB8" w:rsidP="00842EB8">
      <w:pPr>
        <w:pStyle w:val="ListParagraph"/>
        <w:numPr>
          <w:ilvl w:val="2"/>
          <w:numId w:val="6"/>
        </w:numPr>
      </w:pPr>
      <w:r>
        <w:t xml:space="preserve">Use a queue to pass the </w:t>
      </w:r>
      <w:r w:rsidR="00397551">
        <w:t>sensor</w:t>
      </w:r>
      <w:r>
        <w:t xml:space="preserve"> data from the thread that reads </w:t>
      </w:r>
      <w:r w:rsidR="00397551">
        <w:t>it</w:t>
      </w:r>
      <w:r>
        <w:t xml:space="preserve"> to the thread that displays it.</w:t>
      </w:r>
    </w:p>
    <w:p w14:paraId="598086DE" w14:textId="6B1659A7" w:rsidR="003A6C45" w:rsidRDefault="003A6C45" w:rsidP="001546BA">
      <w:pPr>
        <w:pStyle w:val="ListParagraph"/>
        <w:numPr>
          <w:ilvl w:val="1"/>
          <w:numId w:val="6"/>
        </w:numPr>
      </w:pPr>
      <w:r>
        <w:t xml:space="preserve">Hint: use </w:t>
      </w:r>
      <w:proofErr w:type="spellStart"/>
      <w:r w:rsidRPr="00E21F47">
        <w:rPr>
          <w:i/>
        </w:rPr>
        <w:t>s</w:t>
      </w:r>
      <w:r>
        <w:rPr>
          <w:i/>
        </w:rPr>
        <w:t>n</w:t>
      </w:r>
      <w:r w:rsidRPr="00E21F47">
        <w:rPr>
          <w:i/>
        </w:rPr>
        <w:t>printf</w:t>
      </w:r>
      <w:proofErr w:type="spellEnd"/>
      <w:r>
        <w:t xml:space="preserve"> to format the strings. This </w:t>
      </w:r>
      <w:r w:rsidR="00DB6EA7">
        <w:t xml:space="preserve">is </w:t>
      </w:r>
      <w:r>
        <w:t>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r w:rsidRPr="0080543B">
        <w:t xml:space="preserve">int </w:t>
      </w:r>
      <w:proofErr w:type="spellStart"/>
      <w:r w:rsidRPr="0080543B">
        <w:t>snprintf</w:t>
      </w:r>
      <w:proofErr w:type="spellEnd"/>
      <w:r w:rsidRPr="0080543B">
        <w:t xml:space="preserve">(char *buffer, </w:t>
      </w:r>
      <w:proofErr w:type="spellStart"/>
      <w:r w:rsidRPr="0080543B">
        <w:t>size_t</w:t>
      </w:r>
      <w:proofErr w:type="spellEnd"/>
      <w:r w:rsidRPr="0080543B">
        <w:t xml:space="preserve"> n, const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74591211" w14:textId="3A9F7C4F" w:rsidR="003A6C45" w:rsidRDefault="003A6C45" w:rsidP="00BE4DA7">
      <w:pPr>
        <w:pStyle w:val="Exercise"/>
      </w:pPr>
      <w:bookmarkStart w:id="12" w:name="_Toc508791654"/>
      <w:r>
        <w:t>(Advanced) Proce</w:t>
      </w:r>
      <w:r w:rsidR="00AF6490">
        <w:t xml:space="preserve">ss a JSON document using </w:t>
      </w:r>
      <w:r w:rsidR="00FA1C63">
        <w:t>"</w:t>
      </w:r>
      <w:proofErr w:type="spellStart"/>
      <w:r w:rsidR="00AF6490">
        <w:t>JSON_p</w:t>
      </w:r>
      <w:r>
        <w:t>arser</w:t>
      </w:r>
      <w:proofErr w:type="spellEnd"/>
      <w:r w:rsidR="00FA1C63">
        <w:t>"</w:t>
      </w:r>
      <w:bookmarkEnd w:id="12"/>
    </w:p>
    <w:p w14:paraId="18170F30" w14:textId="0DE811A4" w:rsidR="003A6C45" w:rsidRDefault="004538DD" w:rsidP="003A6C45">
      <w:r>
        <w:t xml:space="preserve">Repeat the </w:t>
      </w:r>
      <w:proofErr w:type="spellStart"/>
      <w:r>
        <w:t>cJSON</w:t>
      </w:r>
      <w:proofErr w:type="spellEnd"/>
      <w:r>
        <w:t xml:space="preserve"> exercise using </w:t>
      </w:r>
      <w:r w:rsidR="00AF6490">
        <w:t xml:space="preserve">the </w:t>
      </w:r>
      <w:proofErr w:type="spellStart"/>
      <w:r w:rsidR="00AF6490">
        <w:t>JSON_p</w:t>
      </w:r>
      <w:r>
        <w:t>arser</w:t>
      </w:r>
      <w:proofErr w:type="spellEnd"/>
      <w:r>
        <w:t xml:space="preserve"> library.</w:t>
      </w:r>
    </w:p>
    <w:p w14:paraId="11C980A2" w14:textId="38F66DB3" w:rsidR="00F73E10" w:rsidRDefault="00F73E10" w:rsidP="003A6C45"/>
    <w:sectPr w:rsidR="00F73E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EDBFE" w14:textId="77777777" w:rsidR="00B9140A" w:rsidRDefault="00B9140A" w:rsidP="00DF6D18">
      <w:r>
        <w:separator/>
      </w:r>
    </w:p>
  </w:endnote>
  <w:endnote w:type="continuationSeparator" w:id="0">
    <w:p w14:paraId="5408F7D6" w14:textId="77777777" w:rsidR="00B9140A" w:rsidRDefault="00B9140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617E68" w:rsidRDefault="00617E68" w:rsidP="00547CF1">
            <w:pPr>
              <w:pStyle w:val="Footer"/>
              <w:spacing w:after="0"/>
            </w:pPr>
          </w:p>
          <w:p w14:paraId="4C29FDE6" w14:textId="6466A845" w:rsidR="00617E68" w:rsidRDefault="00617E68" w:rsidP="00E60124">
            <w:pPr>
              <w:pStyle w:val="Footer"/>
              <w:spacing w:after="0"/>
            </w:pPr>
            <w:r>
              <w:t>Chapter 4 WICED Library</w:t>
            </w:r>
            <w:r>
              <w:tab/>
            </w:r>
            <w:r>
              <w:tab/>
              <w:t xml:space="preserve">Page </w:t>
            </w:r>
            <w:r>
              <w:fldChar w:fldCharType="begin"/>
            </w:r>
            <w:r>
              <w:instrText xml:space="preserve"> PAGE </w:instrText>
            </w:r>
            <w:r>
              <w:fldChar w:fldCharType="separate"/>
            </w:r>
            <w:r w:rsidR="002F3102">
              <w:rPr>
                <w:noProof/>
              </w:rPr>
              <w:t>10</w:t>
            </w:r>
            <w:r>
              <w:fldChar w:fldCharType="end"/>
            </w:r>
            <w:r>
              <w:t xml:space="preserve"> of </w:t>
            </w:r>
            <w:r w:rsidR="00B9140A">
              <w:rPr>
                <w:noProof/>
              </w:rPr>
              <w:fldChar w:fldCharType="begin"/>
            </w:r>
            <w:r w:rsidR="00B9140A">
              <w:rPr>
                <w:noProof/>
              </w:rPr>
              <w:instrText xml:space="preserve"> NUMPAGES  </w:instrText>
            </w:r>
            <w:r w:rsidR="00B9140A">
              <w:rPr>
                <w:noProof/>
              </w:rPr>
              <w:fldChar w:fldCharType="separate"/>
            </w:r>
            <w:r w:rsidR="002F3102">
              <w:rPr>
                <w:noProof/>
              </w:rPr>
              <w:t>10</w:t>
            </w:r>
            <w:r w:rsidR="00B9140A">
              <w:rPr>
                <w:noProof/>
              </w:rPr>
              <w:fldChar w:fldCharType="end"/>
            </w:r>
          </w:p>
        </w:sdtContent>
      </w:sdt>
    </w:sdtContent>
  </w:sdt>
  <w:p w14:paraId="75581528" w14:textId="77777777" w:rsidR="00617E68" w:rsidRDefault="00617E6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175DC" w14:textId="77777777" w:rsidR="00B9140A" w:rsidRDefault="00B9140A" w:rsidP="00DF6D18">
      <w:r>
        <w:separator/>
      </w:r>
    </w:p>
  </w:footnote>
  <w:footnote w:type="continuationSeparator" w:id="0">
    <w:p w14:paraId="57BC3318" w14:textId="77777777" w:rsidR="00B9140A" w:rsidRDefault="00B9140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617E68" w:rsidRDefault="00617E6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7A006D0"/>
    <w:multiLevelType w:val="hybridMultilevel"/>
    <w:tmpl w:val="18B0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73BE5"/>
    <w:multiLevelType w:val="hybridMultilevel"/>
    <w:tmpl w:val="0198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E2509E"/>
    <w:multiLevelType w:val="hybridMultilevel"/>
    <w:tmpl w:val="E17A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A5995"/>
    <w:multiLevelType w:val="hybridMultilevel"/>
    <w:tmpl w:val="78AC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8"/>
  </w:num>
  <w:num w:numId="5">
    <w:abstractNumId w:val="0"/>
  </w:num>
  <w:num w:numId="6">
    <w:abstractNumId w:val="6"/>
  </w:num>
  <w:num w:numId="7">
    <w:abstractNumId w:val="3"/>
  </w:num>
  <w:num w:numId="8">
    <w:abstractNumId w:val="7"/>
  </w:num>
  <w:num w:numId="9">
    <w:abstractNumId w:val="9"/>
  </w:num>
  <w:num w:numId="10">
    <w:abstractNumId w:val="11"/>
  </w:num>
  <w:num w:numId="11">
    <w:abstractNumId w:val="12"/>
  </w:num>
  <w:num w:numId="12">
    <w:abstractNumId w:val="5"/>
  </w:num>
  <w:num w:numId="13">
    <w:abstractNumId w:val="13"/>
  </w:num>
  <w:num w:numId="1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72A"/>
    <w:rsid w:val="00027B1E"/>
    <w:rsid w:val="00030FAC"/>
    <w:rsid w:val="00031825"/>
    <w:rsid w:val="000322CB"/>
    <w:rsid w:val="00044C80"/>
    <w:rsid w:val="00045981"/>
    <w:rsid w:val="00045AC8"/>
    <w:rsid w:val="00051E3C"/>
    <w:rsid w:val="0005324C"/>
    <w:rsid w:val="00074015"/>
    <w:rsid w:val="0008169C"/>
    <w:rsid w:val="00093229"/>
    <w:rsid w:val="00093A9C"/>
    <w:rsid w:val="00096E47"/>
    <w:rsid w:val="000A10C2"/>
    <w:rsid w:val="000A7893"/>
    <w:rsid w:val="000A7C62"/>
    <w:rsid w:val="000B0AC9"/>
    <w:rsid w:val="000B3CDE"/>
    <w:rsid w:val="000B444B"/>
    <w:rsid w:val="000B480A"/>
    <w:rsid w:val="000B49C4"/>
    <w:rsid w:val="000C3B73"/>
    <w:rsid w:val="000C4E6B"/>
    <w:rsid w:val="000D5180"/>
    <w:rsid w:val="000D5233"/>
    <w:rsid w:val="000D5CC1"/>
    <w:rsid w:val="000D7031"/>
    <w:rsid w:val="000E36BD"/>
    <w:rsid w:val="000F2E84"/>
    <w:rsid w:val="000F4EBA"/>
    <w:rsid w:val="00110CE4"/>
    <w:rsid w:val="00112EEC"/>
    <w:rsid w:val="001139C1"/>
    <w:rsid w:val="00114104"/>
    <w:rsid w:val="0011517F"/>
    <w:rsid w:val="0012300A"/>
    <w:rsid w:val="00126DF9"/>
    <w:rsid w:val="00130E71"/>
    <w:rsid w:val="001318AB"/>
    <w:rsid w:val="00132EF0"/>
    <w:rsid w:val="00137BAA"/>
    <w:rsid w:val="00137E77"/>
    <w:rsid w:val="001448EB"/>
    <w:rsid w:val="001542E2"/>
    <w:rsid w:val="001546BA"/>
    <w:rsid w:val="0015653A"/>
    <w:rsid w:val="00156EEC"/>
    <w:rsid w:val="001620B5"/>
    <w:rsid w:val="00165DB6"/>
    <w:rsid w:val="00167802"/>
    <w:rsid w:val="00175AB2"/>
    <w:rsid w:val="001769AE"/>
    <w:rsid w:val="00177F74"/>
    <w:rsid w:val="00180147"/>
    <w:rsid w:val="001819F1"/>
    <w:rsid w:val="00182794"/>
    <w:rsid w:val="00184716"/>
    <w:rsid w:val="00184A63"/>
    <w:rsid w:val="00193937"/>
    <w:rsid w:val="001A05BD"/>
    <w:rsid w:val="001A2540"/>
    <w:rsid w:val="001A3876"/>
    <w:rsid w:val="001B1B56"/>
    <w:rsid w:val="001B22CC"/>
    <w:rsid w:val="001B3E42"/>
    <w:rsid w:val="001C3071"/>
    <w:rsid w:val="001C350E"/>
    <w:rsid w:val="001C41CE"/>
    <w:rsid w:val="001D092F"/>
    <w:rsid w:val="001E01B2"/>
    <w:rsid w:val="001E0CD6"/>
    <w:rsid w:val="001E500C"/>
    <w:rsid w:val="001E5730"/>
    <w:rsid w:val="001E6052"/>
    <w:rsid w:val="002006C0"/>
    <w:rsid w:val="00202274"/>
    <w:rsid w:val="002025AB"/>
    <w:rsid w:val="002141D2"/>
    <w:rsid w:val="00214414"/>
    <w:rsid w:val="00214543"/>
    <w:rsid w:val="00216B31"/>
    <w:rsid w:val="00216CA1"/>
    <w:rsid w:val="002203F9"/>
    <w:rsid w:val="00221074"/>
    <w:rsid w:val="00227150"/>
    <w:rsid w:val="00242C1E"/>
    <w:rsid w:val="00254990"/>
    <w:rsid w:val="002553B8"/>
    <w:rsid w:val="002563F7"/>
    <w:rsid w:val="00263211"/>
    <w:rsid w:val="00264AA3"/>
    <w:rsid w:val="00266D14"/>
    <w:rsid w:val="00280BC8"/>
    <w:rsid w:val="00283B23"/>
    <w:rsid w:val="002843E1"/>
    <w:rsid w:val="0028641F"/>
    <w:rsid w:val="00287758"/>
    <w:rsid w:val="00292555"/>
    <w:rsid w:val="0029288C"/>
    <w:rsid w:val="00292E3E"/>
    <w:rsid w:val="0029333E"/>
    <w:rsid w:val="00293CE5"/>
    <w:rsid w:val="00296706"/>
    <w:rsid w:val="00297480"/>
    <w:rsid w:val="002A0044"/>
    <w:rsid w:val="002A0254"/>
    <w:rsid w:val="002B3821"/>
    <w:rsid w:val="002B43C2"/>
    <w:rsid w:val="002C1BB1"/>
    <w:rsid w:val="002C2164"/>
    <w:rsid w:val="002C32EA"/>
    <w:rsid w:val="002C3B9E"/>
    <w:rsid w:val="002C468D"/>
    <w:rsid w:val="002C5818"/>
    <w:rsid w:val="002C6BFC"/>
    <w:rsid w:val="002C7876"/>
    <w:rsid w:val="002D63D5"/>
    <w:rsid w:val="002D6B5C"/>
    <w:rsid w:val="002D75BC"/>
    <w:rsid w:val="002D7AF0"/>
    <w:rsid w:val="002E4056"/>
    <w:rsid w:val="002F3102"/>
    <w:rsid w:val="002F6DCF"/>
    <w:rsid w:val="00301AE7"/>
    <w:rsid w:val="00304FBE"/>
    <w:rsid w:val="00306AE6"/>
    <w:rsid w:val="00313FF1"/>
    <w:rsid w:val="00315A49"/>
    <w:rsid w:val="00321C35"/>
    <w:rsid w:val="003275D6"/>
    <w:rsid w:val="00331E67"/>
    <w:rsid w:val="003445E6"/>
    <w:rsid w:val="00346120"/>
    <w:rsid w:val="00350E39"/>
    <w:rsid w:val="003526CF"/>
    <w:rsid w:val="00362F0E"/>
    <w:rsid w:val="0037207F"/>
    <w:rsid w:val="00374375"/>
    <w:rsid w:val="003817F7"/>
    <w:rsid w:val="0038225F"/>
    <w:rsid w:val="00382507"/>
    <w:rsid w:val="003853D7"/>
    <w:rsid w:val="00385E57"/>
    <w:rsid w:val="0038642E"/>
    <w:rsid w:val="00397551"/>
    <w:rsid w:val="0039793C"/>
    <w:rsid w:val="00397ACA"/>
    <w:rsid w:val="003A355F"/>
    <w:rsid w:val="003A6C45"/>
    <w:rsid w:val="003B2C9C"/>
    <w:rsid w:val="003B66DF"/>
    <w:rsid w:val="003B7B2A"/>
    <w:rsid w:val="003C323F"/>
    <w:rsid w:val="003D14E0"/>
    <w:rsid w:val="003D37A1"/>
    <w:rsid w:val="003D39DA"/>
    <w:rsid w:val="003E3652"/>
    <w:rsid w:val="003E39EE"/>
    <w:rsid w:val="003E6C7C"/>
    <w:rsid w:val="003F15F1"/>
    <w:rsid w:val="003F19A0"/>
    <w:rsid w:val="0040035E"/>
    <w:rsid w:val="004007F8"/>
    <w:rsid w:val="00406245"/>
    <w:rsid w:val="00406531"/>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38DD"/>
    <w:rsid w:val="00454EBF"/>
    <w:rsid w:val="004566FB"/>
    <w:rsid w:val="00460121"/>
    <w:rsid w:val="00464E99"/>
    <w:rsid w:val="0047091C"/>
    <w:rsid w:val="00481062"/>
    <w:rsid w:val="0048212A"/>
    <w:rsid w:val="00485594"/>
    <w:rsid w:val="004865E3"/>
    <w:rsid w:val="004941CE"/>
    <w:rsid w:val="004A4D30"/>
    <w:rsid w:val="004A59A0"/>
    <w:rsid w:val="004B1557"/>
    <w:rsid w:val="004B40D3"/>
    <w:rsid w:val="004B4198"/>
    <w:rsid w:val="004C1AEE"/>
    <w:rsid w:val="004C42B9"/>
    <w:rsid w:val="004C76D0"/>
    <w:rsid w:val="004D3236"/>
    <w:rsid w:val="004D51FE"/>
    <w:rsid w:val="004D532F"/>
    <w:rsid w:val="004F02B0"/>
    <w:rsid w:val="004F2D7B"/>
    <w:rsid w:val="004F7835"/>
    <w:rsid w:val="00502B57"/>
    <w:rsid w:val="00504F0C"/>
    <w:rsid w:val="005103DB"/>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A0E"/>
    <w:rsid w:val="005E5EED"/>
    <w:rsid w:val="005F0D90"/>
    <w:rsid w:val="005F3959"/>
    <w:rsid w:val="005F67C7"/>
    <w:rsid w:val="005F73D7"/>
    <w:rsid w:val="00612559"/>
    <w:rsid w:val="00614550"/>
    <w:rsid w:val="00617E68"/>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D3FB2"/>
    <w:rsid w:val="006E0BF4"/>
    <w:rsid w:val="006E18DC"/>
    <w:rsid w:val="006E6E02"/>
    <w:rsid w:val="006F5B29"/>
    <w:rsid w:val="007019EB"/>
    <w:rsid w:val="0070483D"/>
    <w:rsid w:val="007077A4"/>
    <w:rsid w:val="007111FC"/>
    <w:rsid w:val="0071136F"/>
    <w:rsid w:val="00712EDA"/>
    <w:rsid w:val="00726034"/>
    <w:rsid w:val="007316F3"/>
    <w:rsid w:val="00733B95"/>
    <w:rsid w:val="00733CBD"/>
    <w:rsid w:val="00733DFA"/>
    <w:rsid w:val="007341D8"/>
    <w:rsid w:val="0073437C"/>
    <w:rsid w:val="00734741"/>
    <w:rsid w:val="00735F20"/>
    <w:rsid w:val="00743B4C"/>
    <w:rsid w:val="007441C3"/>
    <w:rsid w:val="00745C81"/>
    <w:rsid w:val="00746309"/>
    <w:rsid w:val="00756D75"/>
    <w:rsid w:val="00757332"/>
    <w:rsid w:val="007579F8"/>
    <w:rsid w:val="00772C22"/>
    <w:rsid w:val="00774C33"/>
    <w:rsid w:val="00781F8C"/>
    <w:rsid w:val="00790FD8"/>
    <w:rsid w:val="007951A8"/>
    <w:rsid w:val="007A063C"/>
    <w:rsid w:val="007A1CED"/>
    <w:rsid w:val="007A5CA1"/>
    <w:rsid w:val="007B104F"/>
    <w:rsid w:val="007B1AAD"/>
    <w:rsid w:val="007B2653"/>
    <w:rsid w:val="007B2A5F"/>
    <w:rsid w:val="007B3AD9"/>
    <w:rsid w:val="007B7C9A"/>
    <w:rsid w:val="007C080A"/>
    <w:rsid w:val="007C1E02"/>
    <w:rsid w:val="007C256B"/>
    <w:rsid w:val="007C312A"/>
    <w:rsid w:val="007C44CA"/>
    <w:rsid w:val="007C57D6"/>
    <w:rsid w:val="007D0AE0"/>
    <w:rsid w:val="007D1AF7"/>
    <w:rsid w:val="007D4CE5"/>
    <w:rsid w:val="007D5BA4"/>
    <w:rsid w:val="007E0232"/>
    <w:rsid w:val="007E0686"/>
    <w:rsid w:val="007F4A73"/>
    <w:rsid w:val="00803F9C"/>
    <w:rsid w:val="00811803"/>
    <w:rsid w:val="0082303C"/>
    <w:rsid w:val="00841089"/>
    <w:rsid w:val="00842EB8"/>
    <w:rsid w:val="00846077"/>
    <w:rsid w:val="008470CF"/>
    <w:rsid w:val="00855385"/>
    <w:rsid w:val="008563F7"/>
    <w:rsid w:val="00857DC2"/>
    <w:rsid w:val="00862D39"/>
    <w:rsid w:val="00864681"/>
    <w:rsid w:val="00866A4D"/>
    <w:rsid w:val="00871379"/>
    <w:rsid w:val="008751F8"/>
    <w:rsid w:val="0088212B"/>
    <w:rsid w:val="00884ADB"/>
    <w:rsid w:val="00886F96"/>
    <w:rsid w:val="008914F6"/>
    <w:rsid w:val="00894D90"/>
    <w:rsid w:val="00895C49"/>
    <w:rsid w:val="008A1B9A"/>
    <w:rsid w:val="008A56F3"/>
    <w:rsid w:val="008B6B74"/>
    <w:rsid w:val="008C4BAB"/>
    <w:rsid w:val="008C7862"/>
    <w:rsid w:val="008C79A1"/>
    <w:rsid w:val="008F2911"/>
    <w:rsid w:val="0090327D"/>
    <w:rsid w:val="00904100"/>
    <w:rsid w:val="00904296"/>
    <w:rsid w:val="00904777"/>
    <w:rsid w:val="009101D2"/>
    <w:rsid w:val="009119E5"/>
    <w:rsid w:val="00914CE3"/>
    <w:rsid w:val="00917B19"/>
    <w:rsid w:val="0092254A"/>
    <w:rsid w:val="00923C7E"/>
    <w:rsid w:val="009246FE"/>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A43BB"/>
    <w:rsid w:val="009D20B9"/>
    <w:rsid w:val="009D4DE9"/>
    <w:rsid w:val="009E63E9"/>
    <w:rsid w:val="009F163E"/>
    <w:rsid w:val="009F16EB"/>
    <w:rsid w:val="009F697C"/>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2A48"/>
    <w:rsid w:val="00A74A92"/>
    <w:rsid w:val="00A75F39"/>
    <w:rsid w:val="00A8704B"/>
    <w:rsid w:val="00A871DA"/>
    <w:rsid w:val="00A91A09"/>
    <w:rsid w:val="00A922E4"/>
    <w:rsid w:val="00AA0C06"/>
    <w:rsid w:val="00AA285A"/>
    <w:rsid w:val="00AA5E5F"/>
    <w:rsid w:val="00AB2297"/>
    <w:rsid w:val="00AB46C7"/>
    <w:rsid w:val="00AB46DC"/>
    <w:rsid w:val="00AB5B28"/>
    <w:rsid w:val="00AB7E62"/>
    <w:rsid w:val="00AC7CD4"/>
    <w:rsid w:val="00AD162F"/>
    <w:rsid w:val="00AD2619"/>
    <w:rsid w:val="00AD6233"/>
    <w:rsid w:val="00AE0CB0"/>
    <w:rsid w:val="00AE27CC"/>
    <w:rsid w:val="00AE66A3"/>
    <w:rsid w:val="00AF6490"/>
    <w:rsid w:val="00B005F5"/>
    <w:rsid w:val="00B007E5"/>
    <w:rsid w:val="00B02BDF"/>
    <w:rsid w:val="00B05BEF"/>
    <w:rsid w:val="00B14B57"/>
    <w:rsid w:val="00B17F43"/>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140A"/>
    <w:rsid w:val="00B920F0"/>
    <w:rsid w:val="00BB5DED"/>
    <w:rsid w:val="00BC0B4C"/>
    <w:rsid w:val="00BD3EF6"/>
    <w:rsid w:val="00BD6E79"/>
    <w:rsid w:val="00BE426A"/>
    <w:rsid w:val="00BE4DA7"/>
    <w:rsid w:val="00BF4692"/>
    <w:rsid w:val="00BF5E58"/>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96FD4"/>
    <w:rsid w:val="00CB3ED0"/>
    <w:rsid w:val="00CB4ED9"/>
    <w:rsid w:val="00CB618C"/>
    <w:rsid w:val="00CC0918"/>
    <w:rsid w:val="00CC0C6F"/>
    <w:rsid w:val="00CE30F0"/>
    <w:rsid w:val="00CE4045"/>
    <w:rsid w:val="00CE405B"/>
    <w:rsid w:val="00CE6C3C"/>
    <w:rsid w:val="00CF74A1"/>
    <w:rsid w:val="00D02195"/>
    <w:rsid w:val="00D04B02"/>
    <w:rsid w:val="00D13DD5"/>
    <w:rsid w:val="00D15072"/>
    <w:rsid w:val="00D23568"/>
    <w:rsid w:val="00D23BFF"/>
    <w:rsid w:val="00D24F2C"/>
    <w:rsid w:val="00D363F6"/>
    <w:rsid w:val="00D432C5"/>
    <w:rsid w:val="00D54AF3"/>
    <w:rsid w:val="00D55167"/>
    <w:rsid w:val="00D60F56"/>
    <w:rsid w:val="00D70DE2"/>
    <w:rsid w:val="00D723EC"/>
    <w:rsid w:val="00D755D5"/>
    <w:rsid w:val="00D7665C"/>
    <w:rsid w:val="00D7774C"/>
    <w:rsid w:val="00D82992"/>
    <w:rsid w:val="00D95C4D"/>
    <w:rsid w:val="00DA1B9C"/>
    <w:rsid w:val="00DA34D9"/>
    <w:rsid w:val="00DA3B3F"/>
    <w:rsid w:val="00DA47F7"/>
    <w:rsid w:val="00DA58E9"/>
    <w:rsid w:val="00DB0D93"/>
    <w:rsid w:val="00DB6EA7"/>
    <w:rsid w:val="00DC09F3"/>
    <w:rsid w:val="00DC4540"/>
    <w:rsid w:val="00DC4E75"/>
    <w:rsid w:val="00DC6680"/>
    <w:rsid w:val="00DC6D65"/>
    <w:rsid w:val="00DC7DEF"/>
    <w:rsid w:val="00DD070E"/>
    <w:rsid w:val="00DE180B"/>
    <w:rsid w:val="00DE32B1"/>
    <w:rsid w:val="00DE6E01"/>
    <w:rsid w:val="00DF188C"/>
    <w:rsid w:val="00DF6D18"/>
    <w:rsid w:val="00E043FD"/>
    <w:rsid w:val="00E05EFF"/>
    <w:rsid w:val="00E106AA"/>
    <w:rsid w:val="00E11408"/>
    <w:rsid w:val="00E1216F"/>
    <w:rsid w:val="00E13039"/>
    <w:rsid w:val="00E2667F"/>
    <w:rsid w:val="00E316DF"/>
    <w:rsid w:val="00E358FB"/>
    <w:rsid w:val="00E368B3"/>
    <w:rsid w:val="00E46913"/>
    <w:rsid w:val="00E533BF"/>
    <w:rsid w:val="00E535B0"/>
    <w:rsid w:val="00E53A81"/>
    <w:rsid w:val="00E55300"/>
    <w:rsid w:val="00E560BF"/>
    <w:rsid w:val="00E60124"/>
    <w:rsid w:val="00E63761"/>
    <w:rsid w:val="00E66428"/>
    <w:rsid w:val="00E66706"/>
    <w:rsid w:val="00E84BBB"/>
    <w:rsid w:val="00E86347"/>
    <w:rsid w:val="00E86CFE"/>
    <w:rsid w:val="00E912C6"/>
    <w:rsid w:val="00E942C5"/>
    <w:rsid w:val="00E96613"/>
    <w:rsid w:val="00EA0936"/>
    <w:rsid w:val="00EA3E7C"/>
    <w:rsid w:val="00EA7CF5"/>
    <w:rsid w:val="00EB1C66"/>
    <w:rsid w:val="00EB48A8"/>
    <w:rsid w:val="00EB629E"/>
    <w:rsid w:val="00EC1E84"/>
    <w:rsid w:val="00EC3102"/>
    <w:rsid w:val="00EC66DC"/>
    <w:rsid w:val="00ED0FED"/>
    <w:rsid w:val="00ED12DA"/>
    <w:rsid w:val="00ED497F"/>
    <w:rsid w:val="00ED5415"/>
    <w:rsid w:val="00EF1688"/>
    <w:rsid w:val="00EF4590"/>
    <w:rsid w:val="00F02629"/>
    <w:rsid w:val="00F02F1D"/>
    <w:rsid w:val="00F0318D"/>
    <w:rsid w:val="00F06EC1"/>
    <w:rsid w:val="00F07F32"/>
    <w:rsid w:val="00F11252"/>
    <w:rsid w:val="00F135C9"/>
    <w:rsid w:val="00F25363"/>
    <w:rsid w:val="00F25415"/>
    <w:rsid w:val="00F27CBB"/>
    <w:rsid w:val="00F30FF7"/>
    <w:rsid w:val="00F322B8"/>
    <w:rsid w:val="00F34740"/>
    <w:rsid w:val="00F36082"/>
    <w:rsid w:val="00F37A6B"/>
    <w:rsid w:val="00F417BC"/>
    <w:rsid w:val="00F5344A"/>
    <w:rsid w:val="00F54F87"/>
    <w:rsid w:val="00F55FAA"/>
    <w:rsid w:val="00F6018E"/>
    <w:rsid w:val="00F614D5"/>
    <w:rsid w:val="00F64B14"/>
    <w:rsid w:val="00F672F4"/>
    <w:rsid w:val="00F73D45"/>
    <w:rsid w:val="00F73E10"/>
    <w:rsid w:val="00F753E6"/>
    <w:rsid w:val="00F8016A"/>
    <w:rsid w:val="00F82D16"/>
    <w:rsid w:val="00F94CE2"/>
    <w:rsid w:val="00FA1C63"/>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F39"/>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75F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5F39"/>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BCC3A-9FAC-4D80-88AD-35CF0AD7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97</cp:revision>
  <cp:lastPrinted>2018-08-07T17:27:00Z</cp:lastPrinted>
  <dcterms:created xsi:type="dcterms:W3CDTF">2017-09-08T13:54:00Z</dcterms:created>
  <dcterms:modified xsi:type="dcterms:W3CDTF">2018-08-07T17:27:00Z</dcterms:modified>
</cp:coreProperties>
</file>
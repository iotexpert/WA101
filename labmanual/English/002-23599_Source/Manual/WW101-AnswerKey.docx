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F7D" w:rsidRDefault="00551F7D" w:rsidP="00551F7D">
      <w:pPr>
        <w:rPr>
          <w:rFonts w:ascii="Cambria" w:eastAsia="Times New Roman" w:hAnsi="Cambria"/>
          <w:b/>
          <w:bCs/>
          <w:color w:val="365F91"/>
          <w:sz w:val="28"/>
          <w:szCs w:val="28"/>
        </w:rPr>
      </w:pPr>
      <w:r w:rsidRPr="00551F7D">
        <w:rPr>
          <w:rStyle w:val="BookTitle"/>
        </w:rPr>
        <w:t>Answer Key</w:t>
      </w:r>
    </w:p>
    <w:p w:rsidR="00551F7D" w:rsidRDefault="00551F7D" w:rsidP="00551F7D">
      <w:pPr>
        <w:pStyle w:val="Heading1"/>
        <w:numPr>
          <w:ilvl w:val="0"/>
          <w:numId w:val="0"/>
        </w:numPr>
      </w:pPr>
      <w:r>
        <w:t>Chapter 02</w:t>
      </w:r>
    </w:p>
    <w:p w:rsidR="00551F7D" w:rsidRDefault="00551F7D" w:rsidP="00551F7D">
      <w:pPr>
        <w:pStyle w:val="Heading3"/>
      </w:pPr>
      <w:r>
        <w:t>Exercise 01</w:t>
      </w:r>
    </w:p>
    <w:p w:rsidR="00551F7D" w:rsidRDefault="00551F7D" w:rsidP="008254BF">
      <w:pPr>
        <w:pStyle w:val="ListParagraph"/>
        <w:numPr>
          <w:ilvl w:val="0"/>
          <w:numId w:val="6"/>
        </w:numPr>
      </w:pPr>
      <w:r>
        <w:t xml:space="preserve">The table at the top of </w:t>
      </w:r>
      <w:proofErr w:type="spellStart"/>
      <w:r>
        <w:t>platform.h</w:t>
      </w:r>
      <w:proofErr w:type="spellEnd"/>
      <w:r>
        <w:t xml:space="preserve"> says that WICE</w:t>
      </w:r>
      <w:r w:rsidR="00E01253">
        <w:t>D_LED1 connects to WICED_GPIO_12</w:t>
      </w:r>
      <w:r w:rsidR="001319B3">
        <w:t>, Arduino header D5, and WICED_PWM_3</w:t>
      </w:r>
      <w:r>
        <w:t xml:space="preserve">.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p>
    <w:p w:rsidR="00551F7D" w:rsidRDefault="00551F7D" w:rsidP="00CC2BF9">
      <w:pPr>
        <w:ind w:left="1440"/>
      </w:pPr>
      <w:r>
        <w:t xml:space="preserve">From </w:t>
      </w:r>
      <w:proofErr w:type="spellStart"/>
      <w:r>
        <w:t>platform.h</w:t>
      </w:r>
      <w:proofErr w:type="spellEnd"/>
      <w:r>
        <w:t xml:space="preserve"> line 383, WICE</w:t>
      </w:r>
      <w:r w:rsidR="001319B3">
        <w:t>D_LED1 is mapped to WICED_GPIO_12</w:t>
      </w:r>
    </w:p>
    <w:p w:rsidR="00551F7D" w:rsidRDefault="00551F7D" w:rsidP="00CC2BF9">
      <w:pPr>
        <w:ind w:left="1440"/>
      </w:pPr>
      <w:r>
        <w:t xml:space="preserve">From </w:t>
      </w:r>
      <w:proofErr w:type="spellStart"/>
      <w:r w:rsidR="001319B3">
        <w:t>platform.c</w:t>
      </w:r>
      <w:proofErr w:type="spellEnd"/>
      <w:r w:rsidR="001319B3">
        <w:t xml:space="preserve"> line 53, WICED_GPIO_12 is assigned to PIN_GPIO_16</w:t>
      </w:r>
    </w:p>
    <w:p w:rsidR="00551F7D" w:rsidRDefault="001319B3" w:rsidP="00CC2BF9">
      <w:pPr>
        <w:ind w:left="1440"/>
      </w:pPr>
      <w:r>
        <w:t xml:space="preserve">From </w:t>
      </w:r>
      <w:proofErr w:type="spellStart"/>
      <w:r>
        <w:t>platform.c</w:t>
      </w:r>
      <w:proofErr w:type="spellEnd"/>
      <w:r>
        <w:t xml:space="preserve"> line 120, PIN_GPIO_16 is assigned to WICED_PWM_3</w:t>
      </w:r>
    </w:p>
    <w:p w:rsidR="00551F7D" w:rsidRDefault="00551F7D" w:rsidP="00CC2BF9">
      <w:pPr>
        <w:ind w:left="1440"/>
      </w:pPr>
      <w:r>
        <w:t xml:space="preserve">From the schematic page </w:t>
      </w:r>
      <w:r w:rsidR="001319B3">
        <w:t>9, GPIO_16 connects to D5</w:t>
      </w:r>
    </w:p>
    <w:p w:rsidR="00551F7D" w:rsidRDefault="00551F7D" w:rsidP="00551F7D">
      <w:pPr>
        <w:pStyle w:val="Heading3"/>
      </w:pPr>
      <w:r>
        <w:t>Exercise 02</w:t>
      </w:r>
    </w:p>
    <w:p w:rsidR="00551F7D" w:rsidRDefault="00551F7D" w:rsidP="008254BF">
      <w:pPr>
        <w:pStyle w:val="ListParagraph"/>
        <w:numPr>
          <w:ilvl w:val="0"/>
          <w:numId w:val="7"/>
        </w:numPr>
      </w:pPr>
      <w:r>
        <w:t xml:space="preserve">Why can’t you read the value of the LED using the </w:t>
      </w:r>
      <w:proofErr w:type="spellStart"/>
      <w:r w:rsidRPr="00C74453">
        <w:rPr>
          <w:i/>
        </w:rPr>
        <w:t>wiced_gpio_input_get</w:t>
      </w:r>
      <w:proofErr w:type="spellEnd"/>
      <w:r>
        <w:t xml:space="preserve"> function instead of using a variable to remember the state?</w:t>
      </w:r>
    </w:p>
    <w:p w:rsidR="00551F7D" w:rsidRDefault="00551F7D" w:rsidP="00CC2BF9">
      <w:pPr>
        <w:ind w:left="1440"/>
      </w:pPr>
      <w:r>
        <w:t xml:space="preserve">The </w:t>
      </w:r>
      <w:proofErr w:type="spellStart"/>
      <w:r>
        <w:t>wiced_gpio_input_get</w:t>
      </w:r>
      <w:proofErr w:type="spellEnd"/>
      <w:r>
        <w:t xml:space="preserve"> function is only valid if the pin is configured as an input pin.</w:t>
      </w:r>
    </w:p>
    <w:p w:rsidR="00551F7D" w:rsidRDefault="00551F7D" w:rsidP="008254BF">
      <w:pPr>
        <w:pStyle w:val="ListParagraph"/>
        <w:numPr>
          <w:ilvl w:val="0"/>
          <w:numId w:val="7"/>
        </w:numPr>
      </w:pPr>
      <w:r>
        <w:t>In what file and on what line does the WICED_LED1 get assigned to the correct pin for this kit?</w:t>
      </w:r>
    </w:p>
    <w:p w:rsidR="00551F7D" w:rsidRDefault="000235AD" w:rsidP="00CC2BF9">
      <w:pPr>
        <w:tabs>
          <w:tab w:val="left" w:pos="3912"/>
        </w:tabs>
        <w:ind w:left="1440"/>
      </w:pPr>
      <w:proofErr w:type="spellStart"/>
      <w:r>
        <w:t>platform.h</w:t>
      </w:r>
      <w:proofErr w:type="spellEnd"/>
      <w:r>
        <w:t>, line 383</w:t>
      </w:r>
      <w:r w:rsidR="00551F7D">
        <w:t>.</w:t>
      </w:r>
    </w:p>
    <w:p w:rsidR="00551F7D" w:rsidRDefault="00551F7D" w:rsidP="008254BF">
      <w:pPr>
        <w:pStyle w:val="ListParagraph"/>
        <w:numPr>
          <w:ilvl w:val="0"/>
          <w:numId w:val="7"/>
        </w:numPr>
      </w:pPr>
      <w:r>
        <w:t>In what file and on what line is the pin connected to the LED set as an output?</w:t>
      </w:r>
    </w:p>
    <w:p w:rsidR="00551F7D" w:rsidRDefault="000235AD" w:rsidP="00CC2BF9">
      <w:pPr>
        <w:ind w:left="1440"/>
      </w:pPr>
      <w:proofErr w:type="spellStart"/>
      <w:r>
        <w:t>platform.c</w:t>
      </w:r>
      <w:proofErr w:type="spellEnd"/>
      <w:r>
        <w:t>, line 32</w:t>
      </w:r>
      <w:r w:rsidR="00551F7D">
        <w:t>3.</w:t>
      </w:r>
    </w:p>
    <w:p w:rsidR="00551F7D" w:rsidRPr="00F900FC" w:rsidRDefault="00551F7D" w:rsidP="00551F7D">
      <w:pPr>
        <w:pStyle w:val="Heading3"/>
      </w:pPr>
      <w:r>
        <w:t>Exercise 08</w:t>
      </w:r>
    </w:p>
    <w:p w:rsidR="00551F7D" w:rsidRDefault="00551F7D" w:rsidP="008254BF">
      <w:pPr>
        <w:pStyle w:val="ListParagraph"/>
        <w:numPr>
          <w:ilvl w:val="0"/>
          <w:numId w:val="8"/>
        </w:numPr>
      </w:pPr>
      <w:r>
        <w:t>What I2C addresses are found?</w:t>
      </w:r>
    </w:p>
    <w:p w:rsidR="00551F7D" w:rsidRDefault="00551F7D" w:rsidP="00CC2BF9">
      <w:pPr>
        <w:ind w:left="1440"/>
      </w:pPr>
      <w:r>
        <w:t>0x42</w:t>
      </w:r>
      <w:r>
        <w:tab/>
        <w:t>Analog Co-processor</w:t>
      </w:r>
    </w:p>
    <w:p w:rsidR="00551F7D" w:rsidRDefault="00551F7D" w:rsidP="00CC2BF9">
      <w:pPr>
        <w:ind w:left="720" w:firstLine="720"/>
      </w:pPr>
      <w:r>
        <w:t>0x3C</w:t>
      </w:r>
      <w:r>
        <w:tab/>
        <w:t>OLED Display</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03</w:t>
      </w:r>
    </w:p>
    <w:p w:rsidR="00551F7D" w:rsidRDefault="00551F7D" w:rsidP="00551F7D">
      <w:pPr>
        <w:pStyle w:val="Heading3"/>
      </w:pPr>
      <w:r>
        <w:t>Exercise 02</w:t>
      </w:r>
    </w:p>
    <w:p w:rsidR="00551F7D" w:rsidRDefault="00551F7D" w:rsidP="008254BF">
      <w:pPr>
        <w:pStyle w:val="ListParagraph"/>
        <w:numPr>
          <w:ilvl w:val="0"/>
          <w:numId w:val="9"/>
        </w:numPr>
      </w:pPr>
      <w:r>
        <w:t xml:space="preserve">Do you need </w:t>
      </w:r>
      <w:proofErr w:type="spellStart"/>
      <w:r w:rsidRPr="001547C0">
        <w:rPr>
          <w:i/>
        </w:rPr>
        <w:t>wiced_rtos_delay_millisecon</w:t>
      </w:r>
      <w:r>
        <w:t>ds</w:t>
      </w:r>
      <w:proofErr w:type="spellEnd"/>
      <w:r>
        <w:t xml:space="preserve"> in the LED thread? Why or why not?</w:t>
      </w:r>
    </w:p>
    <w:p w:rsidR="00551F7D" w:rsidRDefault="00551F7D" w:rsidP="00CC2BF9">
      <w:pPr>
        <w:ind w:left="1440"/>
      </w:pPr>
      <w:r>
        <w:t>No, because the semaphore causes the thread to suspend until it is set by the button ISR.</w:t>
      </w:r>
    </w:p>
    <w:p w:rsidR="00551F7D" w:rsidRDefault="00551F7D" w:rsidP="008254BF">
      <w:pPr>
        <w:pStyle w:val="ListParagraph"/>
        <w:numPr>
          <w:ilvl w:val="0"/>
          <w:numId w:val="9"/>
        </w:numPr>
      </w:pPr>
      <w:r>
        <w:t>What happens if you use a value of 100 for the semaphore timeout? Why?</w:t>
      </w:r>
    </w:p>
    <w:p w:rsidR="00551F7D" w:rsidRDefault="00551F7D" w:rsidP="00CC2BF9">
      <w:pPr>
        <w:ind w:left="1440"/>
      </w:pPr>
      <w:r>
        <w:t>The LED will blink every 100ms because the semaphore will timeout even when the button is not pressed.</w:t>
      </w:r>
    </w:p>
    <w:p w:rsidR="00551F7D" w:rsidRDefault="00551F7D" w:rsidP="00551F7D">
      <w:pPr>
        <w:pStyle w:val="Heading3"/>
      </w:pPr>
      <w:r>
        <w:t>Exercise 03</w:t>
      </w:r>
    </w:p>
    <w:p w:rsidR="00551F7D" w:rsidRDefault="00551F7D" w:rsidP="008254BF">
      <w:pPr>
        <w:pStyle w:val="ListParagraph"/>
        <w:keepNext/>
        <w:numPr>
          <w:ilvl w:val="0"/>
          <w:numId w:val="10"/>
        </w:numPr>
      </w:pPr>
      <w:r>
        <w:t>What happens if you forget to unlock the mutex in one of the threads? Why?</w:t>
      </w:r>
    </w:p>
    <w:p w:rsidR="00551F7D" w:rsidRDefault="00551F7D" w:rsidP="00CC2BF9">
      <w:pPr>
        <w:ind w:left="1440"/>
      </w:pPr>
      <w:r>
        <w:t>The thread that has the lock will keep running but the other thread will stay suspended because it can never get access to the mutex. Therefore, only one of the buttons will cause the LED to blink (the one that has the lock).</w:t>
      </w:r>
    </w:p>
    <w:p w:rsidR="00551F7D" w:rsidRDefault="00551F7D" w:rsidP="00551F7D">
      <w:pPr>
        <w:pStyle w:val="Heading3"/>
      </w:pPr>
      <w:r>
        <w:t>Exercise 05</w:t>
      </w:r>
    </w:p>
    <w:p w:rsidR="00551F7D" w:rsidRDefault="00551F7D" w:rsidP="008254BF">
      <w:pPr>
        <w:pStyle w:val="ListParagraph"/>
        <w:numPr>
          <w:ilvl w:val="0"/>
          <w:numId w:val="13"/>
        </w:numPr>
      </w:pPr>
      <w:r>
        <w:t xml:space="preserve">What happens if you don’t remove the </w:t>
      </w:r>
      <w:proofErr w:type="gramStart"/>
      <w:r>
        <w:t>while(</w:t>
      </w:r>
      <w:proofErr w:type="gramEnd"/>
      <w:r>
        <w:t>1) loop from the function that blinks the LED? Why?</w:t>
      </w:r>
    </w:p>
    <w:p w:rsidR="00551F7D" w:rsidRDefault="00551F7D" w:rsidP="00CC2BF9">
      <w:pPr>
        <w:ind w:left="1440"/>
      </w:pPr>
      <w:r>
        <w:t>The LED will appear to stay on all the time (in fact, it is blinking on/off rapidly) so it appears dim. The reason is that as soon as the timer executes the LED blinking function once, it never exits so it continually blinks the LED with no delay.</w:t>
      </w:r>
    </w:p>
    <w:p w:rsidR="00551F7D" w:rsidRDefault="00551F7D" w:rsidP="008254BF">
      <w:pPr>
        <w:pStyle w:val="ListParagraph"/>
        <w:numPr>
          <w:ilvl w:val="0"/>
          <w:numId w:val="13"/>
        </w:numPr>
      </w:pPr>
      <w:r>
        <w:t xml:space="preserve">What happens if the </w:t>
      </w:r>
      <w:proofErr w:type="spellStart"/>
      <w:r>
        <w:t>application_start</w:t>
      </w:r>
      <w:proofErr w:type="spellEnd"/>
      <w:r>
        <w:t xml:space="preserve"> doesn’t have a </w:t>
      </w:r>
      <w:proofErr w:type="gramStart"/>
      <w:r>
        <w:t>while(</w:t>
      </w:r>
      <w:proofErr w:type="gramEnd"/>
      <w:r>
        <w:t>1) loop? Why?</w:t>
      </w:r>
    </w:p>
    <w:p w:rsidR="00551F7D" w:rsidRDefault="00551F7D" w:rsidP="00CC2BF9">
      <w:pPr>
        <w:ind w:left="1440"/>
      </w:pPr>
      <w:r>
        <w:t xml:space="preserve">The chip will continuously reset because there are no active threads once </w:t>
      </w:r>
      <w:proofErr w:type="spellStart"/>
      <w:r>
        <w:t>application_start</w:t>
      </w:r>
      <w:proofErr w:type="spellEnd"/>
      <w:r>
        <w:t xml:space="preserve"> exits. Remember that the timer is NOT a thread on its own.</w:t>
      </w:r>
    </w:p>
    <w:p w:rsidR="00551F7D" w:rsidRDefault="00551F7D" w:rsidP="008254BF">
      <w:pPr>
        <w:pStyle w:val="ListParagraph"/>
        <w:numPr>
          <w:ilvl w:val="0"/>
          <w:numId w:val="13"/>
        </w:numPr>
      </w:pPr>
      <w:r>
        <w:t xml:space="preserve">Does the </w:t>
      </w:r>
      <w:proofErr w:type="gramStart"/>
      <w:r>
        <w:t>while(</w:t>
      </w:r>
      <w:proofErr w:type="gramEnd"/>
      <w:r>
        <w:t xml:space="preserve">1) loop in </w:t>
      </w:r>
      <w:proofErr w:type="spellStart"/>
      <w:r>
        <w:t>application_start</w:t>
      </w:r>
      <w:proofErr w:type="spellEnd"/>
      <w:r>
        <w:t xml:space="preserve"> need a delay? Why or why not?</w:t>
      </w:r>
    </w:p>
    <w:p w:rsidR="00551F7D" w:rsidRDefault="00551F7D" w:rsidP="00CC2BF9">
      <w:pPr>
        <w:ind w:left="1440"/>
      </w:pPr>
      <w:r>
        <w:t xml:space="preserve">No, because </w:t>
      </w:r>
      <w:proofErr w:type="spellStart"/>
      <w:r>
        <w:t>application_start</w:t>
      </w:r>
      <w:proofErr w:type="spellEnd"/>
      <w:r>
        <w:t xml:space="preserve"> is the only thread in the project.</w:t>
      </w:r>
    </w:p>
    <w:p w:rsidR="00551F7D" w:rsidRDefault="00551F7D" w:rsidP="00551F7D">
      <w:pPr>
        <w:rPr>
          <w:rFonts w:asciiTheme="majorHAnsi" w:eastAsiaTheme="majorEastAsia" w:hAnsiTheme="majorHAnsi" w:cstheme="majorBidi"/>
          <w:color w:val="2E74B5" w:themeColor="accent1" w:themeShade="BF"/>
          <w:sz w:val="26"/>
          <w:szCs w:val="26"/>
        </w:rPr>
      </w:pPr>
      <w:r>
        <w:br w:type="page"/>
      </w:r>
    </w:p>
    <w:p w:rsidR="00551F7D" w:rsidRDefault="00551F7D" w:rsidP="00551F7D">
      <w:pPr>
        <w:pStyle w:val="Heading1"/>
        <w:numPr>
          <w:ilvl w:val="0"/>
          <w:numId w:val="0"/>
        </w:numPr>
      </w:pPr>
      <w:r>
        <w:lastRenderedPageBreak/>
        <w:t>Chapter 05</w:t>
      </w:r>
    </w:p>
    <w:p w:rsidR="00551F7D" w:rsidRDefault="00551F7D" w:rsidP="00551F7D">
      <w:pPr>
        <w:pStyle w:val="Heading3"/>
      </w:pPr>
      <w:r>
        <w:t>Exercise 02</w:t>
      </w:r>
    </w:p>
    <w:p w:rsidR="00551F7D" w:rsidRDefault="00551F7D" w:rsidP="008254BF">
      <w:pPr>
        <w:pStyle w:val="ListParagraph"/>
        <w:keepNext/>
        <w:numPr>
          <w:ilvl w:val="0"/>
          <w:numId w:val="4"/>
        </w:numPr>
      </w:pPr>
      <w:r>
        <w:t xml:space="preserve">There are three changes required in the </w:t>
      </w:r>
      <w:proofErr w:type="spellStart"/>
      <w:r>
        <w:t>wifi_config_dct.h</w:t>
      </w:r>
      <w:proofErr w:type="spellEnd"/>
      <w:r>
        <w:t xml:space="preserve"> file:</w:t>
      </w:r>
    </w:p>
    <w:p w:rsidR="00551F7D" w:rsidRDefault="00551F7D" w:rsidP="00CC2BF9">
      <w:pPr>
        <w:ind w:left="1440"/>
      </w:pPr>
      <w:r>
        <w:t xml:space="preserve">CLIENT_AP_SSID changes to </w:t>
      </w:r>
      <w:r w:rsidRPr="00F55C33">
        <w:rPr>
          <w:b/>
          <w:i/>
        </w:rPr>
        <w:t>“WW101OPEN”</w:t>
      </w:r>
    </w:p>
    <w:p w:rsidR="00551F7D" w:rsidRDefault="00551F7D" w:rsidP="00CC2BF9">
      <w:pPr>
        <w:ind w:left="1440"/>
      </w:pPr>
      <w:r>
        <w:t xml:space="preserve">CLIENT_AP_PASSPHRASE changes to </w:t>
      </w:r>
      <w:r w:rsidRPr="00F55C33">
        <w:rPr>
          <w:b/>
          <w:i/>
        </w:rPr>
        <w:t>“”</w:t>
      </w:r>
    </w:p>
    <w:p w:rsidR="00551F7D" w:rsidRDefault="00551F7D" w:rsidP="00CC2BF9">
      <w:pPr>
        <w:ind w:left="1440"/>
        <w:rPr>
          <w:b/>
          <w:i/>
        </w:rPr>
      </w:pPr>
      <w:r>
        <w:t xml:space="preserve">CLIENT_AP_SECURITY changes to </w:t>
      </w:r>
      <w:r w:rsidRPr="00F55C33">
        <w:rPr>
          <w:b/>
          <w:i/>
        </w:rPr>
        <w:t>WICED_SECURITY_OPEN</w:t>
      </w:r>
    </w:p>
    <w:p w:rsidR="00551F7D" w:rsidRPr="00B20AD8" w:rsidRDefault="00551F7D" w:rsidP="00CC2BF9">
      <w:pPr>
        <w:ind w:left="1440"/>
      </w:pPr>
      <w:r>
        <w:t xml:space="preserve">Hint: you can find </w:t>
      </w:r>
      <w:proofErr w:type="gramStart"/>
      <w:r>
        <w:t>all of</w:t>
      </w:r>
      <w:proofErr w:type="gramEnd"/>
      <w:r>
        <w:t xml:space="preserve"> the security types available by right clicking on WICED_SECURITY_OPEN (or any other security name) from the DCT file and selecting “Open Declaration”.</w:t>
      </w:r>
    </w:p>
    <w:p w:rsidR="005075C9" w:rsidRDefault="005075C9" w:rsidP="00551F7D">
      <w:pPr>
        <w:pStyle w:val="Heading1"/>
        <w:numPr>
          <w:ilvl w:val="0"/>
          <w:numId w:val="0"/>
        </w:numPr>
      </w:pPr>
      <w:r>
        <w:t>Chapter 07b</w:t>
      </w:r>
    </w:p>
    <w:p w:rsidR="005075C9" w:rsidRDefault="005075C9" w:rsidP="005075C9">
      <w:pPr>
        <w:pStyle w:val="Heading3"/>
      </w:pPr>
      <w:r>
        <w:t>Exercise 03</w:t>
      </w:r>
    </w:p>
    <w:p w:rsidR="00CC2BF9" w:rsidRDefault="00CC2BF9" w:rsidP="00CC2BF9">
      <w:pPr>
        <w:pStyle w:val="ListParagraph"/>
        <w:numPr>
          <w:ilvl w:val="0"/>
          <w:numId w:val="18"/>
        </w:numPr>
        <w:spacing w:line="259" w:lineRule="auto"/>
      </w:pPr>
      <w:r w:rsidRPr="00905BBE">
        <w:t>Which server port is used for HTTP</w:t>
      </w:r>
      <w:r>
        <w:t xml:space="preserve"> (non-secure)</w:t>
      </w:r>
      <w:r w:rsidRPr="00905BBE">
        <w:t>?</w:t>
      </w:r>
    </w:p>
    <w:p w:rsidR="00CC2BF9" w:rsidRDefault="00CC2BF9" w:rsidP="00CC2BF9">
      <w:pPr>
        <w:spacing w:line="259" w:lineRule="auto"/>
        <w:ind w:left="1440"/>
      </w:pPr>
      <w:r>
        <w:t>Port 80.</w:t>
      </w:r>
    </w:p>
    <w:p w:rsidR="00CC2BF9" w:rsidRDefault="00CC2BF9" w:rsidP="00CC2BF9">
      <w:pPr>
        <w:pStyle w:val="ListParagraph"/>
        <w:numPr>
          <w:ilvl w:val="0"/>
          <w:numId w:val="18"/>
        </w:numPr>
        <w:spacing w:line="259" w:lineRule="auto"/>
      </w:pPr>
      <w:r w:rsidRPr="00905BBE">
        <w:t>What function is called each time an HTTP event occurs?</w:t>
      </w:r>
      <w:r>
        <w:t xml:space="preserve"> Where is that specified?</w:t>
      </w:r>
    </w:p>
    <w:p w:rsidR="00CC2BF9" w:rsidRPr="00905BBE" w:rsidRDefault="00CC2BF9" w:rsidP="00CC2BF9">
      <w:pPr>
        <w:spacing w:before="240"/>
        <w:ind w:left="1440"/>
      </w:pPr>
      <w:r>
        <w:t xml:space="preserve">The callback function is called </w:t>
      </w:r>
      <w:proofErr w:type="spellStart"/>
      <w:r>
        <w:t>event_handler</w:t>
      </w:r>
      <w:proofErr w:type="spellEnd"/>
      <w:r>
        <w:t xml:space="preserve">. It is specified as a parameter to </w:t>
      </w:r>
      <w:proofErr w:type="spellStart"/>
      <w:r>
        <w:t>http_client_init</w:t>
      </w:r>
      <w:proofErr w:type="spellEnd"/>
      <w:r>
        <w:t>.</w:t>
      </w:r>
    </w:p>
    <w:p w:rsidR="00CC2BF9" w:rsidRPr="00905BBE" w:rsidRDefault="00CC2BF9" w:rsidP="00CC2BF9">
      <w:pPr>
        <w:pStyle w:val="ListParagraph"/>
        <w:numPr>
          <w:ilvl w:val="0"/>
          <w:numId w:val="18"/>
        </w:numPr>
        <w:spacing w:line="259" w:lineRule="auto"/>
      </w:pPr>
      <w:r w:rsidRPr="00905BBE">
        <w:t>What header(s) is/are sent with each request?</w:t>
      </w:r>
    </w:p>
    <w:p w:rsidR="00CC2BF9" w:rsidRDefault="00CC2BF9" w:rsidP="00CC2BF9">
      <w:pPr>
        <w:spacing w:before="240"/>
        <w:ind w:left="1440"/>
      </w:pPr>
      <w:r>
        <w:t>In this case, only a single header is sent:</w:t>
      </w:r>
    </w:p>
    <w:p w:rsidR="00CC2BF9" w:rsidRPr="00905BBE" w:rsidRDefault="00CC2BF9" w:rsidP="00CC2BF9">
      <w:pPr>
        <w:spacing w:before="240"/>
        <w:ind w:left="1440"/>
      </w:pPr>
      <w:r>
        <w:tab/>
        <w:t>Host: httpbin.org</w:t>
      </w:r>
    </w:p>
    <w:p w:rsidR="00CC2BF9" w:rsidRPr="00905BBE" w:rsidRDefault="00CC2BF9" w:rsidP="00CC2BF9">
      <w:pPr>
        <w:pStyle w:val="ListParagraph"/>
        <w:numPr>
          <w:ilvl w:val="0"/>
          <w:numId w:val="18"/>
        </w:numPr>
        <w:spacing w:line="259" w:lineRule="auto"/>
      </w:pPr>
      <w:r w:rsidRPr="00905BBE">
        <w:t>What is the purpose of the semaphore “</w:t>
      </w:r>
      <w:proofErr w:type="spellStart"/>
      <w:r w:rsidRPr="00905BBE">
        <w:t>httpWait</w:t>
      </w:r>
      <w:proofErr w:type="spellEnd"/>
      <w:r w:rsidRPr="00905BBE">
        <w:t>”.</w:t>
      </w:r>
    </w:p>
    <w:p w:rsidR="00CC2BF9" w:rsidRPr="00905BBE" w:rsidRDefault="00CC2BF9" w:rsidP="00CC2BF9">
      <w:pPr>
        <w:spacing w:before="240"/>
        <w:ind w:left="1440"/>
      </w:pPr>
      <w:r>
        <w:t>The semaphore causes the firmware to wait until the first request has completed before sending the second request. Since we are re-using the request structure for the second request this is necessary. Even if we had separate request structures, the semaphore is still useful because it guarantees that the requests won’t interfere with each other. If you didn’t do this, you could have the streams from multiple requests sending data over the same socket at the same time. Another alternative is to use a separate HTTP client and request structure for each request which means you would have a separate socket for each one.</w:t>
      </w:r>
    </w:p>
    <w:p w:rsidR="00CC2BF9" w:rsidRPr="00905BBE" w:rsidRDefault="00FD2350" w:rsidP="00CC2BF9">
      <w:pPr>
        <w:pStyle w:val="ListParagraph"/>
        <w:numPr>
          <w:ilvl w:val="0"/>
          <w:numId w:val="18"/>
        </w:numPr>
        <w:spacing w:line="259" w:lineRule="auto"/>
      </w:pPr>
      <w:r>
        <w:t>How many response payload packets</w:t>
      </w:r>
      <w:r w:rsidR="00CC2BF9" w:rsidRPr="00905BBE">
        <w:t xml:space="preserve"> do we get </w:t>
      </w:r>
      <w:r>
        <w:t>from</w:t>
      </w:r>
      <w:r w:rsidR="00CC2BF9" w:rsidRPr="00905BBE">
        <w:t xml:space="preserve"> the request to /http?</w:t>
      </w:r>
    </w:p>
    <w:p w:rsidR="00CC2BF9" w:rsidRPr="00905BBE" w:rsidRDefault="00CC2BF9" w:rsidP="00CC2BF9">
      <w:pPr>
        <w:spacing w:before="240"/>
        <w:ind w:left="1440"/>
      </w:pPr>
      <w:r>
        <w:t>There are 3 payload</w:t>
      </w:r>
      <w:r w:rsidR="00FD2350">
        <w:t xml:space="preserve"> packets</w:t>
      </w:r>
      <w:r>
        <w:t xml:space="preserve"> </w:t>
      </w:r>
      <w:r w:rsidR="00FD2350">
        <w:t>from</w:t>
      </w:r>
      <w:r>
        <w:t xml:space="preserve"> the request to /http.</w:t>
      </w:r>
    </w:p>
    <w:p w:rsidR="00CC2BF9" w:rsidRDefault="00CC2BF9" w:rsidP="00CC2BF9">
      <w:pPr>
        <w:pStyle w:val="ListParagraph"/>
        <w:numPr>
          <w:ilvl w:val="0"/>
          <w:numId w:val="18"/>
        </w:numPr>
        <w:spacing w:line="259" w:lineRule="auto"/>
      </w:pPr>
      <w:r w:rsidRPr="00905BBE">
        <w:lastRenderedPageBreak/>
        <w:t xml:space="preserve">Where is the </w:t>
      </w:r>
      <w:proofErr w:type="spellStart"/>
      <w:r w:rsidRPr="00905BBE">
        <w:t>http_request_deinit</w:t>
      </w:r>
      <w:proofErr w:type="spellEnd"/>
      <w:r w:rsidRPr="00905BBE">
        <w:t xml:space="preserve"> called? Why?</w:t>
      </w:r>
    </w:p>
    <w:p w:rsidR="00CC2BF9" w:rsidRDefault="00CC2BF9" w:rsidP="00CC2BF9">
      <w:pPr>
        <w:spacing w:line="259" w:lineRule="auto"/>
        <w:ind w:left="1440"/>
      </w:pPr>
      <w:r>
        <w:t xml:space="preserve">The </w:t>
      </w:r>
      <w:proofErr w:type="spellStart"/>
      <w:r w:rsidRPr="00905BBE">
        <w:t>http_request_deinit</w:t>
      </w:r>
      <w:proofErr w:type="spellEnd"/>
      <w:r>
        <w:t xml:space="preserve"> is called inside the http callback function (</w:t>
      </w:r>
      <w:proofErr w:type="spellStart"/>
      <w:r>
        <w:t>event_handler</w:t>
      </w:r>
      <w:proofErr w:type="spellEnd"/>
      <w:r>
        <w:t>) but only when the response-&gt;</w:t>
      </w:r>
      <w:proofErr w:type="spellStart"/>
      <w:r>
        <w:t>remaining_length</w:t>
      </w:r>
      <w:proofErr w:type="spellEnd"/>
      <w:r>
        <w:t xml:space="preserve"> is equal to zero. This must be done because for a large response (like from /html) the payload may be sent in several packets. Therefore, you must make sure that nothing else is coming before you de-</w:t>
      </w:r>
      <w:proofErr w:type="spellStart"/>
      <w:r>
        <w:t>init</w:t>
      </w:r>
      <w:proofErr w:type="spellEnd"/>
      <w:r>
        <w:t xml:space="preserve"> the request.</w:t>
      </w:r>
    </w:p>
    <w:p w:rsidR="00FD2350" w:rsidRPr="00905BBE" w:rsidRDefault="00FD2350" w:rsidP="00FD2350">
      <w:pPr>
        <w:pStyle w:val="ListParagraph"/>
        <w:numPr>
          <w:ilvl w:val="0"/>
          <w:numId w:val="18"/>
        </w:numPr>
        <w:spacing w:line="259" w:lineRule="auto"/>
      </w:pPr>
      <w:r w:rsidRPr="00905BBE">
        <w:t>What is the variable “connected” used for? Why is it needed?</w:t>
      </w:r>
    </w:p>
    <w:p w:rsidR="00FD2350" w:rsidRPr="00905BBE" w:rsidRDefault="00FD2350" w:rsidP="00FD2350">
      <w:pPr>
        <w:spacing w:before="240"/>
        <w:ind w:left="1440"/>
      </w:pPr>
      <w:r>
        <w:t>The variable “connected” is used to determine if the connection to the server is still active. It is needed because the server can disconnect at any time. Therefore, before sending another request, we need to see if the connection is still there. If not, we need to restart everything.</w:t>
      </w:r>
    </w:p>
    <w:p w:rsidR="00CC2BF9" w:rsidRPr="00905BBE" w:rsidRDefault="00CC2BF9" w:rsidP="00CC2BF9">
      <w:pPr>
        <w:pStyle w:val="ListParagraph"/>
        <w:numPr>
          <w:ilvl w:val="0"/>
          <w:numId w:val="18"/>
        </w:numPr>
        <w:spacing w:line="259" w:lineRule="auto"/>
      </w:pPr>
      <w:r>
        <w:t>Uncomment the section of code to wait for the server to disconnect between requests. How long does the server wait before closing the connection?</w:t>
      </w:r>
    </w:p>
    <w:p w:rsidR="005075C9" w:rsidRDefault="00FD2350" w:rsidP="00FD2350">
      <w:pPr>
        <w:ind w:left="1440"/>
      </w:pPr>
      <w:r>
        <w:t>The server disconnects after about 60 seconds of inactivity.</w:t>
      </w:r>
    </w:p>
    <w:p w:rsidR="005075C9" w:rsidRDefault="005075C9" w:rsidP="005075C9">
      <w:pPr>
        <w:pStyle w:val="Heading3"/>
      </w:pPr>
      <w:r>
        <w:t>Exercise 04</w:t>
      </w:r>
    </w:p>
    <w:p w:rsidR="006C6FE4" w:rsidRPr="00905BBE" w:rsidRDefault="006C6FE4" w:rsidP="006C6FE4">
      <w:pPr>
        <w:pStyle w:val="ListParagraph"/>
        <w:numPr>
          <w:ilvl w:val="0"/>
          <w:numId w:val="23"/>
        </w:numPr>
        <w:spacing w:line="259" w:lineRule="auto"/>
        <w:ind w:left="720"/>
      </w:pPr>
      <w:r w:rsidRPr="00905BBE">
        <w:t>Which server port is used for HTTP</w:t>
      </w:r>
      <w:r>
        <w:t>S (secure)</w:t>
      </w:r>
      <w:r w:rsidRPr="00905BBE">
        <w:t>?</w:t>
      </w:r>
    </w:p>
    <w:p w:rsidR="006C6FE4" w:rsidRPr="00905BBE" w:rsidRDefault="006C6FE4" w:rsidP="006C6FE4">
      <w:pPr>
        <w:spacing w:before="240"/>
        <w:ind w:left="1440"/>
      </w:pPr>
      <w:r>
        <w:t>Port 443.</w:t>
      </w:r>
    </w:p>
    <w:p w:rsidR="006C6FE4" w:rsidRDefault="006C6FE4" w:rsidP="006C6FE4">
      <w:pPr>
        <w:pStyle w:val="ListParagraph"/>
        <w:numPr>
          <w:ilvl w:val="0"/>
          <w:numId w:val="23"/>
        </w:numPr>
        <w:spacing w:line="259" w:lineRule="auto"/>
        <w:ind w:left="720"/>
      </w:pPr>
      <w:r>
        <w:t>What function call and parameter specifies that the connection should use TLS?</w:t>
      </w:r>
    </w:p>
    <w:p w:rsidR="006C6FE4" w:rsidRPr="00EA3BD2" w:rsidRDefault="006C6FE4" w:rsidP="006C6FE4">
      <w:pPr>
        <w:spacing w:before="240"/>
        <w:ind w:left="1440"/>
      </w:pPr>
      <w:r>
        <w:t>The 4</w:t>
      </w:r>
      <w:r w:rsidRPr="006C6FE4">
        <w:rPr>
          <w:vertAlign w:val="superscript"/>
        </w:rPr>
        <w:t>th</w:t>
      </w:r>
      <w:r>
        <w:t xml:space="preserve"> parameter to </w:t>
      </w:r>
      <w:proofErr w:type="spellStart"/>
      <w:r w:rsidRPr="006C6FE4">
        <w:t>http_client_connect</w:t>
      </w:r>
      <w:proofErr w:type="spellEnd"/>
      <w:r>
        <w:t xml:space="preserve"> is “HTTP_USE_TLS” instead of “HTTP_NO_SECURITY.”</w:t>
      </w:r>
    </w:p>
    <w:p w:rsidR="006C6FE4" w:rsidRPr="00EA3BD2" w:rsidRDefault="006C6FE4" w:rsidP="006C6FE4">
      <w:pPr>
        <w:pStyle w:val="ListParagraph"/>
        <w:numPr>
          <w:ilvl w:val="0"/>
          <w:numId w:val="23"/>
        </w:numPr>
        <w:spacing w:line="259" w:lineRule="auto"/>
        <w:ind w:left="720"/>
      </w:pPr>
      <w:r w:rsidRPr="00EA3BD2">
        <w:t>Where is the certificate stored inside the device?</w:t>
      </w:r>
    </w:p>
    <w:p w:rsidR="006C6FE4" w:rsidRPr="00EA3BD2" w:rsidRDefault="006C6FE4" w:rsidP="006C6FE4">
      <w:pPr>
        <w:spacing w:before="240"/>
        <w:ind w:left="1440"/>
      </w:pPr>
      <w:r>
        <w:t>The certificate is stored inside the DCT.</w:t>
      </w:r>
    </w:p>
    <w:p w:rsidR="006C6FE4" w:rsidRPr="00905BBE" w:rsidRDefault="006C6FE4" w:rsidP="006C6FE4">
      <w:pPr>
        <w:pStyle w:val="ListParagraph"/>
        <w:numPr>
          <w:ilvl w:val="0"/>
          <w:numId w:val="23"/>
        </w:numPr>
        <w:spacing w:line="259" w:lineRule="auto"/>
        <w:ind w:left="720"/>
      </w:pPr>
      <w:r w:rsidRPr="00EA3BD2">
        <w:t>How is the certificate read into the firmware?</w:t>
      </w:r>
    </w:p>
    <w:p w:rsidR="005075C9" w:rsidRDefault="006C6FE4" w:rsidP="006C6FE4">
      <w:pPr>
        <w:ind w:left="1440"/>
      </w:pPr>
      <w:r>
        <w:t xml:space="preserve">The certificate is read into the firmware by using the function </w:t>
      </w:r>
      <w:proofErr w:type="spellStart"/>
      <w:r w:rsidRPr="006C6FE4">
        <w:t>wiced_dct_read_lock</w:t>
      </w:r>
      <w:proofErr w:type="spellEnd"/>
      <w:r>
        <w:t>.</w:t>
      </w:r>
    </w:p>
    <w:p w:rsidR="005075C9" w:rsidRDefault="005075C9" w:rsidP="005075C9">
      <w:pPr>
        <w:pStyle w:val="Heading3"/>
      </w:pPr>
      <w:r>
        <w:t>Exercise 05</w:t>
      </w:r>
    </w:p>
    <w:p w:rsidR="006C6FE4" w:rsidRDefault="006C6FE4" w:rsidP="006C6FE4">
      <w:pPr>
        <w:pStyle w:val="ListParagraph"/>
        <w:numPr>
          <w:ilvl w:val="0"/>
          <w:numId w:val="20"/>
        </w:numPr>
        <w:spacing w:line="259" w:lineRule="auto"/>
      </w:pPr>
      <w:r>
        <w:t>What headers sent with the POST request</w:t>
      </w:r>
      <w:r w:rsidRPr="00905BBE">
        <w:t>?</w:t>
      </w:r>
    </w:p>
    <w:p w:rsidR="006C6FE4" w:rsidRDefault="00326905" w:rsidP="006C6FE4">
      <w:pPr>
        <w:spacing w:before="240"/>
        <w:ind w:left="1440"/>
      </w:pPr>
      <w:r>
        <w:t>There are 3 headers:</w:t>
      </w:r>
    </w:p>
    <w:p w:rsidR="00326905" w:rsidRDefault="00326905" w:rsidP="00326905">
      <w:pPr>
        <w:spacing w:before="240"/>
        <w:ind w:left="2160"/>
      </w:pPr>
      <w:r>
        <w:t>Host: httpbin.org</w:t>
      </w:r>
    </w:p>
    <w:p w:rsidR="00326905" w:rsidRDefault="00326905" w:rsidP="00326905">
      <w:pPr>
        <w:spacing w:before="240"/>
        <w:ind w:left="2160"/>
      </w:pPr>
      <w:r>
        <w:t>Content-Type: application/</w:t>
      </w:r>
      <w:proofErr w:type="spellStart"/>
      <w:r>
        <w:t>json</w:t>
      </w:r>
      <w:proofErr w:type="spellEnd"/>
    </w:p>
    <w:p w:rsidR="00326905" w:rsidRDefault="00326905" w:rsidP="00326905">
      <w:pPr>
        <w:spacing w:before="240"/>
        <w:ind w:left="2160"/>
      </w:pPr>
      <w:r>
        <w:lastRenderedPageBreak/>
        <w:t>Content-Length: 1</w:t>
      </w:r>
      <w:r w:rsidR="00C735C4">
        <w:t>5</w:t>
      </w:r>
    </w:p>
    <w:p w:rsidR="004E531D" w:rsidRDefault="004E531D" w:rsidP="00326905">
      <w:pPr>
        <w:spacing w:before="240"/>
        <w:ind w:left="2160"/>
      </w:pPr>
      <w:r>
        <w:tab/>
        <w:t>(back-slashes don’t count in the content length)</w:t>
      </w:r>
    </w:p>
    <w:p w:rsidR="005075C9" w:rsidRDefault="006C6FE4" w:rsidP="006C6FE4">
      <w:pPr>
        <w:pStyle w:val="ListParagraph"/>
        <w:numPr>
          <w:ilvl w:val="0"/>
          <w:numId w:val="20"/>
        </w:numPr>
        <w:spacing w:line="259" w:lineRule="auto"/>
      </w:pPr>
      <w:r>
        <w:t>What is the JSON content that is posted?</w:t>
      </w:r>
    </w:p>
    <w:p w:rsidR="006C6FE4" w:rsidRDefault="00326905" w:rsidP="004E531D">
      <w:pPr>
        <w:ind w:left="1440"/>
      </w:pPr>
      <w:r>
        <w:t>The JSON is a key-value pair of {</w:t>
      </w:r>
      <w:r w:rsidR="00C735C4">
        <w:t>“</w:t>
      </w:r>
      <w:proofErr w:type="spellStart"/>
      <w:r>
        <w:t>WICED</w:t>
      </w:r>
      <w:r w:rsidR="00C735C4">
        <w:t>”</w:t>
      </w:r>
      <w:proofErr w:type="gramStart"/>
      <w:r>
        <w:t>:</w:t>
      </w:r>
      <w:r w:rsidR="00C735C4">
        <w:t>”</w:t>
      </w:r>
      <w:r>
        <w:t>yes</w:t>
      </w:r>
      <w:proofErr w:type="spellEnd"/>
      <w:proofErr w:type="gramEnd"/>
      <w:r w:rsidR="00C735C4">
        <w:t>”</w:t>
      </w:r>
      <w:r>
        <w:t>}</w:t>
      </w:r>
    </w:p>
    <w:p w:rsidR="005075C9" w:rsidRDefault="005075C9" w:rsidP="005075C9">
      <w:pPr>
        <w:pStyle w:val="Heading3"/>
      </w:pPr>
      <w:r>
        <w:t>Exercise 06</w:t>
      </w:r>
    </w:p>
    <w:p w:rsidR="006C6FE4" w:rsidRPr="00EA3BD2" w:rsidRDefault="006C6FE4" w:rsidP="006C6FE4">
      <w:pPr>
        <w:pStyle w:val="ListParagraph"/>
        <w:numPr>
          <w:ilvl w:val="0"/>
          <w:numId w:val="21"/>
        </w:numPr>
        <w:spacing w:line="259" w:lineRule="auto"/>
      </w:pPr>
      <w:r w:rsidRPr="00EA3BD2">
        <w:t>Where is the certificate stored inside the device?</w:t>
      </w:r>
    </w:p>
    <w:p w:rsidR="006C6FE4" w:rsidRPr="00EA3BD2" w:rsidRDefault="00933A4E" w:rsidP="00933A4E">
      <w:pPr>
        <w:spacing w:before="240"/>
        <w:ind w:left="1440"/>
      </w:pPr>
      <w:r>
        <w:t>The certificate is stored in Flash after the DCT information.</w:t>
      </w:r>
    </w:p>
    <w:p w:rsidR="00933A4E" w:rsidRDefault="006C6FE4" w:rsidP="00933A4E">
      <w:pPr>
        <w:pStyle w:val="ListParagraph"/>
        <w:numPr>
          <w:ilvl w:val="0"/>
          <w:numId w:val="21"/>
        </w:numPr>
        <w:spacing w:line="259" w:lineRule="auto"/>
      </w:pPr>
      <w:r w:rsidRPr="00EA3BD2">
        <w:t>How is the certificate read into the firmware?</w:t>
      </w:r>
    </w:p>
    <w:p w:rsidR="00933A4E" w:rsidRPr="005075C9" w:rsidRDefault="00933A4E" w:rsidP="00933A4E">
      <w:pPr>
        <w:spacing w:line="259" w:lineRule="auto"/>
        <w:ind w:left="1440"/>
      </w:pPr>
      <w:r>
        <w:t xml:space="preserve">The certificate is read into the firmware by using the function </w:t>
      </w:r>
      <w:proofErr w:type="spellStart"/>
      <w:r>
        <w:t>resource</w:t>
      </w:r>
      <w:r w:rsidRPr="006C6FE4">
        <w:t>_</w:t>
      </w:r>
      <w:r>
        <w:t>get_readonly_buffer</w:t>
      </w:r>
      <w:proofErr w:type="spellEnd"/>
      <w:r>
        <w:t>.</w:t>
      </w:r>
    </w:p>
    <w:p w:rsidR="00551F7D" w:rsidRPr="001547C0" w:rsidRDefault="00551F7D" w:rsidP="00551F7D">
      <w:pPr>
        <w:pStyle w:val="Heading1"/>
        <w:numPr>
          <w:ilvl w:val="0"/>
          <w:numId w:val="0"/>
        </w:numPr>
      </w:pPr>
      <w:r>
        <w:t>Chapter 07</w:t>
      </w:r>
      <w:r w:rsidR="005075C9">
        <w:t>c</w:t>
      </w:r>
    </w:p>
    <w:p w:rsidR="00551F7D" w:rsidRDefault="005075C9" w:rsidP="00551F7D">
      <w:pPr>
        <w:pStyle w:val="Heading3"/>
      </w:pPr>
      <w:r>
        <w:t>Exercise 05</w:t>
      </w:r>
    </w:p>
    <w:p w:rsidR="00551F7D" w:rsidRDefault="00551F7D" w:rsidP="006C6FE4">
      <w:pPr>
        <w:pStyle w:val="ListParagraph"/>
        <w:keepNext/>
        <w:numPr>
          <w:ilvl w:val="0"/>
          <w:numId w:val="26"/>
        </w:numPr>
      </w:pPr>
      <w:r>
        <w:t xml:space="preserve">How do the MQTT library functions (e.g. </w:t>
      </w:r>
      <w:proofErr w:type="spellStart"/>
      <w:r>
        <w:t>wiced_</w:t>
      </w:r>
      <w:r w:rsidR="00AC0375">
        <w:t>aws</w:t>
      </w:r>
      <w:r>
        <w:t>_publish</w:t>
      </w:r>
      <w:proofErr w:type="spellEnd"/>
      <w:r>
        <w:t>) get into your project?</w:t>
      </w:r>
    </w:p>
    <w:p w:rsidR="00551F7D" w:rsidRPr="00892C78" w:rsidRDefault="00551F7D" w:rsidP="00551F7D">
      <w:pPr>
        <w:ind w:left="720"/>
      </w:pPr>
      <w:r>
        <w:t>The line “</w:t>
      </w:r>
      <w:r>
        <w:rPr>
          <w:rFonts w:ascii="Consolas" w:hAnsi="Consolas" w:cs="Consolas"/>
          <w:b/>
          <w:bCs/>
          <w:color w:val="4E76D6"/>
          <w:sz w:val="20"/>
          <w:szCs w:val="20"/>
        </w:rPr>
        <w:t>$(NAME)_COMPONENTS :</w:t>
      </w:r>
      <w:r>
        <w:rPr>
          <w:rFonts w:ascii="Consolas" w:hAnsi="Consolas" w:cs="Consolas"/>
          <w:color w:val="000000"/>
          <w:sz w:val="20"/>
          <w:szCs w:val="20"/>
        </w:rPr>
        <w:t>= protocols/</w:t>
      </w:r>
      <w:r w:rsidR="00A54BEE">
        <w:rPr>
          <w:rFonts w:ascii="Consolas" w:hAnsi="Consolas" w:cs="Consolas"/>
          <w:color w:val="000000"/>
          <w:sz w:val="20"/>
          <w:szCs w:val="20"/>
        </w:rPr>
        <w:t>AWS</w:t>
      </w:r>
      <w:r w:rsidRPr="00D90958">
        <w:t>”</w:t>
      </w:r>
      <w:r>
        <w:rPr>
          <w:rFonts w:ascii="Consolas" w:hAnsi="Consolas" w:cs="Consolas"/>
          <w:color w:val="000000"/>
          <w:sz w:val="20"/>
          <w:szCs w:val="20"/>
        </w:rPr>
        <w:t xml:space="preserve"> </w:t>
      </w:r>
      <w:r w:rsidRPr="00892C78">
        <w:t xml:space="preserve">in the make file </w:t>
      </w:r>
      <w:r w:rsidR="00AC0375">
        <w:t>and the #include for "</w:t>
      </w:r>
      <w:proofErr w:type="spellStart"/>
      <w:r w:rsidR="00AC0375" w:rsidRPr="00AC0375">
        <w:t>wiced_aws.h</w:t>
      </w:r>
      <w:proofErr w:type="spellEnd"/>
      <w:r w:rsidR="00AC0375">
        <w:t>" and "</w:t>
      </w:r>
      <w:proofErr w:type="spellStart"/>
      <w:r w:rsidR="00AC0375" w:rsidRPr="00AC0375">
        <w:t>aws_common.h</w:t>
      </w:r>
      <w:proofErr w:type="spellEnd"/>
      <w:r w:rsidR="00AC0375">
        <w:t xml:space="preserve">" in the C file </w:t>
      </w:r>
      <w:r>
        <w:t xml:space="preserve">cause the </w:t>
      </w:r>
      <w:r w:rsidR="00AC0375">
        <w:t xml:space="preserve">AWS </w:t>
      </w:r>
      <w:r>
        <w:t>library functions to be included in the project.</w:t>
      </w:r>
    </w:p>
    <w:p w:rsidR="00551F7D" w:rsidRDefault="00551F7D" w:rsidP="006C6FE4">
      <w:pPr>
        <w:pStyle w:val="ListParagraph"/>
        <w:keepNext/>
        <w:numPr>
          <w:ilvl w:val="0"/>
          <w:numId w:val="26"/>
        </w:numPr>
      </w:pPr>
      <w:r>
        <w:t>What function is called when the button is pressed?</w:t>
      </w:r>
    </w:p>
    <w:p w:rsidR="00551F7D" w:rsidRPr="00D90958" w:rsidRDefault="00AC0375" w:rsidP="00551F7D">
      <w:pPr>
        <w:ind w:left="720"/>
        <w:rPr>
          <w:rFonts w:ascii="Consolas" w:hAnsi="Consolas" w:cs="Consolas"/>
          <w:color w:val="000000"/>
          <w:sz w:val="20"/>
          <w:szCs w:val="20"/>
        </w:rPr>
      </w:pPr>
      <w:proofErr w:type="spellStart"/>
      <w:r>
        <w:rPr>
          <w:rFonts w:ascii="Consolas" w:hAnsi="Consolas" w:cs="Consolas"/>
          <w:color w:val="000000"/>
          <w:sz w:val="20"/>
          <w:szCs w:val="20"/>
        </w:rPr>
        <w:t>button_press</w:t>
      </w:r>
      <w:r w:rsidR="00551F7D" w:rsidRPr="00D90958">
        <w:rPr>
          <w:rFonts w:ascii="Consolas" w:hAnsi="Consolas" w:cs="Consolas"/>
          <w:color w:val="000000"/>
          <w:sz w:val="20"/>
          <w:szCs w:val="20"/>
        </w:rPr>
        <w:t>_callback</w:t>
      </w:r>
      <w:proofErr w:type="spellEnd"/>
    </w:p>
    <w:p w:rsidR="00551F7D" w:rsidRDefault="00551F7D" w:rsidP="006C6FE4">
      <w:pPr>
        <w:pStyle w:val="ListParagraph"/>
        <w:keepNext/>
        <w:numPr>
          <w:ilvl w:val="0"/>
          <w:numId w:val="26"/>
        </w:numPr>
      </w:pPr>
      <w:r>
        <w:t>How does the button callback unlock the main thread?</w:t>
      </w:r>
    </w:p>
    <w:p w:rsidR="00551F7D" w:rsidRPr="00D90958" w:rsidRDefault="00551F7D" w:rsidP="00551F7D">
      <w:pPr>
        <w:ind w:left="720"/>
        <w:rPr>
          <w:rFonts w:ascii="Consolas" w:hAnsi="Consolas" w:cs="Consolas"/>
          <w:color w:val="000000"/>
          <w:sz w:val="20"/>
          <w:szCs w:val="20"/>
        </w:rPr>
      </w:pPr>
      <w:r>
        <w:t>It sets a semaphore using “</w:t>
      </w:r>
      <w:proofErr w:type="spellStart"/>
      <w:r w:rsidRPr="00D90958">
        <w:rPr>
          <w:rFonts w:ascii="Consolas" w:hAnsi="Consolas" w:cs="Consolas"/>
          <w:color w:val="000000"/>
          <w:sz w:val="20"/>
          <w:szCs w:val="20"/>
        </w:rPr>
        <w:t>wiced_rtos_set_</w:t>
      </w:r>
      <w:proofErr w:type="gramStart"/>
      <w:r w:rsidRPr="00D90958">
        <w:rPr>
          <w:rFonts w:ascii="Consolas" w:hAnsi="Consolas" w:cs="Consolas"/>
          <w:color w:val="000000"/>
          <w:sz w:val="20"/>
          <w:szCs w:val="20"/>
        </w:rPr>
        <w:t>semaphore</w:t>
      </w:r>
      <w:proofErr w:type="spellEnd"/>
      <w:r w:rsidRPr="00D90958">
        <w:rPr>
          <w:rFonts w:ascii="Consolas" w:hAnsi="Consolas" w:cs="Consolas"/>
          <w:color w:val="000000"/>
          <w:sz w:val="20"/>
          <w:szCs w:val="20"/>
        </w:rPr>
        <w:t>( &amp;</w:t>
      </w:r>
      <w:proofErr w:type="spellStart"/>
      <w:proofErr w:type="gramEnd"/>
      <w:r w:rsidRPr="00D90958">
        <w:rPr>
          <w:rFonts w:ascii="Consolas" w:hAnsi="Consolas" w:cs="Consolas"/>
          <w:color w:val="000000"/>
          <w:sz w:val="20"/>
          <w:szCs w:val="20"/>
        </w:rPr>
        <w:t>wake_semaphore</w:t>
      </w:r>
      <w:proofErr w:type="spellEnd"/>
      <w:r w:rsidRPr="00D90958">
        <w:rPr>
          <w:rFonts w:ascii="Consolas" w:hAnsi="Consolas" w:cs="Consolas"/>
          <w:color w:val="000000"/>
          <w:sz w:val="20"/>
          <w:szCs w:val="20"/>
        </w:rPr>
        <w:t xml:space="preserve"> );</w:t>
      </w:r>
      <w:r w:rsidRPr="00D90958">
        <w:t>”</w:t>
      </w:r>
    </w:p>
    <w:p w:rsidR="00551F7D" w:rsidRDefault="00551F7D" w:rsidP="006C6FE4">
      <w:pPr>
        <w:pStyle w:val="ListParagraph"/>
        <w:keepNext/>
        <w:numPr>
          <w:ilvl w:val="0"/>
          <w:numId w:val="26"/>
        </w:numPr>
      </w:pPr>
      <w:r>
        <w:t>Are all messages sent to the AWS IOT MQTT Message Broker required to be in JSON format?</w:t>
      </w:r>
    </w:p>
    <w:p w:rsidR="00551F7D" w:rsidRDefault="00551F7D" w:rsidP="00551F7D">
      <w:pPr>
        <w:ind w:left="720"/>
      </w:pPr>
      <w:r>
        <w:t xml:space="preserve">No, but messages that affect the shadow </w:t>
      </w:r>
      <w:proofErr w:type="gramStart"/>
      <w:r>
        <w:t>have to</w:t>
      </w:r>
      <w:proofErr w:type="gramEnd"/>
      <w:r>
        <w:t xml:space="preserve"> be JSON.</w:t>
      </w:r>
    </w:p>
    <w:p w:rsidR="00551F7D" w:rsidRPr="00551F7D" w:rsidRDefault="00551F7D" w:rsidP="00551F7D"/>
    <w:p w:rsidR="00551F7D" w:rsidRPr="00551F7D" w:rsidRDefault="00551F7D" w:rsidP="00551F7D"/>
    <w:p w:rsidR="00551F7D" w:rsidRPr="00551F7D" w:rsidRDefault="00551F7D" w:rsidP="00551F7D"/>
    <w:p w:rsidR="00551F7D" w:rsidRPr="00551F7D" w:rsidRDefault="00551F7D" w:rsidP="00551F7D">
      <w:bookmarkStart w:id="0" w:name="_GoBack"/>
      <w:bookmarkEnd w:id="0"/>
    </w:p>
    <w:p w:rsidR="00551F7D" w:rsidRDefault="00551F7D" w:rsidP="006C6FE4">
      <w:pPr>
        <w:pStyle w:val="ListParagraph"/>
        <w:keepNext/>
        <w:numPr>
          <w:ilvl w:val="0"/>
          <w:numId w:val="26"/>
        </w:numPr>
      </w:pPr>
      <w:r>
        <w:lastRenderedPageBreak/>
        <w:t xml:space="preserve">What are the </w:t>
      </w:r>
      <w:r w:rsidR="00AC0375">
        <w:t xml:space="preserve">6 </w:t>
      </w:r>
      <w:r>
        <w:t xml:space="preserve">WICED </w:t>
      </w:r>
      <w:r w:rsidR="00AC0375">
        <w:t xml:space="preserve">AWS </w:t>
      </w:r>
      <w:r>
        <w:t>events?  What file are they defined in?</w:t>
      </w:r>
    </w:p>
    <w:p w:rsidR="00551F7D" w:rsidRDefault="00551F7D" w:rsidP="00551F7D">
      <w:pPr>
        <w:keepNext/>
        <w:spacing w:after="0"/>
        <w:ind w:left="720"/>
      </w:pPr>
      <w:r w:rsidRPr="00D10EE9">
        <w:t>WICED_</w:t>
      </w:r>
      <w:r w:rsidR="00AC0375">
        <w:t>AWS</w:t>
      </w:r>
      <w:r w:rsidRPr="00D10EE9">
        <w:t>_EVENT_</w:t>
      </w:r>
      <w:r w:rsidR="00AC0375" w:rsidRPr="00D10EE9" w:rsidDel="00AC0375">
        <w:t xml:space="preserve"> </w:t>
      </w:r>
      <w:r w:rsidRPr="00D10EE9">
        <w:t>CONNECT</w:t>
      </w:r>
      <w:r w:rsidR="00AC0375">
        <w:t>ED</w:t>
      </w:r>
    </w:p>
    <w:p w:rsidR="00551F7D" w:rsidRDefault="00551F7D" w:rsidP="00551F7D">
      <w:pPr>
        <w:keepNext/>
        <w:spacing w:after="0"/>
        <w:ind w:left="720"/>
      </w:pPr>
      <w:r w:rsidRPr="00D10EE9">
        <w:t>WICED_</w:t>
      </w:r>
      <w:r w:rsidR="00AC0375">
        <w:t>AWS</w:t>
      </w:r>
      <w:r w:rsidRPr="00D10EE9">
        <w:t>_EVENT_</w:t>
      </w:r>
      <w:r w:rsidR="00AC0375" w:rsidRPr="00D10EE9" w:rsidDel="00AC0375">
        <w:t xml:space="preserve"> </w:t>
      </w:r>
      <w:r>
        <w:t>DISCONNECTED</w:t>
      </w:r>
    </w:p>
    <w:p w:rsidR="00551F7D" w:rsidRDefault="00551F7D" w:rsidP="00551F7D">
      <w:pPr>
        <w:keepNext/>
        <w:spacing w:after="0"/>
        <w:ind w:left="720"/>
      </w:pPr>
      <w:r w:rsidRPr="00D10EE9">
        <w:t>WICED_</w:t>
      </w:r>
      <w:r w:rsidR="00AC0375">
        <w:t>AWS</w:t>
      </w:r>
      <w:r w:rsidRPr="00D10EE9">
        <w:t>_EVENT_</w:t>
      </w:r>
      <w:r w:rsidR="00AC0375" w:rsidRPr="00D10EE9" w:rsidDel="00AC0375">
        <w:t xml:space="preserve"> </w:t>
      </w:r>
      <w:r>
        <w:t>PUBLISHED</w:t>
      </w:r>
    </w:p>
    <w:p w:rsidR="00551F7D" w:rsidRDefault="00551F7D" w:rsidP="00551F7D">
      <w:pPr>
        <w:keepNext/>
        <w:spacing w:after="0"/>
        <w:ind w:left="720"/>
      </w:pPr>
      <w:r w:rsidRPr="00D10EE9">
        <w:t>WICED_</w:t>
      </w:r>
      <w:r w:rsidR="00AC0375">
        <w:t>AWS</w:t>
      </w:r>
      <w:r w:rsidRPr="00D10EE9">
        <w:t>_EVENT_</w:t>
      </w:r>
      <w:r w:rsidR="00AC0375" w:rsidRPr="00D10EE9" w:rsidDel="00AC0375">
        <w:t xml:space="preserve"> </w:t>
      </w:r>
      <w:r>
        <w:t>SUBSCRIBED</w:t>
      </w:r>
    </w:p>
    <w:p w:rsidR="00551F7D" w:rsidRDefault="00551F7D" w:rsidP="00551F7D">
      <w:pPr>
        <w:keepNext/>
        <w:spacing w:after="0"/>
        <w:ind w:left="720"/>
      </w:pPr>
      <w:r w:rsidRPr="00D10EE9">
        <w:t>WICED_</w:t>
      </w:r>
      <w:r w:rsidR="00AC0375">
        <w:t>AWS</w:t>
      </w:r>
      <w:r w:rsidRPr="00D10EE9">
        <w:t>_EVENT_</w:t>
      </w:r>
      <w:r w:rsidR="00AC0375" w:rsidRPr="00D10EE9" w:rsidDel="00AC0375">
        <w:t xml:space="preserve"> </w:t>
      </w:r>
      <w:r>
        <w:t>UNSUBSCRIBED</w:t>
      </w:r>
    </w:p>
    <w:p w:rsidR="00551F7D" w:rsidRDefault="00551F7D" w:rsidP="00551F7D">
      <w:pPr>
        <w:keepNext/>
        <w:spacing w:after="0"/>
        <w:ind w:left="720"/>
      </w:pPr>
      <w:r w:rsidRPr="00D10EE9">
        <w:t>WICED_</w:t>
      </w:r>
      <w:r w:rsidR="00AC0375">
        <w:t>AWS</w:t>
      </w:r>
      <w:r w:rsidRPr="00D10EE9">
        <w:t>_EVENT_</w:t>
      </w:r>
      <w:r w:rsidR="00AC0375">
        <w:t>PAYLOAD</w:t>
      </w:r>
      <w:r>
        <w:t>_RECEIVED</w:t>
      </w:r>
    </w:p>
    <w:p w:rsidR="00AC0375" w:rsidRDefault="00AC0375" w:rsidP="00551F7D">
      <w:pPr>
        <w:keepNext/>
        <w:spacing w:after="0"/>
        <w:ind w:left="720"/>
      </w:pPr>
    </w:p>
    <w:p w:rsidR="00551F7D" w:rsidRDefault="00551F7D" w:rsidP="00551F7D">
      <w:pPr>
        <w:ind w:left="720"/>
      </w:pPr>
      <w:r>
        <w:t xml:space="preserve">They are defined in </w:t>
      </w:r>
      <w:proofErr w:type="spellStart"/>
      <w:r w:rsidR="00AC0375">
        <w:t>wiced</w:t>
      </w:r>
      <w:r>
        <w:t>_</w:t>
      </w:r>
      <w:r w:rsidR="00AC0375">
        <w:t>aws</w:t>
      </w:r>
      <w:r>
        <w:t>.h</w:t>
      </w:r>
      <w:proofErr w:type="spellEnd"/>
      <w:r>
        <w:t>.</w:t>
      </w:r>
    </w:p>
    <w:p w:rsidR="00551F7D" w:rsidRDefault="00551F7D" w:rsidP="006C6FE4">
      <w:pPr>
        <w:pStyle w:val="ListParagraph"/>
        <w:keepNext/>
        <w:numPr>
          <w:ilvl w:val="0"/>
          <w:numId w:val="26"/>
        </w:numPr>
      </w:pPr>
      <w:r>
        <w:t>Do you have to name the client certificate client.cer?  How would you change the name?</w:t>
      </w:r>
    </w:p>
    <w:p w:rsidR="00551F7D" w:rsidRDefault="00551F7D" w:rsidP="00551F7D">
      <w:pPr>
        <w:ind w:left="720"/>
      </w:pPr>
      <w:r>
        <w:t>No, the name can be changed in the make file (</w:t>
      </w:r>
      <w:r w:rsidRPr="008D0954">
        <w:t>$(NAME)_RESOURCES</w:t>
      </w:r>
      <w:r>
        <w:t>)</w:t>
      </w:r>
      <w:r w:rsidR="00122037">
        <w:t xml:space="preserve"> and in the C source code when the certificate is read in</w:t>
      </w:r>
      <w:r>
        <w:t>.</w:t>
      </w:r>
    </w:p>
    <w:p w:rsidR="00FB6582" w:rsidRDefault="00FB6582" w:rsidP="00FB6582">
      <w:pPr>
        <w:pStyle w:val="ListParagraph"/>
        <w:keepNext/>
        <w:numPr>
          <w:ilvl w:val="0"/>
          <w:numId w:val="26"/>
        </w:numPr>
        <w:spacing w:line="259" w:lineRule="auto"/>
      </w:pPr>
      <w:r>
        <w:t>What is the callback function for an AWS event? How is it registered?</w:t>
      </w:r>
    </w:p>
    <w:p w:rsidR="00FB6582" w:rsidRDefault="00FB6582" w:rsidP="00987756">
      <w:pPr>
        <w:keepNext/>
        <w:spacing w:line="259" w:lineRule="auto"/>
        <w:ind w:left="720"/>
      </w:pPr>
      <w:r>
        <w:t xml:space="preserve">The callback function is </w:t>
      </w:r>
      <w:proofErr w:type="spellStart"/>
      <w:r w:rsidRPr="00FB6582">
        <w:t>my_publisher_aws_callback</w:t>
      </w:r>
      <w:proofErr w:type="spellEnd"/>
      <w:r>
        <w:t xml:space="preserve">. It is registered by the line: </w:t>
      </w:r>
    </w:p>
    <w:p w:rsidR="00FB6582" w:rsidRDefault="00FB6582" w:rsidP="00987756">
      <w:pPr>
        <w:keepNext/>
        <w:spacing w:line="259" w:lineRule="auto"/>
        <w:ind w:left="720"/>
      </w:pPr>
      <w:r w:rsidRPr="00FB6582">
        <w:t xml:space="preserve">ret = </w:t>
      </w:r>
      <w:proofErr w:type="spellStart"/>
      <w:r w:rsidRPr="00FB6582">
        <w:t>wiced_aws_</w:t>
      </w:r>
      <w:proofErr w:type="gramStart"/>
      <w:r w:rsidRPr="00FB6582">
        <w:t>init</w:t>
      </w:r>
      <w:proofErr w:type="spellEnd"/>
      <w:r w:rsidRPr="00FB6582">
        <w:t>( &amp;</w:t>
      </w:r>
      <w:proofErr w:type="spellStart"/>
      <w:proofErr w:type="gramEnd"/>
      <w:r w:rsidRPr="00FB6582">
        <w:t>my_publisher_aws_config</w:t>
      </w:r>
      <w:proofErr w:type="spellEnd"/>
      <w:r w:rsidRPr="00FB6582">
        <w:t xml:space="preserve"> , </w:t>
      </w:r>
      <w:proofErr w:type="spellStart"/>
      <w:r w:rsidRPr="00FB6582">
        <w:t>my_publisher_aws_callback</w:t>
      </w:r>
      <w:proofErr w:type="spellEnd"/>
      <w:r w:rsidRPr="00FB6582">
        <w:t xml:space="preserve"> );</w:t>
      </w:r>
    </w:p>
    <w:p w:rsidR="00551F7D" w:rsidRDefault="00551F7D" w:rsidP="006C6FE4">
      <w:pPr>
        <w:pStyle w:val="ListParagraph"/>
        <w:keepNext/>
        <w:numPr>
          <w:ilvl w:val="0"/>
          <w:numId w:val="26"/>
        </w:numPr>
      </w:pPr>
      <w:r>
        <w:t xml:space="preserve">What steps are required to get an </w:t>
      </w:r>
      <w:r w:rsidR="00FB6582">
        <w:t xml:space="preserve">AWS </w:t>
      </w:r>
      <w:r>
        <w:t>connection established?</w:t>
      </w:r>
    </w:p>
    <w:p w:rsidR="00FB6582" w:rsidRDefault="00FB6582" w:rsidP="008254BF">
      <w:pPr>
        <w:pStyle w:val="ListParagraph"/>
        <w:numPr>
          <w:ilvl w:val="0"/>
          <w:numId w:val="5"/>
        </w:numPr>
      </w:pPr>
      <w:r>
        <w:t>Connect to the network (</w:t>
      </w:r>
      <w:proofErr w:type="spellStart"/>
      <w:r>
        <w:t>wiced_network_up</w:t>
      </w:r>
      <w:proofErr w:type="spellEnd"/>
      <w:r>
        <w:t>)</w:t>
      </w:r>
    </w:p>
    <w:p w:rsidR="00FB6582" w:rsidRDefault="00FB6582" w:rsidP="008254BF">
      <w:pPr>
        <w:pStyle w:val="ListParagraph"/>
        <w:numPr>
          <w:ilvl w:val="0"/>
          <w:numId w:val="5"/>
        </w:numPr>
      </w:pPr>
      <w:r>
        <w:t xml:space="preserve">Read in the 3 credentials using </w:t>
      </w:r>
      <w:proofErr w:type="spellStart"/>
      <w:r>
        <w:t>get_aws_credentials_from_resources</w:t>
      </w:r>
      <w:proofErr w:type="spellEnd"/>
      <w:r>
        <w:t xml:space="preserve"> which calls </w:t>
      </w:r>
      <w:proofErr w:type="spellStart"/>
      <w:r>
        <w:t>resource_get_readonly_buffer</w:t>
      </w:r>
      <w:proofErr w:type="spellEnd"/>
    </w:p>
    <w:p w:rsidR="00FB6582" w:rsidRDefault="00FB6582" w:rsidP="008254BF">
      <w:pPr>
        <w:pStyle w:val="ListParagraph"/>
        <w:numPr>
          <w:ilvl w:val="0"/>
          <w:numId w:val="5"/>
        </w:numPr>
      </w:pPr>
      <w:proofErr w:type="spellStart"/>
      <w:r>
        <w:t>Initialze</w:t>
      </w:r>
      <w:proofErr w:type="spellEnd"/>
      <w:r>
        <w:t xml:space="preserve"> the interface using </w:t>
      </w:r>
      <w:proofErr w:type="spellStart"/>
      <w:r>
        <w:t>wiced_aws_init</w:t>
      </w:r>
      <w:proofErr w:type="spellEnd"/>
    </w:p>
    <w:p w:rsidR="00FB6582" w:rsidRDefault="00FB6582" w:rsidP="008254BF">
      <w:pPr>
        <w:pStyle w:val="ListParagraph"/>
        <w:numPr>
          <w:ilvl w:val="0"/>
          <w:numId w:val="5"/>
        </w:numPr>
      </w:pPr>
      <w:r>
        <w:t xml:space="preserve">Create the endpoint to the Broker using </w:t>
      </w:r>
      <w:proofErr w:type="spellStart"/>
      <w:r>
        <w:t>wiced_aws_create_endpoint</w:t>
      </w:r>
      <w:proofErr w:type="spellEnd"/>
    </w:p>
    <w:p w:rsidR="00FB6582" w:rsidRDefault="00FB6582" w:rsidP="008254BF">
      <w:pPr>
        <w:pStyle w:val="ListParagraph"/>
        <w:numPr>
          <w:ilvl w:val="0"/>
          <w:numId w:val="5"/>
        </w:numPr>
      </w:pPr>
      <w:r>
        <w:t xml:space="preserve">Open the connection using </w:t>
      </w:r>
      <w:proofErr w:type="spellStart"/>
      <w:r>
        <w:t>wiced_aws_connect</w:t>
      </w:r>
      <w:proofErr w:type="spellEnd"/>
    </w:p>
    <w:p w:rsidR="00FB6582" w:rsidRDefault="00FB6582" w:rsidP="00987756">
      <w:pPr>
        <w:pStyle w:val="ListParagraph"/>
        <w:ind w:left="1080"/>
      </w:pPr>
    </w:p>
    <w:p w:rsidR="00F04A92" w:rsidRDefault="00F04A92" w:rsidP="00987756">
      <w:pPr>
        <w:pStyle w:val="ListParagraph"/>
        <w:keepNext/>
        <w:numPr>
          <w:ilvl w:val="0"/>
          <w:numId w:val="26"/>
        </w:numPr>
      </w:pPr>
      <w:bookmarkStart w:id="1" w:name="_Hlk516068301"/>
      <w:r>
        <w:t>What function is called to send data to the server?</w:t>
      </w:r>
    </w:p>
    <w:bookmarkEnd w:id="1"/>
    <w:p w:rsidR="00F04A92" w:rsidRDefault="00F04A92" w:rsidP="00987756">
      <w:pPr>
        <w:pStyle w:val="ListParagraph"/>
        <w:ind w:left="1080"/>
      </w:pPr>
      <w:proofErr w:type="spellStart"/>
      <w:r>
        <w:t>wiced_aws_publish</w:t>
      </w:r>
      <w:proofErr w:type="spellEnd"/>
    </w:p>
    <w:p w:rsidR="00F04A92" w:rsidRDefault="00F04A92" w:rsidP="00987756">
      <w:pPr>
        <w:pStyle w:val="ListParagraph"/>
        <w:ind w:left="1080"/>
      </w:pPr>
    </w:p>
    <w:p w:rsidR="00551F7D" w:rsidRDefault="00551F7D" w:rsidP="006C6FE4">
      <w:pPr>
        <w:pStyle w:val="ListParagraph"/>
        <w:keepNext/>
        <w:numPr>
          <w:ilvl w:val="0"/>
          <w:numId w:val="26"/>
        </w:numPr>
      </w:pPr>
      <w:r>
        <w:t>What is the name of the flag that prevents the firmware from sending multiple button presses before the publish is finished?</w:t>
      </w:r>
    </w:p>
    <w:p w:rsidR="00551F7D" w:rsidRDefault="00F3688A" w:rsidP="00551F7D">
      <w:pPr>
        <w:ind w:left="720"/>
      </w:pPr>
      <w:proofErr w:type="spellStart"/>
      <w:r>
        <w:t>do_publish</w:t>
      </w:r>
      <w:proofErr w:type="spellEnd"/>
    </w:p>
    <w:p w:rsidR="00857DC2" w:rsidRDefault="00857DC2" w:rsidP="008F5BC3"/>
    <w:sectPr w:rsidR="00857DC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CAB" w:rsidRDefault="00896CAB" w:rsidP="00DF6D18">
      <w:r>
        <w:separator/>
      </w:r>
    </w:p>
  </w:endnote>
  <w:endnote w:type="continuationSeparator" w:id="0">
    <w:p w:rsidR="00896CAB" w:rsidRDefault="00896CAB"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rsidR="006C6FE4" w:rsidRDefault="006C6FE4" w:rsidP="00547CF1">
            <w:pPr>
              <w:pStyle w:val="Footer"/>
              <w:spacing w:after="0"/>
            </w:pPr>
          </w:p>
          <w:p w:rsidR="006C6FE4" w:rsidRDefault="006C6FE4" w:rsidP="00E60124">
            <w:pPr>
              <w:pStyle w:val="Footer"/>
              <w:spacing w:after="0"/>
            </w:pPr>
            <w:r>
              <w:t>Answer Key</w:t>
            </w:r>
            <w:r w:rsidRPr="00551F7D">
              <w:t xml:space="preserve"> </w:t>
            </w:r>
            <w:r>
              <w:tab/>
            </w:r>
            <w:r>
              <w:tab/>
              <w:t xml:space="preserve">Page </w:t>
            </w:r>
            <w:r>
              <w:fldChar w:fldCharType="begin"/>
            </w:r>
            <w:r>
              <w:instrText xml:space="preserve"> PAGE </w:instrText>
            </w:r>
            <w:r>
              <w:fldChar w:fldCharType="separate"/>
            </w:r>
            <w:r w:rsidR="003947EE">
              <w:rPr>
                <w:noProof/>
              </w:rPr>
              <w:t>1</w:t>
            </w:r>
            <w:r>
              <w:fldChar w:fldCharType="end"/>
            </w:r>
            <w:r>
              <w:t xml:space="preserve"> of </w:t>
            </w:r>
            <w:r w:rsidR="00896CAB">
              <w:fldChar w:fldCharType="begin"/>
            </w:r>
            <w:r w:rsidR="00896CAB">
              <w:instrText xml:space="preserve"> NUMPAGES  </w:instrText>
            </w:r>
            <w:r w:rsidR="00896CAB">
              <w:fldChar w:fldCharType="separate"/>
            </w:r>
            <w:r w:rsidR="003947EE">
              <w:rPr>
                <w:noProof/>
              </w:rPr>
              <w:t>7</w:t>
            </w:r>
            <w:r w:rsidR="00896CAB">
              <w:rPr>
                <w:noProof/>
              </w:rPr>
              <w:fldChar w:fldCharType="end"/>
            </w:r>
          </w:p>
        </w:sdtContent>
      </w:sdt>
    </w:sdtContent>
  </w:sdt>
  <w:p w:rsidR="006C6FE4" w:rsidRDefault="006C6FE4"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CAB" w:rsidRDefault="00896CAB" w:rsidP="00DF6D18">
      <w:r>
        <w:separator/>
      </w:r>
    </w:p>
  </w:footnote>
  <w:footnote w:type="continuationSeparator" w:id="0">
    <w:p w:rsidR="00896CAB" w:rsidRDefault="00896CAB"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FE4" w:rsidRDefault="006C6FE4">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90F3E"/>
    <w:multiLevelType w:val="hybridMultilevel"/>
    <w:tmpl w:val="DBE0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DD0FB1"/>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829F1"/>
    <w:multiLevelType w:val="hybridMultilevel"/>
    <w:tmpl w:val="5120B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7107A"/>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6C25A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F652BD"/>
    <w:multiLevelType w:val="hybridMultilevel"/>
    <w:tmpl w:val="D5301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881C87"/>
    <w:multiLevelType w:val="hybridMultilevel"/>
    <w:tmpl w:val="559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C536F"/>
    <w:multiLevelType w:val="hybridMultilevel"/>
    <w:tmpl w:val="AC8C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2DD6AFA"/>
    <w:multiLevelType w:val="hybridMultilevel"/>
    <w:tmpl w:val="C41E5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21ED8"/>
    <w:multiLevelType w:val="hybridMultilevel"/>
    <w:tmpl w:val="84F2E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334FF"/>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973CC"/>
    <w:multiLevelType w:val="hybridMultilevel"/>
    <w:tmpl w:val="6B70FE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F86810"/>
    <w:multiLevelType w:val="hybridMultilevel"/>
    <w:tmpl w:val="EF6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B2762D"/>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781213"/>
    <w:multiLevelType w:val="hybridMultilevel"/>
    <w:tmpl w:val="262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F427C"/>
    <w:multiLevelType w:val="hybridMultilevel"/>
    <w:tmpl w:val="07CA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580096"/>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4B2FB9"/>
    <w:multiLevelType w:val="hybridMultilevel"/>
    <w:tmpl w:val="BC7462F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B1C47"/>
    <w:multiLevelType w:val="hybridMultilevel"/>
    <w:tmpl w:val="1A8EF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8C1534B"/>
    <w:multiLevelType w:val="hybridMultilevel"/>
    <w:tmpl w:val="9112D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8"/>
  </w:num>
  <w:num w:numId="4">
    <w:abstractNumId w:val="1"/>
  </w:num>
  <w:num w:numId="5">
    <w:abstractNumId w:val="5"/>
  </w:num>
  <w:num w:numId="6">
    <w:abstractNumId w:val="16"/>
  </w:num>
  <w:num w:numId="7">
    <w:abstractNumId w:val="12"/>
  </w:num>
  <w:num w:numId="8">
    <w:abstractNumId w:val="9"/>
  </w:num>
  <w:num w:numId="9">
    <w:abstractNumId w:val="11"/>
  </w:num>
  <w:num w:numId="10">
    <w:abstractNumId w:val="2"/>
  </w:num>
  <w:num w:numId="11">
    <w:abstractNumId w:val="26"/>
  </w:num>
  <w:num w:numId="12">
    <w:abstractNumId w:val="0"/>
  </w:num>
  <w:num w:numId="13">
    <w:abstractNumId w:val="15"/>
  </w:num>
  <w:num w:numId="14">
    <w:abstractNumId w:val="22"/>
  </w:num>
  <w:num w:numId="15">
    <w:abstractNumId w:val="10"/>
  </w:num>
  <w:num w:numId="16">
    <w:abstractNumId w:val="24"/>
  </w:num>
  <w:num w:numId="17">
    <w:abstractNumId w:val="13"/>
  </w:num>
  <w:num w:numId="18">
    <w:abstractNumId w:val="7"/>
  </w:num>
  <w:num w:numId="19">
    <w:abstractNumId w:val="6"/>
  </w:num>
  <w:num w:numId="20">
    <w:abstractNumId w:val="18"/>
  </w:num>
  <w:num w:numId="21">
    <w:abstractNumId w:val="19"/>
  </w:num>
  <w:num w:numId="22">
    <w:abstractNumId w:val="17"/>
  </w:num>
  <w:num w:numId="23">
    <w:abstractNumId w:val="3"/>
  </w:num>
  <w:num w:numId="24">
    <w:abstractNumId w:val="4"/>
  </w:num>
  <w:num w:numId="25">
    <w:abstractNumId w:val="23"/>
  </w:num>
  <w:num w:numId="26">
    <w:abstractNumId w:val="20"/>
  </w:num>
  <w:num w:numId="27">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CBF"/>
    <w:rsid w:val="00002416"/>
    <w:rsid w:val="00007CBF"/>
    <w:rsid w:val="000139E7"/>
    <w:rsid w:val="00013DA7"/>
    <w:rsid w:val="000157C9"/>
    <w:rsid w:val="0001761C"/>
    <w:rsid w:val="000235AD"/>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2037"/>
    <w:rsid w:val="0012300A"/>
    <w:rsid w:val="00126DF9"/>
    <w:rsid w:val="00130E71"/>
    <w:rsid w:val="001318AB"/>
    <w:rsid w:val="001319B3"/>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6905"/>
    <w:rsid w:val="003275D6"/>
    <w:rsid w:val="00331E67"/>
    <w:rsid w:val="003445E6"/>
    <w:rsid w:val="00350E39"/>
    <w:rsid w:val="003526CF"/>
    <w:rsid w:val="00362F0E"/>
    <w:rsid w:val="0037207F"/>
    <w:rsid w:val="00374375"/>
    <w:rsid w:val="003817F7"/>
    <w:rsid w:val="00382507"/>
    <w:rsid w:val="003853D7"/>
    <w:rsid w:val="0038642E"/>
    <w:rsid w:val="003947EE"/>
    <w:rsid w:val="0039793C"/>
    <w:rsid w:val="00397ACA"/>
    <w:rsid w:val="003A355F"/>
    <w:rsid w:val="003A4FAD"/>
    <w:rsid w:val="003B2C9C"/>
    <w:rsid w:val="003B5EF1"/>
    <w:rsid w:val="003B66DF"/>
    <w:rsid w:val="003B7B2A"/>
    <w:rsid w:val="003C323F"/>
    <w:rsid w:val="003D14E0"/>
    <w:rsid w:val="003D39DA"/>
    <w:rsid w:val="003E3652"/>
    <w:rsid w:val="003E39EE"/>
    <w:rsid w:val="003E6C7C"/>
    <w:rsid w:val="003F19A0"/>
    <w:rsid w:val="003F49AD"/>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00FD"/>
    <w:rsid w:val="004A4D30"/>
    <w:rsid w:val="004A59A0"/>
    <w:rsid w:val="004B40D3"/>
    <w:rsid w:val="004B4198"/>
    <w:rsid w:val="004C1AEE"/>
    <w:rsid w:val="004C42B9"/>
    <w:rsid w:val="004C726D"/>
    <w:rsid w:val="004C76D0"/>
    <w:rsid w:val="004D3236"/>
    <w:rsid w:val="004D51FE"/>
    <w:rsid w:val="004D532F"/>
    <w:rsid w:val="004E531D"/>
    <w:rsid w:val="004F02B0"/>
    <w:rsid w:val="00502B57"/>
    <w:rsid w:val="005075C9"/>
    <w:rsid w:val="005112DE"/>
    <w:rsid w:val="005131C6"/>
    <w:rsid w:val="005202BB"/>
    <w:rsid w:val="00523209"/>
    <w:rsid w:val="00533AB8"/>
    <w:rsid w:val="00536FB2"/>
    <w:rsid w:val="00542D5D"/>
    <w:rsid w:val="00547CF1"/>
    <w:rsid w:val="00551F7D"/>
    <w:rsid w:val="00553617"/>
    <w:rsid w:val="005548D0"/>
    <w:rsid w:val="00556660"/>
    <w:rsid w:val="00561AFF"/>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02BF6"/>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C6FE4"/>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254BF"/>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96CAB"/>
    <w:rsid w:val="008A1B9A"/>
    <w:rsid w:val="008A56F3"/>
    <w:rsid w:val="008B6B74"/>
    <w:rsid w:val="008C4BAB"/>
    <w:rsid w:val="008C79A1"/>
    <w:rsid w:val="008D2C46"/>
    <w:rsid w:val="008F2911"/>
    <w:rsid w:val="008F5BC3"/>
    <w:rsid w:val="0090327D"/>
    <w:rsid w:val="00904100"/>
    <w:rsid w:val="00904296"/>
    <w:rsid w:val="00904777"/>
    <w:rsid w:val="009101D2"/>
    <w:rsid w:val="00914CE3"/>
    <w:rsid w:val="0092254A"/>
    <w:rsid w:val="00931FDA"/>
    <w:rsid w:val="00933A4E"/>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87756"/>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54BEE"/>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0375"/>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525EE"/>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35C4"/>
    <w:rsid w:val="00C74394"/>
    <w:rsid w:val="00C75B49"/>
    <w:rsid w:val="00C814E5"/>
    <w:rsid w:val="00C8243B"/>
    <w:rsid w:val="00C94457"/>
    <w:rsid w:val="00CB3ED0"/>
    <w:rsid w:val="00CB618C"/>
    <w:rsid w:val="00CC0918"/>
    <w:rsid w:val="00CC0C6F"/>
    <w:rsid w:val="00CC2BF9"/>
    <w:rsid w:val="00CE30F0"/>
    <w:rsid w:val="00CE4045"/>
    <w:rsid w:val="00CE405B"/>
    <w:rsid w:val="00CE6C3C"/>
    <w:rsid w:val="00CF74A1"/>
    <w:rsid w:val="00D02195"/>
    <w:rsid w:val="00D04B02"/>
    <w:rsid w:val="00D15072"/>
    <w:rsid w:val="00D23BFF"/>
    <w:rsid w:val="00D24F2C"/>
    <w:rsid w:val="00D2620E"/>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1253"/>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374B"/>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E2648"/>
    <w:rsid w:val="00EF1688"/>
    <w:rsid w:val="00EF4590"/>
    <w:rsid w:val="00F02629"/>
    <w:rsid w:val="00F02F1D"/>
    <w:rsid w:val="00F04A92"/>
    <w:rsid w:val="00F06EC1"/>
    <w:rsid w:val="00F07F32"/>
    <w:rsid w:val="00F11252"/>
    <w:rsid w:val="00F135C9"/>
    <w:rsid w:val="00F25363"/>
    <w:rsid w:val="00F25415"/>
    <w:rsid w:val="00F27CBB"/>
    <w:rsid w:val="00F30FF7"/>
    <w:rsid w:val="00F322B8"/>
    <w:rsid w:val="00F34740"/>
    <w:rsid w:val="00F3688A"/>
    <w:rsid w:val="00F37A6B"/>
    <w:rsid w:val="00F417BC"/>
    <w:rsid w:val="00F54F87"/>
    <w:rsid w:val="00F6018E"/>
    <w:rsid w:val="00F614D5"/>
    <w:rsid w:val="00F64B14"/>
    <w:rsid w:val="00F672F4"/>
    <w:rsid w:val="00F73D45"/>
    <w:rsid w:val="00F753E6"/>
    <w:rsid w:val="00F82D16"/>
    <w:rsid w:val="00F91C86"/>
    <w:rsid w:val="00F94CE2"/>
    <w:rsid w:val="00FA257D"/>
    <w:rsid w:val="00FA2812"/>
    <w:rsid w:val="00FA39BB"/>
    <w:rsid w:val="00FB6582"/>
    <w:rsid w:val="00FB7D17"/>
    <w:rsid w:val="00FC7C91"/>
    <w:rsid w:val="00FD2350"/>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5957B"/>
  <w15:docId w15:val="{601E2713-8C11-40F7-B7D6-8D16A219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47EE"/>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3947EE"/>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3947EE"/>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3947EE"/>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3947E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3947E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7EE"/>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3947EE"/>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3947EE"/>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3947E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3947EE"/>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3947EE"/>
    <w:pPr>
      <w:ind w:left="720"/>
      <w:contextualSpacing/>
    </w:pPr>
  </w:style>
  <w:style w:type="character" w:styleId="Hyperlink">
    <w:name w:val="Hyperlink"/>
    <w:uiPriority w:val="99"/>
    <w:unhideWhenUsed/>
    <w:rsid w:val="003947EE"/>
    <w:rPr>
      <w:color w:val="0000FF"/>
      <w:u w:val="single"/>
    </w:rPr>
  </w:style>
  <w:style w:type="paragraph" w:customStyle="1" w:styleId="NumList">
    <w:name w:val="NumList"/>
    <w:qFormat/>
    <w:rsid w:val="003947E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3947EE"/>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3947EE"/>
    <w:pPr>
      <w:outlineLvl w:val="9"/>
    </w:pPr>
  </w:style>
  <w:style w:type="paragraph" w:styleId="TOC2">
    <w:name w:val="toc 2"/>
    <w:next w:val="Normal"/>
    <w:autoRedefine/>
    <w:uiPriority w:val="39"/>
    <w:unhideWhenUsed/>
    <w:qFormat/>
    <w:rsid w:val="003947EE"/>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3947EE"/>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3947EE"/>
    <w:pPr>
      <w:ind w:left="480"/>
    </w:pPr>
    <w:rPr>
      <w:i/>
      <w:iCs/>
      <w:sz w:val="22"/>
      <w:szCs w:val="22"/>
    </w:rPr>
  </w:style>
  <w:style w:type="paragraph" w:styleId="Header">
    <w:name w:val="header"/>
    <w:basedOn w:val="Normal"/>
    <w:link w:val="HeaderChar"/>
    <w:uiPriority w:val="99"/>
    <w:unhideWhenUsed/>
    <w:rsid w:val="003947EE"/>
    <w:pPr>
      <w:tabs>
        <w:tab w:val="center" w:pos="4680"/>
        <w:tab w:val="right" w:pos="9360"/>
      </w:tabs>
    </w:pPr>
  </w:style>
  <w:style w:type="character" w:customStyle="1" w:styleId="HeaderChar">
    <w:name w:val="Header Char"/>
    <w:basedOn w:val="DefaultParagraphFont"/>
    <w:link w:val="Header"/>
    <w:uiPriority w:val="99"/>
    <w:rsid w:val="003947EE"/>
    <w:rPr>
      <w:rFonts w:ascii="Times New Roman" w:hAnsi="Times New Roman"/>
      <w:sz w:val="24"/>
      <w:szCs w:val="24"/>
    </w:rPr>
  </w:style>
  <w:style w:type="paragraph" w:styleId="Footer">
    <w:name w:val="footer"/>
    <w:basedOn w:val="Normal"/>
    <w:link w:val="FooterChar"/>
    <w:uiPriority w:val="99"/>
    <w:unhideWhenUsed/>
    <w:rsid w:val="003947EE"/>
    <w:pPr>
      <w:tabs>
        <w:tab w:val="center" w:pos="4680"/>
        <w:tab w:val="right" w:pos="9360"/>
      </w:tabs>
    </w:pPr>
  </w:style>
  <w:style w:type="character" w:customStyle="1" w:styleId="FooterChar">
    <w:name w:val="Footer Char"/>
    <w:basedOn w:val="DefaultParagraphFont"/>
    <w:link w:val="Footer"/>
    <w:uiPriority w:val="99"/>
    <w:rsid w:val="003947EE"/>
    <w:rPr>
      <w:rFonts w:ascii="Times New Roman" w:hAnsi="Times New Roman"/>
      <w:sz w:val="24"/>
      <w:szCs w:val="24"/>
    </w:rPr>
  </w:style>
  <w:style w:type="paragraph" w:customStyle="1" w:styleId="CCode">
    <w:name w:val="C_Code"/>
    <w:link w:val="CCodeChar"/>
    <w:qFormat/>
    <w:rsid w:val="003947EE"/>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3947EE"/>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3947EE"/>
    <w:pPr>
      <w:ind w:left="720"/>
    </w:pPr>
    <w:rPr>
      <w:sz w:val="18"/>
      <w:szCs w:val="18"/>
    </w:rPr>
  </w:style>
  <w:style w:type="paragraph" w:styleId="TOC5">
    <w:name w:val="toc 5"/>
    <w:basedOn w:val="Normal"/>
    <w:next w:val="Normal"/>
    <w:autoRedefine/>
    <w:uiPriority w:val="39"/>
    <w:unhideWhenUsed/>
    <w:rsid w:val="003947EE"/>
    <w:pPr>
      <w:ind w:left="960"/>
    </w:pPr>
    <w:rPr>
      <w:sz w:val="18"/>
      <w:szCs w:val="18"/>
    </w:rPr>
  </w:style>
  <w:style w:type="paragraph" w:styleId="TOC6">
    <w:name w:val="toc 6"/>
    <w:basedOn w:val="Normal"/>
    <w:next w:val="Normal"/>
    <w:autoRedefine/>
    <w:uiPriority w:val="39"/>
    <w:unhideWhenUsed/>
    <w:rsid w:val="003947EE"/>
    <w:pPr>
      <w:ind w:left="1200"/>
    </w:pPr>
    <w:rPr>
      <w:sz w:val="18"/>
      <w:szCs w:val="18"/>
    </w:rPr>
  </w:style>
  <w:style w:type="paragraph" w:styleId="TOC7">
    <w:name w:val="toc 7"/>
    <w:basedOn w:val="Normal"/>
    <w:next w:val="Normal"/>
    <w:autoRedefine/>
    <w:uiPriority w:val="39"/>
    <w:unhideWhenUsed/>
    <w:rsid w:val="003947EE"/>
    <w:pPr>
      <w:ind w:left="1440"/>
    </w:pPr>
    <w:rPr>
      <w:sz w:val="18"/>
      <w:szCs w:val="18"/>
    </w:rPr>
  </w:style>
  <w:style w:type="paragraph" w:styleId="TOC8">
    <w:name w:val="toc 8"/>
    <w:basedOn w:val="Normal"/>
    <w:next w:val="Normal"/>
    <w:autoRedefine/>
    <w:uiPriority w:val="39"/>
    <w:unhideWhenUsed/>
    <w:rsid w:val="003947EE"/>
    <w:pPr>
      <w:ind w:left="1680"/>
    </w:pPr>
    <w:rPr>
      <w:sz w:val="18"/>
      <w:szCs w:val="18"/>
    </w:rPr>
  </w:style>
  <w:style w:type="paragraph" w:styleId="TOC9">
    <w:name w:val="toc 9"/>
    <w:basedOn w:val="Normal"/>
    <w:next w:val="Normal"/>
    <w:autoRedefine/>
    <w:uiPriority w:val="39"/>
    <w:unhideWhenUsed/>
    <w:rsid w:val="003947EE"/>
    <w:pPr>
      <w:ind w:left="1920"/>
    </w:pPr>
    <w:rPr>
      <w:sz w:val="18"/>
      <w:szCs w:val="18"/>
    </w:rPr>
  </w:style>
  <w:style w:type="table" w:styleId="TableGrid">
    <w:name w:val="Table Grid"/>
    <w:basedOn w:val="TableNormal"/>
    <w:uiPriority w:val="59"/>
    <w:rsid w:val="003947EE"/>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3947EE"/>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3947EE"/>
    <w:rPr>
      <w:rFonts w:ascii="Tahoma" w:hAnsi="Tahoma" w:cs="Tahoma"/>
      <w:sz w:val="16"/>
      <w:szCs w:val="16"/>
    </w:rPr>
  </w:style>
  <w:style w:type="character" w:customStyle="1" w:styleId="BalloonTextChar">
    <w:name w:val="Balloon Text Char"/>
    <w:link w:val="BalloonText"/>
    <w:uiPriority w:val="99"/>
    <w:semiHidden/>
    <w:rsid w:val="003947EE"/>
    <w:rPr>
      <w:rFonts w:ascii="Tahoma" w:hAnsi="Tahoma" w:cs="Tahoma"/>
      <w:sz w:val="16"/>
      <w:szCs w:val="16"/>
    </w:rPr>
  </w:style>
  <w:style w:type="paragraph" w:styleId="Caption">
    <w:name w:val="caption"/>
    <w:basedOn w:val="Normal"/>
    <w:next w:val="Normal"/>
    <w:uiPriority w:val="35"/>
    <w:unhideWhenUsed/>
    <w:qFormat/>
    <w:rsid w:val="003947EE"/>
    <w:rPr>
      <w:b/>
      <w:bCs/>
      <w:color w:val="4F81BD"/>
      <w:sz w:val="18"/>
      <w:szCs w:val="18"/>
    </w:rPr>
  </w:style>
  <w:style w:type="paragraph" w:styleId="DocumentMap">
    <w:name w:val="Document Map"/>
    <w:basedOn w:val="Normal"/>
    <w:link w:val="DocumentMapChar"/>
    <w:uiPriority w:val="99"/>
    <w:semiHidden/>
    <w:unhideWhenUsed/>
    <w:rsid w:val="003947EE"/>
    <w:rPr>
      <w:rFonts w:ascii="Tahoma" w:hAnsi="Tahoma" w:cs="Tahoma"/>
      <w:sz w:val="16"/>
      <w:szCs w:val="16"/>
    </w:rPr>
  </w:style>
  <w:style w:type="character" w:customStyle="1" w:styleId="DocumentMapChar">
    <w:name w:val="Document Map Char"/>
    <w:link w:val="DocumentMap"/>
    <w:uiPriority w:val="99"/>
    <w:semiHidden/>
    <w:rsid w:val="003947EE"/>
    <w:rPr>
      <w:rFonts w:ascii="Tahoma" w:hAnsi="Tahoma" w:cs="Tahoma"/>
      <w:sz w:val="16"/>
      <w:szCs w:val="16"/>
    </w:rPr>
  </w:style>
  <w:style w:type="character" w:styleId="PlaceholderText">
    <w:name w:val="Placeholder Text"/>
    <w:uiPriority w:val="99"/>
    <w:semiHidden/>
    <w:rsid w:val="003947EE"/>
    <w:rPr>
      <w:color w:val="808080"/>
    </w:rPr>
  </w:style>
  <w:style w:type="character" w:styleId="CommentReference">
    <w:name w:val="annotation reference"/>
    <w:uiPriority w:val="99"/>
    <w:semiHidden/>
    <w:unhideWhenUsed/>
    <w:rsid w:val="003947EE"/>
    <w:rPr>
      <w:sz w:val="16"/>
      <w:szCs w:val="16"/>
    </w:rPr>
  </w:style>
  <w:style w:type="paragraph" w:styleId="CommentText">
    <w:name w:val="annotation text"/>
    <w:basedOn w:val="Normal"/>
    <w:link w:val="CommentTextChar"/>
    <w:uiPriority w:val="99"/>
    <w:semiHidden/>
    <w:unhideWhenUsed/>
    <w:rsid w:val="003947EE"/>
    <w:rPr>
      <w:sz w:val="20"/>
      <w:szCs w:val="20"/>
    </w:rPr>
  </w:style>
  <w:style w:type="character" w:customStyle="1" w:styleId="CommentTextChar">
    <w:name w:val="Comment Text Char"/>
    <w:basedOn w:val="DefaultParagraphFont"/>
    <w:link w:val="CommentText"/>
    <w:uiPriority w:val="99"/>
    <w:semiHidden/>
    <w:rsid w:val="003947E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47EE"/>
    <w:rPr>
      <w:b/>
      <w:bCs/>
    </w:rPr>
  </w:style>
  <w:style w:type="character" w:customStyle="1" w:styleId="CommentSubjectChar">
    <w:name w:val="Comment Subject Char"/>
    <w:link w:val="CommentSubject"/>
    <w:uiPriority w:val="99"/>
    <w:semiHidden/>
    <w:rsid w:val="003947EE"/>
    <w:rPr>
      <w:rFonts w:ascii="Times New Roman" w:hAnsi="Times New Roman"/>
      <w:b/>
      <w:bCs/>
      <w:sz w:val="20"/>
      <w:szCs w:val="20"/>
    </w:rPr>
  </w:style>
  <w:style w:type="character" w:styleId="FollowedHyperlink">
    <w:name w:val="FollowedHyperlink"/>
    <w:basedOn w:val="DefaultParagraphFont"/>
    <w:uiPriority w:val="99"/>
    <w:semiHidden/>
    <w:unhideWhenUsed/>
    <w:rsid w:val="003947EE"/>
    <w:rPr>
      <w:color w:val="954F72" w:themeColor="followedHyperlink"/>
      <w:u w:val="single"/>
    </w:rPr>
  </w:style>
  <w:style w:type="paragraph" w:customStyle="1" w:styleId="p1">
    <w:name w:val="p1"/>
    <w:basedOn w:val="Normal"/>
    <w:rsid w:val="003947EE"/>
    <w:pPr>
      <w:shd w:val="clear" w:color="auto" w:fill="FFFFFF"/>
    </w:pPr>
    <w:rPr>
      <w:rFonts w:ascii="Menlo" w:hAnsi="Menlo" w:cs="Menlo"/>
      <w:color w:val="000000"/>
      <w:sz w:val="17"/>
      <w:szCs w:val="17"/>
    </w:rPr>
  </w:style>
  <w:style w:type="character" w:customStyle="1" w:styleId="s1">
    <w:name w:val="s1"/>
    <w:basedOn w:val="DefaultParagraphFont"/>
    <w:rsid w:val="003947EE"/>
  </w:style>
  <w:style w:type="paragraph" w:customStyle="1" w:styleId="Exercise">
    <w:name w:val="Exercise"/>
    <w:basedOn w:val="Heading2"/>
    <w:qFormat/>
    <w:rsid w:val="003947EE"/>
    <w:pPr>
      <w:numPr>
        <w:numId w:val="3"/>
      </w:numPr>
      <w:ind w:left="0"/>
    </w:pPr>
  </w:style>
  <w:style w:type="character" w:customStyle="1" w:styleId="apple-converted-space">
    <w:name w:val="apple-converted-space"/>
    <w:basedOn w:val="DefaultParagraphFont"/>
    <w:rsid w:val="00394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6C0A0-B6E2-4566-B67B-BDBC0EA63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131</TotalTime>
  <Pages>1</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29</cp:revision>
  <cp:lastPrinted>2018-06-27T20:48:00Z</cp:lastPrinted>
  <dcterms:created xsi:type="dcterms:W3CDTF">2017-09-12T21:53:00Z</dcterms:created>
  <dcterms:modified xsi:type="dcterms:W3CDTF">2018-06-27T20:48:00Z</dcterms:modified>
</cp:coreProperties>
</file>
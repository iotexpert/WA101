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0387C996"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68419C85" w:rsidR="00311917" w:rsidRDefault="00311917" w:rsidP="00311917">
      <w:r>
        <w:t xml:space="preserve">At the end of this chapter </w:t>
      </w:r>
      <w:ins w:id="0" w:author="Wesley Siebenthaler" w:date="2018-08-06T15:12:00Z">
        <w:r w:rsidR="008C0221">
          <w:t xml:space="preserve">you will have WICED Studio installed and working on your computer and will understand how to program an existing project into a kit. </w:t>
        </w:r>
      </w:ins>
      <w:del w:id="1" w:author="Wesley Siebenthaler" w:date="2018-08-06T15:12:00Z">
        <w:r w:rsidDel="008C0221">
          <w:delText>y</w:delText>
        </w:r>
      </w:del>
      <w:ins w:id="2" w:author="Wesley Siebenthaler" w:date="2018-08-06T15:12:00Z">
        <w:r w:rsidR="008C0221">
          <w:t>Y</w:t>
        </w:r>
      </w:ins>
      <w:r>
        <w:t xml:space="preserve">ou should be able to write firmware for the MCU peripherals (GPIOs, PWMs,  UART, and I2C) and to interface with the shield including the </w:t>
      </w:r>
      <w:r w:rsidR="002B0B9E">
        <w:t>PSoC</w:t>
      </w:r>
      <w:r>
        <w:t>, LEDs, Buttons, Thermistor, Hu</w:t>
      </w:r>
      <w:bookmarkStart w:id="3" w:name="_GoBack"/>
      <w:bookmarkEnd w:id="3"/>
      <w:r>
        <w:t>midity Sensor, Ambient Light Sensor, Potentiometer, and OLED display.  In addition, you will understand the role of the critical files related to the kit hardware platform (</w:t>
      </w:r>
      <w:proofErr w:type="spellStart"/>
      <w:r>
        <w:t>platform.h</w:t>
      </w:r>
      <w:proofErr w:type="spellEnd"/>
      <w:r>
        <w:t xml:space="preserve"> and </w:t>
      </w:r>
      <w:proofErr w:type="spellStart"/>
      <w:r>
        <w:t>platform.c</w:t>
      </w:r>
      <w:proofErr w:type="spellEnd"/>
      <w:r>
        <w:t>).</w:t>
      </w:r>
    </w:p>
    <w:p w14:paraId="31B6CC14" w14:textId="4CC7B7A5" w:rsidR="002779EB" w:rsidRDefault="009A43CE">
      <w:pPr>
        <w:pStyle w:val="TOC1"/>
        <w:tabs>
          <w:tab w:val="left" w:pos="720"/>
          <w:tab w:val="right" w:leader="dot" w:pos="9350"/>
        </w:tabs>
        <w:rPr>
          <w:ins w:id="4" w:author="Wesley Siebenthaler" w:date="2018-08-07T13:35:00Z"/>
          <w:rFonts w:asciiTheme="minorHAnsi" w:eastAsiaTheme="minorEastAsia" w:hAnsiTheme="minorHAnsi"/>
          <w:b w:val="0"/>
          <w:bCs w:val="0"/>
          <w:caps w:val="0"/>
          <w:noProof/>
        </w:rPr>
      </w:pPr>
      <w:r>
        <w:fldChar w:fldCharType="begin"/>
      </w:r>
      <w:r>
        <w:instrText xml:space="preserve"> TOC \o "1-2" </w:instrText>
      </w:r>
      <w:r>
        <w:fldChar w:fldCharType="separate"/>
      </w:r>
      <w:ins w:id="5" w:author="Wesley Siebenthaler" w:date="2018-08-07T13:35:00Z">
        <w:r w:rsidR="002779EB">
          <w:rPr>
            <w:noProof/>
          </w:rPr>
          <w:t>2.1</w:t>
        </w:r>
        <w:r w:rsidR="002779EB">
          <w:rPr>
            <w:rFonts w:asciiTheme="minorHAnsi" w:eastAsiaTheme="minorEastAsia" w:hAnsiTheme="minorHAnsi"/>
            <w:b w:val="0"/>
            <w:bCs w:val="0"/>
            <w:caps w:val="0"/>
            <w:noProof/>
          </w:rPr>
          <w:tab/>
        </w:r>
        <w:r w:rsidR="002779EB">
          <w:rPr>
            <w:noProof/>
          </w:rPr>
          <w:t>The WICED Board Support Package</w:t>
        </w:r>
        <w:r w:rsidR="002779EB">
          <w:rPr>
            <w:noProof/>
          </w:rPr>
          <w:tab/>
        </w:r>
        <w:r w:rsidR="002779EB">
          <w:rPr>
            <w:noProof/>
          </w:rPr>
          <w:fldChar w:fldCharType="begin"/>
        </w:r>
        <w:r w:rsidR="002779EB">
          <w:rPr>
            <w:noProof/>
          </w:rPr>
          <w:instrText xml:space="preserve"> PAGEREF _Toc521412252 \h </w:instrText>
        </w:r>
        <w:r w:rsidR="002779EB">
          <w:rPr>
            <w:noProof/>
          </w:rPr>
        </w:r>
      </w:ins>
      <w:r w:rsidR="002779EB">
        <w:rPr>
          <w:noProof/>
        </w:rPr>
        <w:fldChar w:fldCharType="separate"/>
      </w:r>
      <w:ins w:id="6" w:author="Wesley Siebenthaler" w:date="2018-08-07T13:36:00Z">
        <w:r w:rsidR="00B15B24">
          <w:rPr>
            <w:noProof/>
          </w:rPr>
          <w:t>2</w:t>
        </w:r>
      </w:ins>
      <w:ins w:id="7" w:author="Wesley Siebenthaler" w:date="2018-08-07T13:35:00Z">
        <w:r w:rsidR="002779EB">
          <w:rPr>
            <w:noProof/>
          </w:rPr>
          <w:fldChar w:fldCharType="end"/>
        </w:r>
      </w:ins>
    </w:p>
    <w:p w14:paraId="4CBFE18C" w14:textId="5075B5DA" w:rsidR="002779EB" w:rsidRDefault="002779EB">
      <w:pPr>
        <w:pStyle w:val="TOC1"/>
        <w:tabs>
          <w:tab w:val="left" w:pos="720"/>
          <w:tab w:val="right" w:leader="dot" w:pos="9350"/>
        </w:tabs>
        <w:rPr>
          <w:ins w:id="8" w:author="Wesley Siebenthaler" w:date="2018-08-07T13:35:00Z"/>
          <w:rFonts w:asciiTheme="minorHAnsi" w:eastAsiaTheme="minorEastAsia" w:hAnsiTheme="minorHAnsi"/>
          <w:b w:val="0"/>
          <w:bCs w:val="0"/>
          <w:caps w:val="0"/>
          <w:noProof/>
        </w:rPr>
      </w:pPr>
      <w:ins w:id="9" w:author="Wesley Siebenthaler" w:date="2018-08-07T13:35:00Z">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_Toc521412253 \h </w:instrText>
        </w:r>
        <w:r>
          <w:rPr>
            <w:noProof/>
          </w:rPr>
        </w:r>
      </w:ins>
      <w:r>
        <w:rPr>
          <w:noProof/>
        </w:rPr>
        <w:fldChar w:fldCharType="separate"/>
      </w:r>
      <w:ins w:id="10" w:author="Wesley Siebenthaler" w:date="2018-08-07T13:36:00Z">
        <w:r w:rsidR="00B15B24">
          <w:rPr>
            <w:noProof/>
          </w:rPr>
          <w:t>4</w:t>
        </w:r>
      </w:ins>
      <w:ins w:id="11" w:author="Wesley Siebenthaler" w:date="2018-08-07T13:35:00Z">
        <w:r>
          <w:rPr>
            <w:noProof/>
          </w:rPr>
          <w:fldChar w:fldCharType="end"/>
        </w:r>
      </w:ins>
    </w:p>
    <w:p w14:paraId="783CA03B" w14:textId="5C0825EE" w:rsidR="002779EB" w:rsidRDefault="002779EB">
      <w:pPr>
        <w:pStyle w:val="TOC1"/>
        <w:tabs>
          <w:tab w:val="left" w:pos="720"/>
          <w:tab w:val="right" w:leader="dot" w:pos="9350"/>
        </w:tabs>
        <w:rPr>
          <w:ins w:id="12" w:author="Wesley Siebenthaler" w:date="2018-08-07T13:35:00Z"/>
          <w:rFonts w:asciiTheme="minorHAnsi" w:eastAsiaTheme="minorEastAsia" w:hAnsiTheme="minorHAnsi"/>
          <w:b w:val="0"/>
          <w:bCs w:val="0"/>
          <w:caps w:val="0"/>
          <w:noProof/>
        </w:rPr>
      </w:pPr>
      <w:ins w:id="13" w:author="Wesley Siebenthaler" w:date="2018-08-07T13:35:00Z">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_Toc521412254 \h </w:instrText>
        </w:r>
        <w:r>
          <w:rPr>
            <w:noProof/>
          </w:rPr>
        </w:r>
      </w:ins>
      <w:r>
        <w:rPr>
          <w:noProof/>
        </w:rPr>
        <w:fldChar w:fldCharType="separate"/>
      </w:r>
      <w:ins w:id="14" w:author="Wesley Siebenthaler" w:date="2018-08-07T13:36:00Z">
        <w:r w:rsidR="00B15B24">
          <w:rPr>
            <w:noProof/>
          </w:rPr>
          <w:t>6</w:t>
        </w:r>
      </w:ins>
      <w:ins w:id="15" w:author="Wesley Siebenthaler" w:date="2018-08-07T13:35:00Z">
        <w:r>
          <w:rPr>
            <w:noProof/>
          </w:rPr>
          <w:fldChar w:fldCharType="end"/>
        </w:r>
      </w:ins>
    </w:p>
    <w:p w14:paraId="48DBF89C" w14:textId="1128AF96" w:rsidR="002779EB" w:rsidRDefault="002779EB">
      <w:pPr>
        <w:pStyle w:val="TOC2"/>
        <w:rPr>
          <w:ins w:id="16" w:author="Wesley Siebenthaler" w:date="2018-08-07T13:35:00Z"/>
          <w:rFonts w:asciiTheme="minorHAnsi" w:eastAsiaTheme="minorEastAsia" w:hAnsiTheme="minorHAnsi"/>
          <w:smallCaps w:val="0"/>
          <w:noProof/>
          <w:sz w:val="22"/>
        </w:rPr>
      </w:pPr>
      <w:ins w:id="17" w:author="Wesley Siebenthaler" w:date="2018-08-07T13:35:00Z">
        <w:r>
          <w:rPr>
            <w:noProof/>
          </w:rPr>
          <w:t>2.3.1 Directory Structure</w:t>
        </w:r>
        <w:r>
          <w:rPr>
            <w:noProof/>
          </w:rPr>
          <w:tab/>
        </w:r>
        <w:r>
          <w:rPr>
            <w:noProof/>
          </w:rPr>
          <w:fldChar w:fldCharType="begin"/>
        </w:r>
        <w:r>
          <w:rPr>
            <w:noProof/>
          </w:rPr>
          <w:instrText xml:space="preserve"> PAGEREF _Toc521412255 \h </w:instrText>
        </w:r>
        <w:r>
          <w:rPr>
            <w:noProof/>
          </w:rPr>
        </w:r>
      </w:ins>
      <w:r>
        <w:rPr>
          <w:noProof/>
        </w:rPr>
        <w:fldChar w:fldCharType="separate"/>
      </w:r>
      <w:ins w:id="18" w:author="Wesley Siebenthaler" w:date="2018-08-07T13:36:00Z">
        <w:r w:rsidR="00B15B24">
          <w:rPr>
            <w:noProof/>
          </w:rPr>
          <w:t>6</w:t>
        </w:r>
      </w:ins>
      <w:ins w:id="19" w:author="Wesley Siebenthaler" w:date="2018-08-07T13:35:00Z">
        <w:r>
          <w:rPr>
            <w:noProof/>
          </w:rPr>
          <w:fldChar w:fldCharType="end"/>
        </w:r>
      </w:ins>
    </w:p>
    <w:p w14:paraId="39DD5835" w14:textId="4397D295" w:rsidR="002779EB" w:rsidRDefault="002779EB">
      <w:pPr>
        <w:pStyle w:val="TOC2"/>
        <w:rPr>
          <w:ins w:id="20" w:author="Wesley Siebenthaler" w:date="2018-08-07T13:35:00Z"/>
          <w:rFonts w:asciiTheme="minorHAnsi" w:eastAsiaTheme="minorEastAsia" w:hAnsiTheme="minorHAnsi"/>
          <w:smallCaps w:val="0"/>
          <w:noProof/>
          <w:sz w:val="22"/>
        </w:rPr>
      </w:pPr>
      <w:ins w:id="21" w:author="Wesley Siebenthaler" w:date="2018-08-07T13:35:00Z">
        <w:r>
          <w:rPr>
            <w:noProof/>
          </w:rPr>
          <w:t>2.3.2 makefile</w:t>
        </w:r>
        <w:r>
          <w:rPr>
            <w:noProof/>
          </w:rPr>
          <w:tab/>
        </w:r>
        <w:r>
          <w:rPr>
            <w:noProof/>
          </w:rPr>
          <w:fldChar w:fldCharType="begin"/>
        </w:r>
        <w:r>
          <w:rPr>
            <w:noProof/>
          </w:rPr>
          <w:instrText xml:space="preserve"> PAGEREF _Toc521412256 \h </w:instrText>
        </w:r>
        <w:r>
          <w:rPr>
            <w:noProof/>
          </w:rPr>
        </w:r>
      </w:ins>
      <w:r>
        <w:rPr>
          <w:noProof/>
        </w:rPr>
        <w:fldChar w:fldCharType="separate"/>
      </w:r>
      <w:ins w:id="22" w:author="Wesley Siebenthaler" w:date="2018-08-07T13:36:00Z">
        <w:r w:rsidR="00B15B24">
          <w:rPr>
            <w:noProof/>
          </w:rPr>
          <w:t>6</w:t>
        </w:r>
      </w:ins>
      <w:ins w:id="23" w:author="Wesley Siebenthaler" w:date="2018-08-07T13:35:00Z">
        <w:r>
          <w:rPr>
            <w:noProof/>
          </w:rPr>
          <w:fldChar w:fldCharType="end"/>
        </w:r>
      </w:ins>
    </w:p>
    <w:p w14:paraId="7B8DB36E" w14:textId="07F8FED8" w:rsidR="002779EB" w:rsidRDefault="002779EB">
      <w:pPr>
        <w:pStyle w:val="TOC2"/>
        <w:rPr>
          <w:ins w:id="24" w:author="Wesley Siebenthaler" w:date="2018-08-07T13:35:00Z"/>
          <w:rFonts w:asciiTheme="minorHAnsi" w:eastAsiaTheme="minorEastAsia" w:hAnsiTheme="minorHAnsi"/>
          <w:smallCaps w:val="0"/>
          <w:noProof/>
          <w:sz w:val="22"/>
        </w:rPr>
      </w:pPr>
      <w:ins w:id="25" w:author="Wesley Siebenthaler" w:date="2018-08-07T13:35:00Z">
        <w:r>
          <w:rPr>
            <w:noProof/>
          </w:rPr>
          <w:t>2.3.3 C file</w:t>
        </w:r>
        <w:r>
          <w:rPr>
            <w:noProof/>
          </w:rPr>
          <w:tab/>
        </w:r>
        <w:r>
          <w:rPr>
            <w:noProof/>
          </w:rPr>
          <w:fldChar w:fldCharType="begin"/>
        </w:r>
        <w:r>
          <w:rPr>
            <w:noProof/>
          </w:rPr>
          <w:instrText xml:space="preserve"> PAGEREF _Toc521412257 \h </w:instrText>
        </w:r>
        <w:r>
          <w:rPr>
            <w:noProof/>
          </w:rPr>
        </w:r>
      </w:ins>
      <w:r>
        <w:rPr>
          <w:noProof/>
        </w:rPr>
        <w:fldChar w:fldCharType="separate"/>
      </w:r>
      <w:ins w:id="26" w:author="Wesley Siebenthaler" w:date="2018-08-07T13:36:00Z">
        <w:r w:rsidR="00B15B24">
          <w:rPr>
            <w:noProof/>
          </w:rPr>
          <w:t>6</w:t>
        </w:r>
      </w:ins>
      <w:ins w:id="27" w:author="Wesley Siebenthaler" w:date="2018-08-07T13:35:00Z">
        <w:r>
          <w:rPr>
            <w:noProof/>
          </w:rPr>
          <w:fldChar w:fldCharType="end"/>
        </w:r>
      </w:ins>
    </w:p>
    <w:p w14:paraId="06297C6C" w14:textId="43C548F5" w:rsidR="002779EB" w:rsidRDefault="002779EB">
      <w:pPr>
        <w:pStyle w:val="TOC2"/>
        <w:rPr>
          <w:ins w:id="28" w:author="Wesley Siebenthaler" w:date="2018-08-07T13:35:00Z"/>
          <w:rFonts w:asciiTheme="minorHAnsi" w:eastAsiaTheme="minorEastAsia" w:hAnsiTheme="minorHAnsi"/>
          <w:smallCaps w:val="0"/>
          <w:noProof/>
          <w:sz w:val="22"/>
        </w:rPr>
      </w:pPr>
      <w:ins w:id="29" w:author="Wesley Siebenthaler" w:date="2018-08-07T13:35:00Z">
        <w:r>
          <w:rPr>
            <w:noProof/>
          </w:rPr>
          <w:t>2.3.4 Make Target</w:t>
        </w:r>
        <w:r>
          <w:rPr>
            <w:noProof/>
          </w:rPr>
          <w:tab/>
        </w:r>
        <w:r>
          <w:rPr>
            <w:noProof/>
          </w:rPr>
          <w:fldChar w:fldCharType="begin"/>
        </w:r>
        <w:r>
          <w:rPr>
            <w:noProof/>
          </w:rPr>
          <w:instrText xml:space="preserve"> PAGEREF _Toc521412258 \h </w:instrText>
        </w:r>
        <w:r>
          <w:rPr>
            <w:noProof/>
          </w:rPr>
        </w:r>
      </w:ins>
      <w:r>
        <w:rPr>
          <w:noProof/>
        </w:rPr>
        <w:fldChar w:fldCharType="separate"/>
      </w:r>
      <w:ins w:id="30" w:author="Wesley Siebenthaler" w:date="2018-08-07T13:36:00Z">
        <w:r w:rsidR="00B15B24">
          <w:rPr>
            <w:noProof/>
          </w:rPr>
          <w:t>6</w:t>
        </w:r>
      </w:ins>
      <w:ins w:id="31" w:author="Wesley Siebenthaler" w:date="2018-08-07T13:35:00Z">
        <w:r>
          <w:rPr>
            <w:noProof/>
          </w:rPr>
          <w:fldChar w:fldCharType="end"/>
        </w:r>
      </w:ins>
    </w:p>
    <w:p w14:paraId="0096FFA6" w14:textId="699C5F29" w:rsidR="002779EB" w:rsidRDefault="002779EB">
      <w:pPr>
        <w:pStyle w:val="TOC1"/>
        <w:tabs>
          <w:tab w:val="left" w:pos="720"/>
          <w:tab w:val="right" w:leader="dot" w:pos="9350"/>
        </w:tabs>
        <w:rPr>
          <w:ins w:id="32" w:author="Wesley Siebenthaler" w:date="2018-08-07T13:35:00Z"/>
          <w:rFonts w:asciiTheme="minorHAnsi" w:eastAsiaTheme="minorEastAsia" w:hAnsiTheme="minorHAnsi"/>
          <w:b w:val="0"/>
          <w:bCs w:val="0"/>
          <w:caps w:val="0"/>
          <w:noProof/>
        </w:rPr>
      </w:pPr>
      <w:ins w:id="33" w:author="Wesley Siebenthaler" w:date="2018-08-07T13:35:00Z">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_Toc521412259 \h </w:instrText>
        </w:r>
        <w:r>
          <w:rPr>
            <w:noProof/>
          </w:rPr>
        </w:r>
      </w:ins>
      <w:r>
        <w:rPr>
          <w:noProof/>
        </w:rPr>
        <w:fldChar w:fldCharType="separate"/>
      </w:r>
      <w:ins w:id="34" w:author="Wesley Siebenthaler" w:date="2018-08-07T13:36:00Z">
        <w:r w:rsidR="00B15B24">
          <w:rPr>
            <w:noProof/>
          </w:rPr>
          <w:t>9</w:t>
        </w:r>
      </w:ins>
      <w:ins w:id="35" w:author="Wesley Siebenthaler" w:date="2018-08-07T13:35:00Z">
        <w:r>
          <w:rPr>
            <w:noProof/>
          </w:rPr>
          <w:fldChar w:fldCharType="end"/>
        </w:r>
      </w:ins>
    </w:p>
    <w:p w14:paraId="3BDA3090" w14:textId="024DEABC" w:rsidR="002779EB" w:rsidRDefault="002779EB">
      <w:pPr>
        <w:pStyle w:val="TOC2"/>
        <w:rPr>
          <w:ins w:id="36" w:author="Wesley Siebenthaler" w:date="2018-08-07T13:35:00Z"/>
          <w:rFonts w:asciiTheme="minorHAnsi" w:eastAsiaTheme="minorEastAsia" w:hAnsiTheme="minorHAnsi"/>
          <w:smallCaps w:val="0"/>
          <w:noProof/>
          <w:sz w:val="22"/>
        </w:rPr>
      </w:pPr>
      <w:ins w:id="37" w:author="Wesley Siebenthaler" w:date="2018-08-07T13:35:00Z">
        <w:r>
          <w:rPr>
            <w:noProof/>
          </w:rPr>
          <w:t>2.4.1 GPIO</w:t>
        </w:r>
        <w:r>
          <w:rPr>
            <w:noProof/>
          </w:rPr>
          <w:tab/>
        </w:r>
        <w:r>
          <w:rPr>
            <w:noProof/>
          </w:rPr>
          <w:fldChar w:fldCharType="begin"/>
        </w:r>
        <w:r>
          <w:rPr>
            <w:noProof/>
          </w:rPr>
          <w:instrText xml:space="preserve"> PAGEREF _Toc521412260 \h </w:instrText>
        </w:r>
        <w:r>
          <w:rPr>
            <w:noProof/>
          </w:rPr>
        </w:r>
      </w:ins>
      <w:r>
        <w:rPr>
          <w:noProof/>
        </w:rPr>
        <w:fldChar w:fldCharType="separate"/>
      </w:r>
      <w:ins w:id="38" w:author="Wesley Siebenthaler" w:date="2018-08-07T13:36:00Z">
        <w:r w:rsidR="00B15B24">
          <w:rPr>
            <w:noProof/>
          </w:rPr>
          <w:t>9</w:t>
        </w:r>
      </w:ins>
      <w:ins w:id="39" w:author="Wesley Siebenthaler" w:date="2018-08-07T13:35:00Z">
        <w:r>
          <w:rPr>
            <w:noProof/>
          </w:rPr>
          <w:fldChar w:fldCharType="end"/>
        </w:r>
      </w:ins>
    </w:p>
    <w:p w14:paraId="3C85D310" w14:textId="73882C0F" w:rsidR="002779EB" w:rsidRDefault="002779EB">
      <w:pPr>
        <w:pStyle w:val="TOC2"/>
        <w:rPr>
          <w:ins w:id="40" w:author="Wesley Siebenthaler" w:date="2018-08-07T13:35:00Z"/>
          <w:rFonts w:asciiTheme="minorHAnsi" w:eastAsiaTheme="minorEastAsia" w:hAnsiTheme="minorHAnsi"/>
          <w:smallCaps w:val="0"/>
          <w:noProof/>
          <w:sz w:val="22"/>
        </w:rPr>
      </w:pPr>
      <w:ins w:id="41" w:author="Wesley Siebenthaler" w:date="2018-08-07T13:35:00Z">
        <w:r>
          <w:rPr>
            <w:noProof/>
          </w:rPr>
          <w:t>2.4.2 PWM</w:t>
        </w:r>
        <w:r>
          <w:rPr>
            <w:noProof/>
          </w:rPr>
          <w:tab/>
        </w:r>
        <w:r>
          <w:rPr>
            <w:noProof/>
          </w:rPr>
          <w:fldChar w:fldCharType="begin"/>
        </w:r>
        <w:r>
          <w:rPr>
            <w:noProof/>
          </w:rPr>
          <w:instrText xml:space="preserve"> PAGEREF _Toc521412261 \h </w:instrText>
        </w:r>
        <w:r>
          <w:rPr>
            <w:noProof/>
          </w:rPr>
        </w:r>
      </w:ins>
      <w:r>
        <w:rPr>
          <w:noProof/>
        </w:rPr>
        <w:fldChar w:fldCharType="separate"/>
      </w:r>
      <w:ins w:id="42" w:author="Wesley Siebenthaler" w:date="2018-08-07T13:36:00Z">
        <w:r w:rsidR="00B15B24">
          <w:rPr>
            <w:noProof/>
          </w:rPr>
          <w:t>9</w:t>
        </w:r>
      </w:ins>
      <w:ins w:id="43" w:author="Wesley Siebenthaler" w:date="2018-08-07T13:35:00Z">
        <w:r>
          <w:rPr>
            <w:noProof/>
          </w:rPr>
          <w:fldChar w:fldCharType="end"/>
        </w:r>
      </w:ins>
    </w:p>
    <w:p w14:paraId="74FEEE71" w14:textId="45F45376" w:rsidR="002779EB" w:rsidRDefault="002779EB">
      <w:pPr>
        <w:pStyle w:val="TOC2"/>
        <w:rPr>
          <w:ins w:id="44" w:author="Wesley Siebenthaler" w:date="2018-08-07T13:35:00Z"/>
          <w:rFonts w:asciiTheme="minorHAnsi" w:eastAsiaTheme="minorEastAsia" w:hAnsiTheme="minorHAnsi"/>
          <w:smallCaps w:val="0"/>
          <w:noProof/>
          <w:sz w:val="22"/>
        </w:rPr>
      </w:pPr>
      <w:ins w:id="45" w:author="Wesley Siebenthaler" w:date="2018-08-07T13:35:00Z">
        <w:r>
          <w:rPr>
            <w:noProof/>
          </w:rPr>
          <w:t>2.4.3 Debug Printing</w:t>
        </w:r>
        <w:r>
          <w:rPr>
            <w:noProof/>
          </w:rPr>
          <w:tab/>
        </w:r>
        <w:r>
          <w:rPr>
            <w:noProof/>
          </w:rPr>
          <w:fldChar w:fldCharType="begin"/>
        </w:r>
        <w:r>
          <w:rPr>
            <w:noProof/>
          </w:rPr>
          <w:instrText xml:space="preserve"> PAGEREF _Toc521412262 \h </w:instrText>
        </w:r>
        <w:r>
          <w:rPr>
            <w:noProof/>
          </w:rPr>
        </w:r>
      </w:ins>
      <w:r>
        <w:rPr>
          <w:noProof/>
        </w:rPr>
        <w:fldChar w:fldCharType="separate"/>
      </w:r>
      <w:ins w:id="46" w:author="Wesley Siebenthaler" w:date="2018-08-07T13:36:00Z">
        <w:r w:rsidR="00B15B24">
          <w:rPr>
            <w:noProof/>
          </w:rPr>
          <w:t>9</w:t>
        </w:r>
      </w:ins>
      <w:ins w:id="47" w:author="Wesley Siebenthaler" w:date="2018-08-07T13:35:00Z">
        <w:r>
          <w:rPr>
            <w:noProof/>
          </w:rPr>
          <w:fldChar w:fldCharType="end"/>
        </w:r>
      </w:ins>
    </w:p>
    <w:p w14:paraId="730E58E3" w14:textId="36D3B837" w:rsidR="002779EB" w:rsidRDefault="002779EB">
      <w:pPr>
        <w:pStyle w:val="TOC2"/>
        <w:rPr>
          <w:ins w:id="48" w:author="Wesley Siebenthaler" w:date="2018-08-07T13:35:00Z"/>
          <w:rFonts w:asciiTheme="minorHAnsi" w:eastAsiaTheme="minorEastAsia" w:hAnsiTheme="minorHAnsi"/>
          <w:smallCaps w:val="0"/>
          <w:noProof/>
          <w:sz w:val="22"/>
        </w:rPr>
      </w:pPr>
      <w:ins w:id="49" w:author="Wesley Siebenthaler" w:date="2018-08-07T13:35:00Z">
        <w:r>
          <w:rPr>
            <w:noProof/>
          </w:rPr>
          <w:t>2.4.4 UART</w:t>
        </w:r>
        <w:r>
          <w:rPr>
            <w:noProof/>
          </w:rPr>
          <w:tab/>
        </w:r>
        <w:r>
          <w:rPr>
            <w:noProof/>
          </w:rPr>
          <w:fldChar w:fldCharType="begin"/>
        </w:r>
        <w:r>
          <w:rPr>
            <w:noProof/>
          </w:rPr>
          <w:instrText xml:space="preserve"> PAGEREF _Toc521412263 \h </w:instrText>
        </w:r>
        <w:r>
          <w:rPr>
            <w:noProof/>
          </w:rPr>
        </w:r>
      </w:ins>
      <w:r>
        <w:rPr>
          <w:noProof/>
        </w:rPr>
        <w:fldChar w:fldCharType="separate"/>
      </w:r>
      <w:ins w:id="50" w:author="Wesley Siebenthaler" w:date="2018-08-07T13:36:00Z">
        <w:r w:rsidR="00B15B24">
          <w:rPr>
            <w:noProof/>
          </w:rPr>
          <w:t>10</w:t>
        </w:r>
      </w:ins>
      <w:ins w:id="51" w:author="Wesley Siebenthaler" w:date="2018-08-07T13:35:00Z">
        <w:r>
          <w:rPr>
            <w:noProof/>
          </w:rPr>
          <w:fldChar w:fldCharType="end"/>
        </w:r>
      </w:ins>
    </w:p>
    <w:p w14:paraId="0874F5C7" w14:textId="3303231D" w:rsidR="002779EB" w:rsidRDefault="002779EB">
      <w:pPr>
        <w:pStyle w:val="TOC2"/>
        <w:rPr>
          <w:ins w:id="52" w:author="Wesley Siebenthaler" w:date="2018-08-07T13:35:00Z"/>
          <w:rFonts w:asciiTheme="minorHAnsi" w:eastAsiaTheme="minorEastAsia" w:hAnsiTheme="minorHAnsi"/>
          <w:smallCaps w:val="0"/>
          <w:noProof/>
          <w:sz w:val="22"/>
        </w:rPr>
      </w:pPr>
      <w:ins w:id="53" w:author="Wesley Siebenthaler" w:date="2018-08-07T13:35:00Z">
        <w:r>
          <w:rPr>
            <w:noProof/>
          </w:rPr>
          <w:t>2.4.5 I2C</w:t>
        </w:r>
        <w:r>
          <w:rPr>
            <w:noProof/>
          </w:rPr>
          <w:tab/>
        </w:r>
        <w:r>
          <w:rPr>
            <w:noProof/>
          </w:rPr>
          <w:fldChar w:fldCharType="begin"/>
        </w:r>
        <w:r>
          <w:rPr>
            <w:noProof/>
          </w:rPr>
          <w:instrText xml:space="preserve"> PAGEREF _Toc521412264 \h </w:instrText>
        </w:r>
        <w:r>
          <w:rPr>
            <w:noProof/>
          </w:rPr>
        </w:r>
      </w:ins>
      <w:r>
        <w:rPr>
          <w:noProof/>
        </w:rPr>
        <w:fldChar w:fldCharType="separate"/>
      </w:r>
      <w:ins w:id="54" w:author="Wesley Siebenthaler" w:date="2018-08-07T13:36:00Z">
        <w:r w:rsidR="00B15B24">
          <w:rPr>
            <w:noProof/>
          </w:rPr>
          <w:t>11</w:t>
        </w:r>
      </w:ins>
      <w:ins w:id="55" w:author="Wesley Siebenthaler" w:date="2018-08-07T13:35:00Z">
        <w:r>
          <w:rPr>
            <w:noProof/>
          </w:rPr>
          <w:fldChar w:fldCharType="end"/>
        </w:r>
      </w:ins>
    </w:p>
    <w:p w14:paraId="0A0589C5" w14:textId="773C6EC1" w:rsidR="002779EB" w:rsidRDefault="002779EB">
      <w:pPr>
        <w:pStyle w:val="TOC1"/>
        <w:tabs>
          <w:tab w:val="left" w:pos="720"/>
          <w:tab w:val="right" w:leader="dot" w:pos="9350"/>
        </w:tabs>
        <w:rPr>
          <w:ins w:id="56" w:author="Wesley Siebenthaler" w:date="2018-08-07T13:35:00Z"/>
          <w:rFonts w:asciiTheme="minorHAnsi" w:eastAsiaTheme="minorEastAsia" w:hAnsiTheme="minorHAnsi"/>
          <w:b w:val="0"/>
          <w:bCs w:val="0"/>
          <w:caps w:val="0"/>
          <w:noProof/>
        </w:rPr>
      </w:pPr>
      <w:ins w:id="57" w:author="Wesley Siebenthaler" w:date="2018-08-07T13:35:00Z">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_Toc521412265 \h </w:instrText>
        </w:r>
        <w:r>
          <w:rPr>
            <w:noProof/>
          </w:rPr>
        </w:r>
      </w:ins>
      <w:r>
        <w:rPr>
          <w:noProof/>
        </w:rPr>
        <w:fldChar w:fldCharType="separate"/>
      </w:r>
      <w:ins w:id="58" w:author="Wesley Siebenthaler" w:date="2018-08-07T13:36:00Z">
        <w:r w:rsidR="00B15B24">
          <w:rPr>
            <w:noProof/>
          </w:rPr>
          <w:t>13</w:t>
        </w:r>
      </w:ins>
      <w:ins w:id="59" w:author="Wesley Siebenthaler" w:date="2018-08-07T13:35:00Z">
        <w:r>
          <w:rPr>
            <w:noProof/>
          </w:rPr>
          <w:fldChar w:fldCharType="end"/>
        </w:r>
      </w:ins>
    </w:p>
    <w:p w14:paraId="11830012" w14:textId="7DBF694B" w:rsidR="002779EB" w:rsidRDefault="002779EB">
      <w:pPr>
        <w:pStyle w:val="TOC2"/>
        <w:rPr>
          <w:ins w:id="60" w:author="Wesley Siebenthaler" w:date="2018-08-07T13:35:00Z"/>
          <w:rFonts w:asciiTheme="minorHAnsi" w:eastAsiaTheme="minorEastAsia" w:hAnsiTheme="minorHAnsi"/>
          <w:smallCaps w:val="0"/>
          <w:noProof/>
          <w:sz w:val="22"/>
        </w:rPr>
      </w:pPr>
      <w:ins w:id="61" w:author="Wesley Siebenthaler" w:date="2018-08-07T13:35:00Z">
        <w:r>
          <w:rPr>
            <w:noProof/>
          </w:rPr>
          <w:t>Exercise - 2.1 (PLATFORM) Install WW101_2_&lt;KitName&gt; into the platforms directory</w:t>
        </w:r>
        <w:r>
          <w:rPr>
            <w:noProof/>
          </w:rPr>
          <w:tab/>
        </w:r>
        <w:r>
          <w:rPr>
            <w:noProof/>
          </w:rPr>
          <w:fldChar w:fldCharType="begin"/>
        </w:r>
        <w:r>
          <w:rPr>
            <w:noProof/>
          </w:rPr>
          <w:instrText xml:space="preserve"> PAGEREF _Toc521412266 \h </w:instrText>
        </w:r>
        <w:r>
          <w:rPr>
            <w:noProof/>
          </w:rPr>
        </w:r>
      </w:ins>
      <w:r>
        <w:rPr>
          <w:noProof/>
        </w:rPr>
        <w:fldChar w:fldCharType="separate"/>
      </w:r>
      <w:ins w:id="62" w:author="Wesley Siebenthaler" w:date="2018-08-07T13:36:00Z">
        <w:r w:rsidR="00B15B24">
          <w:rPr>
            <w:noProof/>
          </w:rPr>
          <w:t>13</w:t>
        </w:r>
      </w:ins>
      <w:ins w:id="63" w:author="Wesley Siebenthaler" w:date="2018-08-07T13:35:00Z">
        <w:r>
          <w:rPr>
            <w:noProof/>
          </w:rPr>
          <w:fldChar w:fldCharType="end"/>
        </w:r>
      </w:ins>
    </w:p>
    <w:p w14:paraId="69A65A2D" w14:textId="6E08101D" w:rsidR="002779EB" w:rsidRDefault="002779EB">
      <w:pPr>
        <w:pStyle w:val="TOC2"/>
        <w:rPr>
          <w:ins w:id="64" w:author="Wesley Siebenthaler" w:date="2018-08-07T13:35:00Z"/>
          <w:rFonts w:asciiTheme="minorHAnsi" w:eastAsiaTheme="minorEastAsia" w:hAnsiTheme="minorHAnsi"/>
          <w:smallCaps w:val="0"/>
          <w:noProof/>
          <w:sz w:val="22"/>
        </w:rPr>
      </w:pPr>
      <w:ins w:id="65" w:author="Wesley Siebenthaler" w:date="2018-08-07T13:35:00Z">
        <w:r>
          <w:rPr>
            <w:noProof/>
          </w:rPr>
          <w:t>Exercise - 2.2 (GPIO) Blink an LED</w:t>
        </w:r>
        <w:r>
          <w:rPr>
            <w:noProof/>
          </w:rPr>
          <w:tab/>
        </w:r>
        <w:r>
          <w:rPr>
            <w:noProof/>
          </w:rPr>
          <w:fldChar w:fldCharType="begin"/>
        </w:r>
        <w:r>
          <w:rPr>
            <w:noProof/>
          </w:rPr>
          <w:instrText xml:space="preserve"> PAGEREF _Toc521412267 \h </w:instrText>
        </w:r>
        <w:r>
          <w:rPr>
            <w:noProof/>
          </w:rPr>
        </w:r>
      </w:ins>
      <w:r>
        <w:rPr>
          <w:noProof/>
        </w:rPr>
        <w:fldChar w:fldCharType="separate"/>
      </w:r>
      <w:ins w:id="66" w:author="Wesley Siebenthaler" w:date="2018-08-07T13:36:00Z">
        <w:r w:rsidR="00B15B24">
          <w:rPr>
            <w:noProof/>
          </w:rPr>
          <w:t>14</w:t>
        </w:r>
      </w:ins>
      <w:ins w:id="67" w:author="Wesley Siebenthaler" w:date="2018-08-07T13:35:00Z">
        <w:r>
          <w:rPr>
            <w:noProof/>
          </w:rPr>
          <w:fldChar w:fldCharType="end"/>
        </w:r>
      </w:ins>
    </w:p>
    <w:p w14:paraId="2DDE4D8F" w14:textId="46FC0269" w:rsidR="002779EB" w:rsidRDefault="002779EB">
      <w:pPr>
        <w:pStyle w:val="TOC2"/>
        <w:rPr>
          <w:ins w:id="68" w:author="Wesley Siebenthaler" w:date="2018-08-07T13:35:00Z"/>
          <w:rFonts w:asciiTheme="minorHAnsi" w:eastAsiaTheme="minorEastAsia" w:hAnsiTheme="minorHAnsi"/>
          <w:smallCaps w:val="0"/>
          <w:noProof/>
          <w:sz w:val="22"/>
        </w:rPr>
      </w:pPr>
      <w:ins w:id="69" w:author="Wesley Siebenthaler" w:date="2018-08-07T13:35:00Z">
        <w:r>
          <w:rPr>
            <w:noProof/>
          </w:rPr>
          <w:t>Exercise - 2.3 (GPIO) Add Debug Printing to the LED Blink Project</w:t>
        </w:r>
        <w:r>
          <w:rPr>
            <w:noProof/>
          </w:rPr>
          <w:tab/>
        </w:r>
        <w:r>
          <w:rPr>
            <w:noProof/>
          </w:rPr>
          <w:fldChar w:fldCharType="begin"/>
        </w:r>
        <w:r>
          <w:rPr>
            <w:noProof/>
          </w:rPr>
          <w:instrText xml:space="preserve"> PAGEREF _Toc521412268 \h </w:instrText>
        </w:r>
        <w:r>
          <w:rPr>
            <w:noProof/>
          </w:rPr>
        </w:r>
      </w:ins>
      <w:r>
        <w:rPr>
          <w:noProof/>
        </w:rPr>
        <w:fldChar w:fldCharType="separate"/>
      </w:r>
      <w:ins w:id="70" w:author="Wesley Siebenthaler" w:date="2018-08-07T13:36:00Z">
        <w:r w:rsidR="00B15B24">
          <w:rPr>
            <w:noProof/>
          </w:rPr>
          <w:t>15</w:t>
        </w:r>
      </w:ins>
      <w:ins w:id="71" w:author="Wesley Siebenthaler" w:date="2018-08-07T13:35:00Z">
        <w:r>
          <w:rPr>
            <w:noProof/>
          </w:rPr>
          <w:fldChar w:fldCharType="end"/>
        </w:r>
      </w:ins>
    </w:p>
    <w:p w14:paraId="44523F4A" w14:textId="7AE1DE84" w:rsidR="002779EB" w:rsidRDefault="002779EB">
      <w:pPr>
        <w:pStyle w:val="TOC2"/>
        <w:rPr>
          <w:ins w:id="72" w:author="Wesley Siebenthaler" w:date="2018-08-07T13:35:00Z"/>
          <w:rFonts w:asciiTheme="minorHAnsi" w:eastAsiaTheme="minorEastAsia" w:hAnsiTheme="minorHAnsi"/>
          <w:smallCaps w:val="0"/>
          <w:noProof/>
          <w:sz w:val="22"/>
        </w:rPr>
      </w:pPr>
      <w:ins w:id="73" w:author="Wesley Siebenthaler" w:date="2018-08-07T13:35:00Z">
        <w:r>
          <w:rPr>
            <w:noProof/>
          </w:rPr>
          <w:t>Exercise - 2.4 (GPIO) Read the State of a Mechanical Button</w:t>
        </w:r>
        <w:r>
          <w:rPr>
            <w:noProof/>
          </w:rPr>
          <w:tab/>
        </w:r>
        <w:r>
          <w:rPr>
            <w:noProof/>
          </w:rPr>
          <w:fldChar w:fldCharType="begin"/>
        </w:r>
        <w:r>
          <w:rPr>
            <w:noProof/>
          </w:rPr>
          <w:instrText xml:space="preserve"> PAGEREF _Toc521412269 \h </w:instrText>
        </w:r>
        <w:r>
          <w:rPr>
            <w:noProof/>
          </w:rPr>
        </w:r>
      </w:ins>
      <w:r>
        <w:rPr>
          <w:noProof/>
        </w:rPr>
        <w:fldChar w:fldCharType="separate"/>
      </w:r>
      <w:ins w:id="74" w:author="Wesley Siebenthaler" w:date="2018-08-07T13:36:00Z">
        <w:r w:rsidR="00B15B24">
          <w:rPr>
            <w:noProof/>
          </w:rPr>
          <w:t>16</w:t>
        </w:r>
      </w:ins>
      <w:ins w:id="75" w:author="Wesley Siebenthaler" w:date="2018-08-07T13:35:00Z">
        <w:r>
          <w:rPr>
            <w:noProof/>
          </w:rPr>
          <w:fldChar w:fldCharType="end"/>
        </w:r>
      </w:ins>
    </w:p>
    <w:p w14:paraId="2252D9A5" w14:textId="31842ABB" w:rsidR="002779EB" w:rsidRDefault="002779EB">
      <w:pPr>
        <w:pStyle w:val="TOC2"/>
        <w:rPr>
          <w:ins w:id="76" w:author="Wesley Siebenthaler" w:date="2018-08-07T13:35:00Z"/>
          <w:rFonts w:asciiTheme="minorHAnsi" w:eastAsiaTheme="minorEastAsia" w:hAnsiTheme="minorHAnsi"/>
          <w:smallCaps w:val="0"/>
          <w:noProof/>
          <w:sz w:val="22"/>
        </w:rPr>
      </w:pPr>
      <w:ins w:id="77" w:author="Wesley Siebenthaler" w:date="2018-08-07T13:35:00Z">
        <w:r>
          <w:rPr>
            <w:noProof/>
          </w:rPr>
          <w:t>Exercise - 2.5 (GPIO) Use an Interrupt to Toggle the State of an LED</w:t>
        </w:r>
        <w:r>
          <w:rPr>
            <w:noProof/>
          </w:rPr>
          <w:tab/>
        </w:r>
        <w:r>
          <w:rPr>
            <w:noProof/>
          </w:rPr>
          <w:fldChar w:fldCharType="begin"/>
        </w:r>
        <w:r>
          <w:rPr>
            <w:noProof/>
          </w:rPr>
          <w:instrText xml:space="preserve"> PAGEREF _Toc521412270 \h </w:instrText>
        </w:r>
        <w:r>
          <w:rPr>
            <w:noProof/>
          </w:rPr>
        </w:r>
      </w:ins>
      <w:r>
        <w:rPr>
          <w:noProof/>
        </w:rPr>
        <w:fldChar w:fldCharType="separate"/>
      </w:r>
      <w:ins w:id="78" w:author="Wesley Siebenthaler" w:date="2018-08-07T13:36:00Z">
        <w:r w:rsidR="00B15B24">
          <w:rPr>
            <w:noProof/>
          </w:rPr>
          <w:t>16</w:t>
        </w:r>
      </w:ins>
      <w:ins w:id="79" w:author="Wesley Siebenthaler" w:date="2018-08-07T13:35:00Z">
        <w:r>
          <w:rPr>
            <w:noProof/>
          </w:rPr>
          <w:fldChar w:fldCharType="end"/>
        </w:r>
      </w:ins>
    </w:p>
    <w:p w14:paraId="5F7447A9" w14:textId="5271AB49" w:rsidR="002779EB" w:rsidRDefault="002779EB">
      <w:pPr>
        <w:pStyle w:val="TOC2"/>
        <w:rPr>
          <w:ins w:id="80" w:author="Wesley Siebenthaler" w:date="2018-08-07T13:35:00Z"/>
          <w:rFonts w:asciiTheme="minorHAnsi" w:eastAsiaTheme="minorEastAsia" w:hAnsiTheme="minorHAnsi"/>
          <w:smallCaps w:val="0"/>
          <w:noProof/>
          <w:sz w:val="22"/>
        </w:rPr>
      </w:pPr>
      <w:ins w:id="81" w:author="Wesley Siebenthaler" w:date="2018-08-07T13:35:00Z">
        <w:r>
          <w:rPr>
            <w:noProof/>
          </w:rPr>
          <w:t>Exercise - 2.6 (I2C WRITE) Toggle I2C Controlled LEDs</w:t>
        </w:r>
        <w:r>
          <w:rPr>
            <w:noProof/>
          </w:rPr>
          <w:tab/>
        </w:r>
        <w:r>
          <w:rPr>
            <w:noProof/>
          </w:rPr>
          <w:fldChar w:fldCharType="begin"/>
        </w:r>
        <w:r>
          <w:rPr>
            <w:noProof/>
          </w:rPr>
          <w:instrText xml:space="preserve"> PAGEREF _Toc521412271 \h </w:instrText>
        </w:r>
        <w:r>
          <w:rPr>
            <w:noProof/>
          </w:rPr>
        </w:r>
      </w:ins>
      <w:r>
        <w:rPr>
          <w:noProof/>
        </w:rPr>
        <w:fldChar w:fldCharType="separate"/>
      </w:r>
      <w:ins w:id="82" w:author="Wesley Siebenthaler" w:date="2018-08-07T13:36:00Z">
        <w:r w:rsidR="00B15B24">
          <w:rPr>
            <w:noProof/>
          </w:rPr>
          <w:t>17</w:t>
        </w:r>
      </w:ins>
      <w:ins w:id="83" w:author="Wesley Siebenthaler" w:date="2018-08-07T13:35:00Z">
        <w:r>
          <w:rPr>
            <w:noProof/>
          </w:rPr>
          <w:fldChar w:fldCharType="end"/>
        </w:r>
      </w:ins>
    </w:p>
    <w:p w14:paraId="0AEE0B7E" w14:textId="35562A50" w:rsidR="002779EB" w:rsidRDefault="002779EB">
      <w:pPr>
        <w:pStyle w:val="TOC2"/>
        <w:rPr>
          <w:ins w:id="84" w:author="Wesley Siebenthaler" w:date="2018-08-07T13:35:00Z"/>
          <w:rFonts w:asciiTheme="minorHAnsi" w:eastAsiaTheme="minorEastAsia" w:hAnsiTheme="minorHAnsi"/>
          <w:smallCaps w:val="0"/>
          <w:noProof/>
          <w:sz w:val="22"/>
        </w:rPr>
      </w:pPr>
      <w:ins w:id="85" w:author="Wesley Siebenthaler" w:date="2018-08-07T13:35:00Z">
        <w:r>
          <w:rPr>
            <w:noProof/>
          </w:rPr>
          <w:t>Exercise - 2.7 (I2C READ) Read PSoC Sensor Values over I2C</w:t>
        </w:r>
        <w:r>
          <w:rPr>
            <w:noProof/>
          </w:rPr>
          <w:tab/>
        </w:r>
        <w:r>
          <w:rPr>
            <w:noProof/>
          </w:rPr>
          <w:fldChar w:fldCharType="begin"/>
        </w:r>
        <w:r>
          <w:rPr>
            <w:noProof/>
          </w:rPr>
          <w:instrText xml:space="preserve"> PAGEREF _Toc521412272 \h </w:instrText>
        </w:r>
        <w:r>
          <w:rPr>
            <w:noProof/>
          </w:rPr>
        </w:r>
      </w:ins>
      <w:r>
        <w:rPr>
          <w:noProof/>
        </w:rPr>
        <w:fldChar w:fldCharType="separate"/>
      </w:r>
      <w:ins w:id="86" w:author="Wesley Siebenthaler" w:date="2018-08-07T13:36:00Z">
        <w:r w:rsidR="00B15B24">
          <w:rPr>
            <w:noProof/>
          </w:rPr>
          <w:t>17</w:t>
        </w:r>
      </w:ins>
      <w:ins w:id="87" w:author="Wesley Siebenthaler" w:date="2018-08-07T13:35:00Z">
        <w:r>
          <w:rPr>
            <w:noProof/>
          </w:rPr>
          <w:fldChar w:fldCharType="end"/>
        </w:r>
      </w:ins>
    </w:p>
    <w:p w14:paraId="693BA63B" w14:textId="739FCA3F" w:rsidR="002779EB" w:rsidRDefault="002779EB">
      <w:pPr>
        <w:pStyle w:val="TOC2"/>
        <w:rPr>
          <w:ins w:id="88" w:author="Wesley Siebenthaler" w:date="2018-08-07T13:35:00Z"/>
          <w:rFonts w:asciiTheme="minorHAnsi" w:eastAsiaTheme="minorEastAsia" w:hAnsiTheme="minorHAnsi"/>
          <w:smallCaps w:val="0"/>
          <w:noProof/>
          <w:sz w:val="22"/>
        </w:rPr>
      </w:pPr>
      <w:ins w:id="89" w:author="Wesley Siebenthaler" w:date="2018-08-07T13:35:00Z">
        <w:r>
          <w:rPr>
            <w:noProof/>
          </w:rPr>
          <w:t>Exercise - 2.8 (Advanced) (I2C PROBE) Probe for I2C devices</w:t>
        </w:r>
        <w:r>
          <w:rPr>
            <w:noProof/>
          </w:rPr>
          <w:tab/>
        </w:r>
        <w:r>
          <w:rPr>
            <w:noProof/>
          </w:rPr>
          <w:fldChar w:fldCharType="begin"/>
        </w:r>
        <w:r>
          <w:rPr>
            <w:noProof/>
          </w:rPr>
          <w:instrText xml:space="preserve"> PAGEREF _Toc521412273 \h </w:instrText>
        </w:r>
        <w:r>
          <w:rPr>
            <w:noProof/>
          </w:rPr>
        </w:r>
      </w:ins>
      <w:r>
        <w:rPr>
          <w:noProof/>
        </w:rPr>
        <w:fldChar w:fldCharType="separate"/>
      </w:r>
      <w:ins w:id="90" w:author="Wesley Siebenthaler" w:date="2018-08-07T13:36:00Z">
        <w:r w:rsidR="00B15B24">
          <w:rPr>
            <w:noProof/>
          </w:rPr>
          <w:t>18</w:t>
        </w:r>
      </w:ins>
      <w:ins w:id="91" w:author="Wesley Siebenthaler" w:date="2018-08-07T13:35:00Z">
        <w:r>
          <w:rPr>
            <w:noProof/>
          </w:rPr>
          <w:fldChar w:fldCharType="end"/>
        </w:r>
      </w:ins>
    </w:p>
    <w:p w14:paraId="30650DE3" w14:textId="3C4D39D9" w:rsidR="002779EB" w:rsidRDefault="002779EB">
      <w:pPr>
        <w:pStyle w:val="TOC2"/>
        <w:rPr>
          <w:ins w:id="92" w:author="Wesley Siebenthaler" w:date="2018-08-07T13:35:00Z"/>
          <w:rFonts w:asciiTheme="minorHAnsi" w:eastAsiaTheme="minorEastAsia" w:hAnsiTheme="minorHAnsi"/>
          <w:smallCaps w:val="0"/>
          <w:noProof/>
          <w:sz w:val="22"/>
        </w:rPr>
      </w:pPr>
      <w:ins w:id="93" w:author="Wesley Siebenthaler" w:date="2018-08-07T13:35:00Z">
        <w:r>
          <w:rPr>
            <w:noProof/>
          </w:rPr>
          <w:t>Exercise - 2.9 (Advanced) (PWM) LED brightness</w:t>
        </w:r>
        <w:r>
          <w:rPr>
            <w:noProof/>
          </w:rPr>
          <w:tab/>
        </w:r>
        <w:r>
          <w:rPr>
            <w:noProof/>
          </w:rPr>
          <w:fldChar w:fldCharType="begin"/>
        </w:r>
        <w:r>
          <w:rPr>
            <w:noProof/>
          </w:rPr>
          <w:instrText xml:space="preserve"> PAGEREF _Toc521412274 \h </w:instrText>
        </w:r>
        <w:r>
          <w:rPr>
            <w:noProof/>
          </w:rPr>
        </w:r>
      </w:ins>
      <w:r>
        <w:rPr>
          <w:noProof/>
        </w:rPr>
        <w:fldChar w:fldCharType="separate"/>
      </w:r>
      <w:ins w:id="94" w:author="Wesley Siebenthaler" w:date="2018-08-07T13:36:00Z">
        <w:r w:rsidR="00B15B24">
          <w:rPr>
            <w:noProof/>
          </w:rPr>
          <w:t>18</w:t>
        </w:r>
      </w:ins>
      <w:ins w:id="95" w:author="Wesley Siebenthaler" w:date="2018-08-07T13:35:00Z">
        <w:r>
          <w:rPr>
            <w:noProof/>
          </w:rPr>
          <w:fldChar w:fldCharType="end"/>
        </w:r>
      </w:ins>
    </w:p>
    <w:p w14:paraId="2FD278E2" w14:textId="15F105D4" w:rsidR="002779EB" w:rsidRDefault="002779EB">
      <w:pPr>
        <w:pStyle w:val="TOC2"/>
        <w:rPr>
          <w:ins w:id="96" w:author="Wesley Siebenthaler" w:date="2018-08-07T13:35:00Z"/>
          <w:rFonts w:asciiTheme="minorHAnsi" w:eastAsiaTheme="minorEastAsia" w:hAnsiTheme="minorHAnsi"/>
          <w:smallCaps w:val="0"/>
          <w:noProof/>
          <w:sz w:val="22"/>
        </w:rPr>
      </w:pPr>
      <w:ins w:id="97" w:author="Wesley Siebenthaler" w:date="2018-08-07T13:35:00Z">
        <w:r>
          <w:rPr>
            <w:noProof/>
          </w:rPr>
          <w:t>Exercise - 2.10 (Advanced) (UART) Write a value using the standard UART functions</w:t>
        </w:r>
        <w:r>
          <w:rPr>
            <w:noProof/>
          </w:rPr>
          <w:tab/>
        </w:r>
        <w:r>
          <w:rPr>
            <w:noProof/>
          </w:rPr>
          <w:fldChar w:fldCharType="begin"/>
        </w:r>
        <w:r>
          <w:rPr>
            <w:noProof/>
          </w:rPr>
          <w:instrText xml:space="preserve"> PAGEREF _Toc521412275 \h </w:instrText>
        </w:r>
        <w:r>
          <w:rPr>
            <w:noProof/>
          </w:rPr>
        </w:r>
      </w:ins>
      <w:r>
        <w:rPr>
          <w:noProof/>
        </w:rPr>
        <w:fldChar w:fldCharType="separate"/>
      </w:r>
      <w:ins w:id="98" w:author="Wesley Siebenthaler" w:date="2018-08-07T13:36:00Z">
        <w:r w:rsidR="00B15B24">
          <w:rPr>
            <w:noProof/>
          </w:rPr>
          <w:t>18</w:t>
        </w:r>
      </w:ins>
      <w:ins w:id="99" w:author="Wesley Siebenthaler" w:date="2018-08-07T13:35:00Z">
        <w:r>
          <w:rPr>
            <w:noProof/>
          </w:rPr>
          <w:fldChar w:fldCharType="end"/>
        </w:r>
      </w:ins>
    </w:p>
    <w:p w14:paraId="38745184" w14:textId="7AA63133" w:rsidR="002779EB" w:rsidRDefault="002779EB">
      <w:pPr>
        <w:pStyle w:val="TOC2"/>
        <w:rPr>
          <w:ins w:id="100" w:author="Wesley Siebenthaler" w:date="2018-08-07T13:35:00Z"/>
          <w:rFonts w:asciiTheme="minorHAnsi" w:eastAsiaTheme="minorEastAsia" w:hAnsiTheme="minorHAnsi"/>
          <w:smallCaps w:val="0"/>
          <w:noProof/>
          <w:sz w:val="22"/>
        </w:rPr>
      </w:pPr>
      <w:ins w:id="101" w:author="Wesley Siebenthaler" w:date="2018-08-07T13:35:00Z">
        <w:r>
          <w:rPr>
            <w:noProof/>
          </w:rPr>
          <w:t>Exercise - 2.11 (Advanced) (UART) Read a value using the standard UART functions</w:t>
        </w:r>
        <w:r>
          <w:rPr>
            <w:noProof/>
          </w:rPr>
          <w:tab/>
        </w:r>
        <w:r>
          <w:rPr>
            <w:noProof/>
          </w:rPr>
          <w:fldChar w:fldCharType="begin"/>
        </w:r>
        <w:r>
          <w:rPr>
            <w:noProof/>
          </w:rPr>
          <w:instrText xml:space="preserve"> PAGEREF _Toc521412276 \h </w:instrText>
        </w:r>
        <w:r>
          <w:rPr>
            <w:noProof/>
          </w:rPr>
        </w:r>
      </w:ins>
      <w:r>
        <w:rPr>
          <w:noProof/>
        </w:rPr>
        <w:fldChar w:fldCharType="separate"/>
      </w:r>
      <w:ins w:id="102" w:author="Wesley Siebenthaler" w:date="2018-08-07T13:36:00Z">
        <w:r w:rsidR="00B15B24">
          <w:rPr>
            <w:noProof/>
          </w:rPr>
          <w:t>19</w:t>
        </w:r>
      </w:ins>
      <w:ins w:id="103" w:author="Wesley Siebenthaler" w:date="2018-08-07T13:35:00Z">
        <w:r>
          <w:rPr>
            <w:noProof/>
          </w:rPr>
          <w:fldChar w:fldCharType="end"/>
        </w:r>
      </w:ins>
    </w:p>
    <w:p w14:paraId="6167FF81" w14:textId="0F81A67F" w:rsidR="002779EB" w:rsidRDefault="002779EB">
      <w:pPr>
        <w:pStyle w:val="TOC1"/>
        <w:tabs>
          <w:tab w:val="left" w:pos="720"/>
          <w:tab w:val="right" w:leader="dot" w:pos="9350"/>
        </w:tabs>
        <w:rPr>
          <w:ins w:id="104" w:author="Wesley Siebenthaler" w:date="2018-08-07T13:35:00Z"/>
          <w:rFonts w:asciiTheme="minorHAnsi" w:eastAsiaTheme="minorEastAsia" w:hAnsiTheme="minorHAnsi"/>
          <w:b w:val="0"/>
          <w:bCs w:val="0"/>
          <w:caps w:val="0"/>
          <w:noProof/>
        </w:rPr>
      </w:pPr>
      <w:ins w:id="105" w:author="Wesley Siebenthaler" w:date="2018-08-07T13:35:00Z">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_Toc521412277 \h </w:instrText>
        </w:r>
        <w:r>
          <w:rPr>
            <w:noProof/>
          </w:rPr>
        </w:r>
      </w:ins>
      <w:r>
        <w:rPr>
          <w:noProof/>
        </w:rPr>
        <w:fldChar w:fldCharType="separate"/>
      </w:r>
      <w:ins w:id="106" w:author="Wesley Siebenthaler" w:date="2018-08-07T13:36:00Z">
        <w:r w:rsidR="00B15B24">
          <w:rPr>
            <w:noProof/>
          </w:rPr>
          <w:t>20</w:t>
        </w:r>
      </w:ins>
      <w:ins w:id="107" w:author="Wesley Siebenthaler" w:date="2018-08-07T13:35:00Z">
        <w:r>
          <w:rPr>
            <w:noProof/>
          </w:rPr>
          <w:fldChar w:fldCharType="end"/>
        </w:r>
      </w:ins>
    </w:p>
    <w:p w14:paraId="6DC1EDCC" w14:textId="67E6934D" w:rsidR="002779EB" w:rsidRDefault="002779EB">
      <w:pPr>
        <w:pStyle w:val="TOC1"/>
        <w:tabs>
          <w:tab w:val="left" w:pos="720"/>
          <w:tab w:val="right" w:leader="dot" w:pos="9350"/>
        </w:tabs>
        <w:rPr>
          <w:ins w:id="108" w:author="Wesley Siebenthaler" w:date="2018-08-07T13:35:00Z"/>
          <w:rFonts w:asciiTheme="minorHAnsi" w:eastAsiaTheme="minorEastAsia" w:hAnsiTheme="minorHAnsi"/>
          <w:b w:val="0"/>
          <w:bCs w:val="0"/>
          <w:caps w:val="0"/>
          <w:noProof/>
        </w:rPr>
      </w:pPr>
      <w:ins w:id="109" w:author="Wesley Siebenthaler" w:date="2018-08-07T13:35:00Z">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_Toc521412278 \h </w:instrText>
        </w:r>
        <w:r>
          <w:rPr>
            <w:noProof/>
          </w:rPr>
        </w:r>
      </w:ins>
      <w:r>
        <w:rPr>
          <w:noProof/>
        </w:rPr>
        <w:fldChar w:fldCharType="separate"/>
      </w:r>
      <w:ins w:id="110" w:author="Wesley Siebenthaler" w:date="2018-08-07T13:36:00Z">
        <w:r w:rsidR="00B15B24">
          <w:rPr>
            <w:noProof/>
          </w:rPr>
          <w:t>20</w:t>
        </w:r>
      </w:ins>
      <w:ins w:id="111" w:author="Wesley Siebenthaler" w:date="2018-08-07T13:35:00Z">
        <w:r>
          <w:rPr>
            <w:noProof/>
          </w:rPr>
          <w:fldChar w:fldCharType="end"/>
        </w:r>
      </w:ins>
    </w:p>
    <w:p w14:paraId="7A097074" w14:textId="2E999FE2" w:rsidR="009F6BF2" w:rsidDel="002779EB" w:rsidRDefault="009F6BF2">
      <w:pPr>
        <w:pStyle w:val="TOC1"/>
        <w:tabs>
          <w:tab w:val="left" w:pos="720"/>
          <w:tab w:val="right" w:leader="dot" w:pos="9350"/>
        </w:tabs>
        <w:rPr>
          <w:ins w:id="112" w:author="Greg Landry" w:date="2018-07-03T09:49:00Z"/>
          <w:del w:id="113" w:author="Wesley Siebenthaler" w:date="2018-08-07T13:35:00Z"/>
          <w:rFonts w:asciiTheme="minorHAnsi" w:eastAsiaTheme="minorEastAsia" w:hAnsiTheme="minorHAnsi"/>
          <w:b w:val="0"/>
          <w:bCs w:val="0"/>
          <w:caps w:val="0"/>
          <w:noProof/>
        </w:rPr>
      </w:pPr>
      <w:ins w:id="114" w:author="Greg Landry" w:date="2018-07-03T09:49:00Z">
        <w:del w:id="115" w:author="Wesley Siebenthaler" w:date="2018-08-07T13:35:00Z">
          <w:r w:rsidDel="002779EB">
            <w:rPr>
              <w:noProof/>
            </w:rPr>
            <w:delText>2.1</w:delText>
          </w:r>
          <w:r w:rsidDel="002779EB">
            <w:rPr>
              <w:rFonts w:asciiTheme="minorHAnsi" w:eastAsiaTheme="minorEastAsia" w:hAnsiTheme="minorHAnsi"/>
              <w:b w:val="0"/>
              <w:bCs w:val="0"/>
              <w:caps w:val="0"/>
              <w:noProof/>
            </w:rPr>
            <w:tab/>
          </w:r>
          <w:r w:rsidDel="002779EB">
            <w:rPr>
              <w:noProof/>
            </w:rPr>
            <w:delText>The WICED Board Support Package</w:delText>
          </w:r>
          <w:r w:rsidDel="002779EB">
            <w:rPr>
              <w:noProof/>
            </w:rPr>
            <w:tab/>
          </w:r>
        </w:del>
        <w:del w:id="116" w:author="Wesley Siebenthaler" w:date="2018-08-07T13:27:00Z">
          <w:r w:rsidR="0028019A" w:rsidDel="00454E73">
            <w:rPr>
              <w:noProof/>
            </w:rPr>
            <w:delText>2</w:delText>
          </w:r>
        </w:del>
      </w:ins>
    </w:p>
    <w:p w14:paraId="572C151D" w14:textId="56977219" w:rsidR="009F6BF2" w:rsidDel="002779EB" w:rsidRDefault="009F6BF2">
      <w:pPr>
        <w:pStyle w:val="TOC1"/>
        <w:tabs>
          <w:tab w:val="left" w:pos="720"/>
          <w:tab w:val="right" w:leader="dot" w:pos="9350"/>
        </w:tabs>
        <w:rPr>
          <w:ins w:id="117" w:author="Greg Landry" w:date="2018-07-03T09:49:00Z"/>
          <w:del w:id="118" w:author="Wesley Siebenthaler" w:date="2018-08-07T13:35:00Z"/>
          <w:rFonts w:asciiTheme="minorHAnsi" w:eastAsiaTheme="minorEastAsia" w:hAnsiTheme="minorHAnsi"/>
          <w:b w:val="0"/>
          <w:bCs w:val="0"/>
          <w:caps w:val="0"/>
          <w:noProof/>
        </w:rPr>
      </w:pPr>
      <w:ins w:id="119" w:author="Greg Landry" w:date="2018-07-03T09:49:00Z">
        <w:del w:id="120" w:author="Wesley Siebenthaler" w:date="2018-08-07T13:35:00Z">
          <w:r w:rsidDel="002779EB">
            <w:rPr>
              <w:noProof/>
            </w:rPr>
            <w:delText>2.2</w:delText>
          </w:r>
          <w:r w:rsidDel="002779EB">
            <w:rPr>
              <w:rFonts w:asciiTheme="minorHAnsi" w:eastAsiaTheme="minorEastAsia" w:hAnsiTheme="minorHAnsi"/>
              <w:b w:val="0"/>
              <w:bCs w:val="0"/>
              <w:caps w:val="0"/>
              <w:noProof/>
            </w:rPr>
            <w:tab/>
          </w:r>
          <w:r w:rsidDel="002779EB">
            <w:rPr>
              <w:noProof/>
            </w:rPr>
            <w:delText>Documentation</w:delText>
          </w:r>
          <w:r w:rsidDel="002779EB">
            <w:rPr>
              <w:noProof/>
            </w:rPr>
            <w:tab/>
          </w:r>
        </w:del>
        <w:del w:id="121" w:author="Wesley Siebenthaler" w:date="2018-08-07T13:27:00Z">
          <w:r w:rsidR="0028019A" w:rsidDel="00454E73">
            <w:rPr>
              <w:noProof/>
            </w:rPr>
            <w:delText>4</w:delText>
          </w:r>
        </w:del>
      </w:ins>
    </w:p>
    <w:p w14:paraId="5132E6DB" w14:textId="0B01107D" w:rsidR="009F6BF2" w:rsidDel="002779EB" w:rsidRDefault="009F6BF2">
      <w:pPr>
        <w:pStyle w:val="TOC1"/>
        <w:tabs>
          <w:tab w:val="left" w:pos="720"/>
          <w:tab w:val="right" w:leader="dot" w:pos="9350"/>
        </w:tabs>
        <w:rPr>
          <w:ins w:id="122" w:author="Greg Landry" w:date="2018-07-03T09:49:00Z"/>
          <w:del w:id="123" w:author="Wesley Siebenthaler" w:date="2018-08-07T13:35:00Z"/>
          <w:rFonts w:asciiTheme="minorHAnsi" w:eastAsiaTheme="minorEastAsia" w:hAnsiTheme="minorHAnsi"/>
          <w:b w:val="0"/>
          <w:bCs w:val="0"/>
          <w:caps w:val="0"/>
          <w:noProof/>
        </w:rPr>
      </w:pPr>
      <w:ins w:id="124" w:author="Greg Landry" w:date="2018-07-03T09:49:00Z">
        <w:del w:id="125" w:author="Wesley Siebenthaler" w:date="2018-08-07T13:35:00Z">
          <w:r w:rsidDel="002779EB">
            <w:rPr>
              <w:noProof/>
            </w:rPr>
            <w:delText>2.3</w:delText>
          </w:r>
          <w:r w:rsidDel="002779EB">
            <w:rPr>
              <w:rFonts w:asciiTheme="minorHAnsi" w:eastAsiaTheme="minorEastAsia" w:hAnsiTheme="minorHAnsi"/>
              <w:b w:val="0"/>
              <w:bCs w:val="0"/>
              <w:caps w:val="0"/>
              <w:noProof/>
            </w:rPr>
            <w:tab/>
          </w:r>
          <w:r w:rsidDel="002779EB">
            <w:rPr>
              <w:noProof/>
            </w:rPr>
            <w:delText>Creating a new WICED Studio project</w:delText>
          </w:r>
          <w:r w:rsidDel="002779EB">
            <w:rPr>
              <w:noProof/>
            </w:rPr>
            <w:tab/>
          </w:r>
        </w:del>
        <w:del w:id="126" w:author="Wesley Siebenthaler" w:date="2018-08-07T13:27:00Z">
          <w:r w:rsidR="0028019A" w:rsidDel="00454E73">
            <w:rPr>
              <w:noProof/>
            </w:rPr>
            <w:delText>6</w:delText>
          </w:r>
        </w:del>
      </w:ins>
    </w:p>
    <w:p w14:paraId="28CF39ED" w14:textId="42E23200" w:rsidR="009F6BF2" w:rsidDel="002779EB" w:rsidRDefault="009F6BF2">
      <w:pPr>
        <w:pStyle w:val="TOC2"/>
        <w:rPr>
          <w:ins w:id="127" w:author="Greg Landry" w:date="2018-07-03T09:49:00Z"/>
          <w:del w:id="128" w:author="Wesley Siebenthaler" w:date="2018-08-07T13:35:00Z"/>
          <w:rFonts w:asciiTheme="minorHAnsi" w:eastAsiaTheme="minorEastAsia" w:hAnsiTheme="minorHAnsi"/>
          <w:smallCaps w:val="0"/>
          <w:noProof/>
          <w:sz w:val="22"/>
        </w:rPr>
      </w:pPr>
      <w:ins w:id="129" w:author="Greg Landry" w:date="2018-07-03T09:49:00Z">
        <w:del w:id="130" w:author="Wesley Siebenthaler" w:date="2018-08-07T13:35:00Z">
          <w:r w:rsidDel="002779EB">
            <w:rPr>
              <w:noProof/>
            </w:rPr>
            <w:delText>2.3.1 Directory Structure</w:delText>
          </w:r>
          <w:r w:rsidDel="002779EB">
            <w:rPr>
              <w:noProof/>
            </w:rPr>
            <w:tab/>
          </w:r>
        </w:del>
        <w:del w:id="131" w:author="Wesley Siebenthaler" w:date="2018-08-07T13:27:00Z">
          <w:r w:rsidR="0028019A" w:rsidDel="00454E73">
            <w:rPr>
              <w:noProof/>
            </w:rPr>
            <w:delText>6</w:delText>
          </w:r>
        </w:del>
      </w:ins>
    </w:p>
    <w:p w14:paraId="30EDEED3" w14:textId="7AA4F261" w:rsidR="009F6BF2" w:rsidDel="002779EB" w:rsidRDefault="009F6BF2">
      <w:pPr>
        <w:pStyle w:val="TOC2"/>
        <w:rPr>
          <w:ins w:id="132" w:author="Greg Landry" w:date="2018-07-03T09:49:00Z"/>
          <w:del w:id="133" w:author="Wesley Siebenthaler" w:date="2018-08-07T13:35:00Z"/>
          <w:rFonts w:asciiTheme="minorHAnsi" w:eastAsiaTheme="minorEastAsia" w:hAnsiTheme="minorHAnsi"/>
          <w:smallCaps w:val="0"/>
          <w:noProof/>
          <w:sz w:val="22"/>
        </w:rPr>
      </w:pPr>
      <w:ins w:id="134" w:author="Greg Landry" w:date="2018-07-03T09:49:00Z">
        <w:del w:id="135" w:author="Wesley Siebenthaler" w:date="2018-08-07T13:35:00Z">
          <w:r w:rsidDel="002779EB">
            <w:rPr>
              <w:noProof/>
            </w:rPr>
            <w:delText>2.3.2 makefile</w:delText>
          </w:r>
          <w:r w:rsidDel="002779EB">
            <w:rPr>
              <w:noProof/>
            </w:rPr>
            <w:tab/>
          </w:r>
        </w:del>
        <w:del w:id="136" w:author="Wesley Siebenthaler" w:date="2018-08-07T13:27:00Z">
          <w:r w:rsidR="0028019A" w:rsidDel="00454E73">
            <w:rPr>
              <w:noProof/>
            </w:rPr>
            <w:delText>6</w:delText>
          </w:r>
        </w:del>
      </w:ins>
    </w:p>
    <w:p w14:paraId="32EFD132" w14:textId="24F35EEA" w:rsidR="009F6BF2" w:rsidDel="002779EB" w:rsidRDefault="009F6BF2">
      <w:pPr>
        <w:pStyle w:val="TOC2"/>
        <w:rPr>
          <w:ins w:id="137" w:author="Greg Landry" w:date="2018-07-03T09:49:00Z"/>
          <w:del w:id="138" w:author="Wesley Siebenthaler" w:date="2018-08-07T13:35:00Z"/>
          <w:rFonts w:asciiTheme="minorHAnsi" w:eastAsiaTheme="minorEastAsia" w:hAnsiTheme="minorHAnsi"/>
          <w:smallCaps w:val="0"/>
          <w:noProof/>
          <w:sz w:val="22"/>
        </w:rPr>
      </w:pPr>
      <w:ins w:id="139" w:author="Greg Landry" w:date="2018-07-03T09:49:00Z">
        <w:del w:id="140" w:author="Wesley Siebenthaler" w:date="2018-08-07T13:35:00Z">
          <w:r w:rsidDel="002779EB">
            <w:rPr>
              <w:noProof/>
            </w:rPr>
            <w:delText>2.3.3 C file</w:delText>
          </w:r>
          <w:r w:rsidDel="002779EB">
            <w:rPr>
              <w:noProof/>
            </w:rPr>
            <w:tab/>
          </w:r>
        </w:del>
        <w:del w:id="141" w:author="Wesley Siebenthaler" w:date="2018-08-07T13:27:00Z">
          <w:r w:rsidR="0028019A" w:rsidDel="00454E73">
            <w:rPr>
              <w:noProof/>
            </w:rPr>
            <w:delText>6</w:delText>
          </w:r>
        </w:del>
      </w:ins>
    </w:p>
    <w:p w14:paraId="35393C03" w14:textId="278CEB3C" w:rsidR="009F6BF2" w:rsidDel="002779EB" w:rsidRDefault="009F6BF2">
      <w:pPr>
        <w:pStyle w:val="TOC2"/>
        <w:rPr>
          <w:ins w:id="142" w:author="Greg Landry" w:date="2018-07-03T09:49:00Z"/>
          <w:del w:id="143" w:author="Wesley Siebenthaler" w:date="2018-08-07T13:35:00Z"/>
          <w:rFonts w:asciiTheme="minorHAnsi" w:eastAsiaTheme="minorEastAsia" w:hAnsiTheme="minorHAnsi"/>
          <w:smallCaps w:val="0"/>
          <w:noProof/>
          <w:sz w:val="22"/>
        </w:rPr>
      </w:pPr>
      <w:ins w:id="144" w:author="Greg Landry" w:date="2018-07-03T09:49:00Z">
        <w:del w:id="145" w:author="Wesley Siebenthaler" w:date="2018-08-07T13:35:00Z">
          <w:r w:rsidDel="002779EB">
            <w:rPr>
              <w:noProof/>
            </w:rPr>
            <w:delText>2.3.4 Make Target</w:delText>
          </w:r>
          <w:r w:rsidDel="002779EB">
            <w:rPr>
              <w:noProof/>
            </w:rPr>
            <w:tab/>
          </w:r>
        </w:del>
        <w:del w:id="146" w:author="Wesley Siebenthaler" w:date="2018-08-07T13:27:00Z">
          <w:r w:rsidR="0028019A" w:rsidDel="00454E73">
            <w:rPr>
              <w:noProof/>
            </w:rPr>
            <w:delText>6</w:delText>
          </w:r>
        </w:del>
      </w:ins>
    </w:p>
    <w:p w14:paraId="6FC0188D" w14:textId="6429276C" w:rsidR="009F6BF2" w:rsidDel="002779EB" w:rsidRDefault="009F6BF2">
      <w:pPr>
        <w:pStyle w:val="TOC1"/>
        <w:tabs>
          <w:tab w:val="left" w:pos="720"/>
          <w:tab w:val="right" w:leader="dot" w:pos="9350"/>
        </w:tabs>
        <w:rPr>
          <w:ins w:id="147" w:author="Greg Landry" w:date="2018-07-03T09:49:00Z"/>
          <w:del w:id="148" w:author="Wesley Siebenthaler" w:date="2018-08-07T13:35:00Z"/>
          <w:rFonts w:asciiTheme="minorHAnsi" w:eastAsiaTheme="minorEastAsia" w:hAnsiTheme="minorHAnsi"/>
          <w:b w:val="0"/>
          <w:bCs w:val="0"/>
          <w:caps w:val="0"/>
          <w:noProof/>
        </w:rPr>
      </w:pPr>
      <w:ins w:id="149" w:author="Greg Landry" w:date="2018-07-03T09:49:00Z">
        <w:del w:id="150" w:author="Wesley Siebenthaler" w:date="2018-08-07T13:35:00Z">
          <w:r w:rsidDel="002779EB">
            <w:rPr>
              <w:noProof/>
            </w:rPr>
            <w:delText>2.4</w:delText>
          </w:r>
          <w:r w:rsidDel="002779EB">
            <w:rPr>
              <w:rFonts w:asciiTheme="minorHAnsi" w:eastAsiaTheme="minorEastAsia" w:hAnsiTheme="minorHAnsi"/>
              <w:b w:val="0"/>
              <w:bCs w:val="0"/>
              <w:caps w:val="0"/>
              <w:noProof/>
            </w:rPr>
            <w:tab/>
          </w:r>
          <w:r w:rsidDel="002779EB">
            <w:rPr>
              <w:noProof/>
            </w:rPr>
            <w:delText>Peripherals</w:delText>
          </w:r>
          <w:r w:rsidDel="002779EB">
            <w:rPr>
              <w:noProof/>
            </w:rPr>
            <w:tab/>
          </w:r>
        </w:del>
        <w:del w:id="151" w:author="Wesley Siebenthaler" w:date="2018-08-07T13:27:00Z">
          <w:r w:rsidR="0028019A" w:rsidDel="00454E73">
            <w:rPr>
              <w:noProof/>
            </w:rPr>
            <w:delText>9</w:delText>
          </w:r>
        </w:del>
      </w:ins>
    </w:p>
    <w:p w14:paraId="377AD4C8" w14:textId="19DA5724" w:rsidR="009F6BF2" w:rsidDel="002779EB" w:rsidRDefault="009F6BF2">
      <w:pPr>
        <w:pStyle w:val="TOC2"/>
        <w:rPr>
          <w:ins w:id="152" w:author="Greg Landry" w:date="2018-07-03T09:49:00Z"/>
          <w:del w:id="153" w:author="Wesley Siebenthaler" w:date="2018-08-07T13:35:00Z"/>
          <w:rFonts w:asciiTheme="minorHAnsi" w:eastAsiaTheme="minorEastAsia" w:hAnsiTheme="minorHAnsi"/>
          <w:smallCaps w:val="0"/>
          <w:noProof/>
          <w:sz w:val="22"/>
        </w:rPr>
      </w:pPr>
      <w:ins w:id="154" w:author="Greg Landry" w:date="2018-07-03T09:49:00Z">
        <w:del w:id="155" w:author="Wesley Siebenthaler" w:date="2018-08-07T13:35:00Z">
          <w:r w:rsidDel="002779EB">
            <w:rPr>
              <w:noProof/>
            </w:rPr>
            <w:delText>2.4.1 GPIO</w:delText>
          </w:r>
          <w:r w:rsidDel="002779EB">
            <w:rPr>
              <w:noProof/>
            </w:rPr>
            <w:tab/>
          </w:r>
        </w:del>
        <w:del w:id="156" w:author="Wesley Siebenthaler" w:date="2018-08-07T13:27:00Z">
          <w:r w:rsidR="0028019A" w:rsidDel="00454E73">
            <w:rPr>
              <w:noProof/>
            </w:rPr>
            <w:delText>9</w:delText>
          </w:r>
        </w:del>
      </w:ins>
    </w:p>
    <w:p w14:paraId="7E41C45C" w14:textId="684DD20C" w:rsidR="009F6BF2" w:rsidDel="002779EB" w:rsidRDefault="009F6BF2">
      <w:pPr>
        <w:pStyle w:val="TOC2"/>
        <w:rPr>
          <w:ins w:id="157" w:author="Greg Landry" w:date="2018-07-03T09:49:00Z"/>
          <w:del w:id="158" w:author="Wesley Siebenthaler" w:date="2018-08-07T13:35:00Z"/>
          <w:rFonts w:asciiTheme="minorHAnsi" w:eastAsiaTheme="minorEastAsia" w:hAnsiTheme="minorHAnsi"/>
          <w:smallCaps w:val="0"/>
          <w:noProof/>
          <w:sz w:val="22"/>
        </w:rPr>
      </w:pPr>
      <w:ins w:id="159" w:author="Greg Landry" w:date="2018-07-03T09:49:00Z">
        <w:del w:id="160" w:author="Wesley Siebenthaler" w:date="2018-08-07T13:35:00Z">
          <w:r w:rsidDel="002779EB">
            <w:rPr>
              <w:noProof/>
            </w:rPr>
            <w:delText>2.4.2 PWM</w:delText>
          </w:r>
          <w:r w:rsidDel="002779EB">
            <w:rPr>
              <w:noProof/>
            </w:rPr>
            <w:tab/>
          </w:r>
        </w:del>
        <w:del w:id="161" w:author="Wesley Siebenthaler" w:date="2018-08-07T13:27:00Z">
          <w:r w:rsidR="0028019A" w:rsidDel="00454E73">
            <w:rPr>
              <w:noProof/>
            </w:rPr>
            <w:delText>9</w:delText>
          </w:r>
        </w:del>
      </w:ins>
    </w:p>
    <w:p w14:paraId="3C16F71B" w14:textId="0C800BA0" w:rsidR="009F6BF2" w:rsidDel="002779EB" w:rsidRDefault="009F6BF2">
      <w:pPr>
        <w:pStyle w:val="TOC2"/>
        <w:rPr>
          <w:ins w:id="162" w:author="Greg Landry" w:date="2018-07-03T09:49:00Z"/>
          <w:del w:id="163" w:author="Wesley Siebenthaler" w:date="2018-08-07T13:35:00Z"/>
          <w:rFonts w:asciiTheme="minorHAnsi" w:eastAsiaTheme="minorEastAsia" w:hAnsiTheme="minorHAnsi"/>
          <w:smallCaps w:val="0"/>
          <w:noProof/>
          <w:sz w:val="22"/>
        </w:rPr>
      </w:pPr>
      <w:ins w:id="164" w:author="Greg Landry" w:date="2018-07-03T09:49:00Z">
        <w:del w:id="165" w:author="Wesley Siebenthaler" w:date="2018-08-07T13:35:00Z">
          <w:r w:rsidDel="002779EB">
            <w:rPr>
              <w:noProof/>
            </w:rPr>
            <w:delText>2.4.3 Debug Printing</w:delText>
          </w:r>
          <w:r w:rsidDel="002779EB">
            <w:rPr>
              <w:noProof/>
            </w:rPr>
            <w:tab/>
          </w:r>
        </w:del>
        <w:del w:id="166" w:author="Wesley Siebenthaler" w:date="2018-08-07T13:27:00Z">
          <w:r w:rsidR="0028019A" w:rsidDel="00454E73">
            <w:rPr>
              <w:noProof/>
            </w:rPr>
            <w:delText>9</w:delText>
          </w:r>
        </w:del>
      </w:ins>
    </w:p>
    <w:p w14:paraId="5812A00C" w14:textId="274AB6DE" w:rsidR="009F6BF2" w:rsidDel="002779EB" w:rsidRDefault="009F6BF2">
      <w:pPr>
        <w:pStyle w:val="TOC2"/>
        <w:rPr>
          <w:ins w:id="167" w:author="Greg Landry" w:date="2018-07-03T09:49:00Z"/>
          <w:del w:id="168" w:author="Wesley Siebenthaler" w:date="2018-08-07T13:35:00Z"/>
          <w:rFonts w:asciiTheme="minorHAnsi" w:eastAsiaTheme="minorEastAsia" w:hAnsiTheme="minorHAnsi"/>
          <w:smallCaps w:val="0"/>
          <w:noProof/>
          <w:sz w:val="22"/>
        </w:rPr>
      </w:pPr>
      <w:ins w:id="169" w:author="Greg Landry" w:date="2018-07-03T09:49:00Z">
        <w:del w:id="170" w:author="Wesley Siebenthaler" w:date="2018-08-07T13:35:00Z">
          <w:r w:rsidDel="002779EB">
            <w:rPr>
              <w:noProof/>
            </w:rPr>
            <w:delText>2.4.4 UART</w:delText>
          </w:r>
          <w:r w:rsidDel="002779EB">
            <w:rPr>
              <w:noProof/>
            </w:rPr>
            <w:tab/>
          </w:r>
        </w:del>
        <w:del w:id="171" w:author="Wesley Siebenthaler" w:date="2018-08-07T13:27:00Z">
          <w:r w:rsidR="0028019A" w:rsidDel="00454E73">
            <w:rPr>
              <w:noProof/>
            </w:rPr>
            <w:delText>10</w:delText>
          </w:r>
        </w:del>
      </w:ins>
    </w:p>
    <w:p w14:paraId="5D92D302" w14:textId="78562FE5" w:rsidR="009F6BF2" w:rsidDel="002779EB" w:rsidRDefault="009F6BF2">
      <w:pPr>
        <w:pStyle w:val="TOC2"/>
        <w:rPr>
          <w:ins w:id="172" w:author="Greg Landry" w:date="2018-07-03T09:49:00Z"/>
          <w:del w:id="173" w:author="Wesley Siebenthaler" w:date="2018-08-07T13:35:00Z"/>
          <w:rFonts w:asciiTheme="minorHAnsi" w:eastAsiaTheme="minorEastAsia" w:hAnsiTheme="minorHAnsi"/>
          <w:smallCaps w:val="0"/>
          <w:noProof/>
          <w:sz w:val="22"/>
        </w:rPr>
      </w:pPr>
      <w:ins w:id="174" w:author="Greg Landry" w:date="2018-07-03T09:49:00Z">
        <w:del w:id="175" w:author="Wesley Siebenthaler" w:date="2018-08-07T13:35:00Z">
          <w:r w:rsidDel="002779EB">
            <w:rPr>
              <w:noProof/>
            </w:rPr>
            <w:delText>2.4.5 I2C</w:delText>
          </w:r>
          <w:r w:rsidDel="002779EB">
            <w:rPr>
              <w:noProof/>
            </w:rPr>
            <w:tab/>
          </w:r>
        </w:del>
        <w:del w:id="176" w:author="Wesley Siebenthaler" w:date="2018-08-07T13:27:00Z">
          <w:r w:rsidR="0028019A" w:rsidDel="00454E73">
            <w:rPr>
              <w:noProof/>
            </w:rPr>
            <w:delText>11</w:delText>
          </w:r>
        </w:del>
      </w:ins>
    </w:p>
    <w:p w14:paraId="64B5EE15" w14:textId="1D786ED0" w:rsidR="009F6BF2" w:rsidDel="002779EB" w:rsidRDefault="009F6BF2">
      <w:pPr>
        <w:pStyle w:val="TOC1"/>
        <w:tabs>
          <w:tab w:val="left" w:pos="720"/>
          <w:tab w:val="right" w:leader="dot" w:pos="9350"/>
        </w:tabs>
        <w:rPr>
          <w:ins w:id="177" w:author="Greg Landry" w:date="2018-07-03T09:49:00Z"/>
          <w:del w:id="178" w:author="Wesley Siebenthaler" w:date="2018-08-07T13:35:00Z"/>
          <w:rFonts w:asciiTheme="minorHAnsi" w:eastAsiaTheme="minorEastAsia" w:hAnsiTheme="minorHAnsi"/>
          <w:b w:val="0"/>
          <w:bCs w:val="0"/>
          <w:caps w:val="0"/>
          <w:noProof/>
        </w:rPr>
      </w:pPr>
      <w:ins w:id="179" w:author="Greg Landry" w:date="2018-07-03T09:49:00Z">
        <w:del w:id="180" w:author="Wesley Siebenthaler" w:date="2018-08-07T13:35:00Z">
          <w:r w:rsidDel="002779EB">
            <w:rPr>
              <w:noProof/>
            </w:rPr>
            <w:delText>2.5</w:delText>
          </w:r>
          <w:r w:rsidDel="002779EB">
            <w:rPr>
              <w:rFonts w:asciiTheme="minorHAnsi" w:eastAsiaTheme="minorEastAsia" w:hAnsiTheme="minorHAnsi"/>
              <w:b w:val="0"/>
              <w:bCs w:val="0"/>
              <w:caps w:val="0"/>
              <w:noProof/>
            </w:rPr>
            <w:tab/>
          </w:r>
          <w:r w:rsidDel="002779EB">
            <w:rPr>
              <w:noProof/>
            </w:rPr>
            <w:delText>Exercises</w:delText>
          </w:r>
          <w:r w:rsidDel="002779EB">
            <w:rPr>
              <w:noProof/>
            </w:rPr>
            <w:tab/>
          </w:r>
        </w:del>
        <w:del w:id="181" w:author="Wesley Siebenthaler" w:date="2018-08-07T13:27:00Z">
          <w:r w:rsidR="0028019A" w:rsidDel="00454E73">
            <w:rPr>
              <w:noProof/>
            </w:rPr>
            <w:delText>13</w:delText>
          </w:r>
        </w:del>
      </w:ins>
    </w:p>
    <w:p w14:paraId="327B8D39" w14:textId="303FD68A" w:rsidR="009F6BF2" w:rsidDel="002779EB" w:rsidRDefault="009F6BF2">
      <w:pPr>
        <w:pStyle w:val="TOC2"/>
        <w:rPr>
          <w:ins w:id="182" w:author="Greg Landry" w:date="2018-07-03T09:49:00Z"/>
          <w:del w:id="183" w:author="Wesley Siebenthaler" w:date="2018-08-07T13:35:00Z"/>
          <w:rFonts w:asciiTheme="minorHAnsi" w:eastAsiaTheme="minorEastAsia" w:hAnsiTheme="minorHAnsi"/>
          <w:smallCaps w:val="0"/>
          <w:noProof/>
          <w:sz w:val="22"/>
        </w:rPr>
      </w:pPr>
      <w:ins w:id="184" w:author="Greg Landry" w:date="2018-07-03T09:49:00Z">
        <w:del w:id="185" w:author="Wesley Siebenthaler" w:date="2018-08-07T13:35:00Z">
          <w:r w:rsidDel="002779EB">
            <w:rPr>
              <w:noProof/>
            </w:rPr>
            <w:delText>Exercise - 2.1 (PLATFORM) Install WW101_2_&lt;KitName&gt; into the platforms directory</w:delText>
          </w:r>
          <w:r w:rsidDel="002779EB">
            <w:rPr>
              <w:noProof/>
            </w:rPr>
            <w:tab/>
          </w:r>
        </w:del>
        <w:del w:id="186" w:author="Wesley Siebenthaler" w:date="2018-08-07T13:27:00Z">
          <w:r w:rsidR="0028019A" w:rsidDel="00454E73">
            <w:rPr>
              <w:noProof/>
            </w:rPr>
            <w:delText>13</w:delText>
          </w:r>
        </w:del>
      </w:ins>
    </w:p>
    <w:p w14:paraId="48E58545" w14:textId="1C162FB8" w:rsidR="009F6BF2" w:rsidDel="002779EB" w:rsidRDefault="009F6BF2">
      <w:pPr>
        <w:pStyle w:val="TOC2"/>
        <w:rPr>
          <w:ins w:id="187" w:author="Greg Landry" w:date="2018-07-03T09:49:00Z"/>
          <w:del w:id="188" w:author="Wesley Siebenthaler" w:date="2018-08-07T13:35:00Z"/>
          <w:rFonts w:asciiTheme="minorHAnsi" w:eastAsiaTheme="minorEastAsia" w:hAnsiTheme="minorHAnsi"/>
          <w:smallCaps w:val="0"/>
          <w:noProof/>
          <w:sz w:val="22"/>
        </w:rPr>
      </w:pPr>
      <w:ins w:id="189" w:author="Greg Landry" w:date="2018-07-03T09:49:00Z">
        <w:del w:id="190" w:author="Wesley Siebenthaler" w:date="2018-08-07T13:35:00Z">
          <w:r w:rsidDel="002779EB">
            <w:rPr>
              <w:noProof/>
            </w:rPr>
            <w:delText>Exercise - 2.2 (GPIO) Blink an LED</w:delText>
          </w:r>
          <w:r w:rsidDel="002779EB">
            <w:rPr>
              <w:noProof/>
            </w:rPr>
            <w:tab/>
          </w:r>
        </w:del>
        <w:del w:id="191" w:author="Wesley Siebenthaler" w:date="2018-08-07T13:27:00Z">
          <w:r w:rsidR="0028019A" w:rsidDel="00454E73">
            <w:rPr>
              <w:noProof/>
            </w:rPr>
            <w:delText>14</w:delText>
          </w:r>
        </w:del>
      </w:ins>
    </w:p>
    <w:p w14:paraId="28367F6F" w14:textId="1A31798B" w:rsidR="009F6BF2" w:rsidDel="002779EB" w:rsidRDefault="009F6BF2">
      <w:pPr>
        <w:pStyle w:val="TOC2"/>
        <w:rPr>
          <w:ins w:id="192" w:author="Greg Landry" w:date="2018-07-03T09:49:00Z"/>
          <w:del w:id="193" w:author="Wesley Siebenthaler" w:date="2018-08-07T13:35:00Z"/>
          <w:rFonts w:asciiTheme="minorHAnsi" w:eastAsiaTheme="minorEastAsia" w:hAnsiTheme="minorHAnsi"/>
          <w:smallCaps w:val="0"/>
          <w:noProof/>
          <w:sz w:val="22"/>
        </w:rPr>
      </w:pPr>
      <w:ins w:id="194" w:author="Greg Landry" w:date="2018-07-03T09:49:00Z">
        <w:del w:id="195" w:author="Wesley Siebenthaler" w:date="2018-08-07T13:35:00Z">
          <w:r w:rsidDel="002779EB">
            <w:rPr>
              <w:noProof/>
            </w:rPr>
            <w:delText>Exercise - 2.3 (GPIO) Add Debug Printing to the LED Blink Project</w:delText>
          </w:r>
          <w:r w:rsidDel="002779EB">
            <w:rPr>
              <w:noProof/>
            </w:rPr>
            <w:tab/>
          </w:r>
        </w:del>
        <w:del w:id="196" w:author="Wesley Siebenthaler" w:date="2018-08-07T13:27:00Z">
          <w:r w:rsidR="0028019A" w:rsidDel="00454E73">
            <w:rPr>
              <w:noProof/>
            </w:rPr>
            <w:delText>15</w:delText>
          </w:r>
        </w:del>
      </w:ins>
    </w:p>
    <w:p w14:paraId="4DC39738" w14:textId="771078D9" w:rsidR="009F6BF2" w:rsidDel="002779EB" w:rsidRDefault="009F6BF2">
      <w:pPr>
        <w:pStyle w:val="TOC2"/>
        <w:rPr>
          <w:ins w:id="197" w:author="Greg Landry" w:date="2018-07-03T09:49:00Z"/>
          <w:del w:id="198" w:author="Wesley Siebenthaler" w:date="2018-08-07T13:35:00Z"/>
          <w:rFonts w:asciiTheme="minorHAnsi" w:eastAsiaTheme="minorEastAsia" w:hAnsiTheme="minorHAnsi"/>
          <w:smallCaps w:val="0"/>
          <w:noProof/>
          <w:sz w:val="22"/>
        </w:rPr>
      </w:pPr>
      <w:ins w:id="199" w:author="Greg Landry" w:date="2018-07-03T09:49:00Z">
        <w:del w:id="200" w:author="Wesley Siebenthaler" w:date="2018-08-07T13:35:00Z">
          <w:r w:rsidDel="002779EB">
            <w:rPr>
              <w:noProof/>
            </w:rPr>
            <w:delText>Exercise - 2.4 (GPIO) Read the State of a Mechanical Button</w:delText>
          </w:r>
          <w:r w:rsidDel="002779EB">
            <w:rPr>
              <w:noProof/>
            </w:rPr>
            <w:tab/>
          </w:r>
        </w:del>
        <w:del w:id="201" w:author="Wesley Siebenthaler" w:date="2018-08-07T13:27:00Z">
          <w:r w:rsidR="0028019A" w:rsidDel="00454E73">
            <w:rPr>
              <w:noProof/>
            </w:rPr>
            <w:delText>16</w:delText>
          </w:r>
        </w:del>
      </w:ins>
    </w:p>
    <w:p w14:paraId="638D2DA3" w14:textId="4DF9153E" w:rsidR="009F6BF2" w:rsidDel="002779EB" w:rsidRDefault="009F6BF2">
      <w:pPr>
        <w:pStyle w:val="TOC2"/>
        <w:rPr>
          <w:ins w:id="202" w:author="Greg Landry" w:date="2018-07-03T09:49:00Z"/>
          <w:del w:id="203" w:author="Wesley Siebenthaler" w:date="2018-08-07T13:35:00Z"/>
          <w:rFonts w:asciiTheme="minorHAnsi" w:eastAsiaTheme="minorEastAsia" w:hAnsiTheme="minorHAnsi"/>
          <w:smallCaps w:val="0"/>
          <w:noProof/>
          <w:sz w:val="22"/>
        </w:rPr>
      </w:pPr>
      <w:ins w:id="204" w:author="Greg Landry" w:date="2018-07-03T09:49:00Z">
        <w:del w:id="205" w:author="Wesley Siebenthaler" w:date="2018-08-07T13:35:00Z">
          <w:r w:rsidDel="002779EB">
            <w:rPr>
              <w:noProof/>
            </w:rPr>
            <w:delText>Exercise - 2.5 (GPIO) Use an Interrupt to Toggle the State of an LED</w:delText>
          </w:r>
          <w:r w:rsidDel="002779EB">
            <w:rPr>
              <w:noProof/>
            </w:rPr>
            <w:tab/>
          </w:r>
        </w:del>
        <w:del w:id="206" w:author="Wesley Siebenthaler" w:date="2018-08-07T13:27:00Z">
          <w:r w:rsidR="0028019A" w:rsidDel="00454E73">
            <w:rPr>
              <w:noProof/>
            </w:rPr>
            <w:delText>16</w:delText>
          </w:r>
        </w:del>
      </w:ins>
    </w:p>
    <w:p w14:paraId="3A1CAE71" w14:textId="67B0C177" w:rsidR="009F6BF2" w:rsidDel="002779EB" w:rsidRDefault="009F6BF2">
      <w:pPr>
        <w:pStyle w:val="TOC2"/>
        <w:rPr>
          <w:ins w:id="207" w:author="Greg Landry" w:date="2018-07-03T09:49:00Z"/>
          <w:del w:id="208" w:author="Wesley Siebenthaler" w:date="2018-08-07T13:35:00Z"/>
          <w:rFonts w:asciiTheme="minorHAnsi" w:eastAsiaTheme="minorEastAsia" w:hAnsiTheme="minorHAnsi"/>
          <w:smallCaps w:val="0"/>
          <w:noProof/>
          <w:sz w:val="22"/>
        </w:rPr>
      </w:pPr>
      <w:ins w:id="209" w:author="Greg Landry" w:date="2018-07-03T09:49:00Z">
        <w:del w:id="210" w:author="Wesley Siebenthaler" w:date="2018-08-07T13:35:00Z">
          <w:r w:rsidDel="002779EB">
            <w:rPr>
              <w:noProof/>
            </w:rPr>
            <w:delText>Exercise - 2.6 (I2C WRITE) Toggle I2C Controlled LEDs</w:delText>
          </w:r>
          <w:r w:rsidDel="002779EB">
            <w:rPr>
              <w:noProof/>
            </w:rPr>
            <w:tab/>
          </w:r>
        </w:del>
        <w:del w:id="211" w:author="Wesley Siebenthaler" w:date="2018-08-07T13:27:00Z">
          <w:r w:rsidR="0028019A" w:rsidDel="00454E73">
            <w:rPr>
              <w:noProof/>
            </w:rPr>
            <w:delText>17</w:delText>
          </w:r>
        </w:del>
      </w:ins>
    </w:p>
    <w:p w14:paraId="795CF1ED" w14:textId="02FAD930" w:rsidR="009F6BF2" w:rsidDel="002779EB" w:rsidRDefault="009F6BF2">
      <w:pPr>
        <w:pStyle w:val="TOC2"/>
        <w:rPr>
          <w:ins w:id="212" w:author="Greg Landry" w:date="2018-07-03T09:49:00Z"/>
          <w:del w:id="213" w:author="Wesley Siebenthaler" w:date="2018-08-07T13:35:00Z"/>
          <w:rFonts w:asciiTheme="minorHAnsi" w:eastAsiaTheme="minorEastAsia" w:hAnsiTheme="minorHAnsi"/>
          <w:smallCaps w:val="0"/>
          <w:noProof/>
          <w:sz w:val="22"/>
        </w:rPr>
      </w:pPr>
      <w:ins w:id="214" w:author="Greg Landry" w:date="2018-07-03T09:49:00Z">
        <w:del w:id="215" w:author="Wesley Siebenthaler" w:date="2018-08-07T13:35:00Z">
          <w:r w:rsidDel="002779EB">
            <w:rPr>
              <w:noProof/>
            </w:rPr>
            <w:delText>Exercise - 2.7 (I2C READ) Read PSoC Sensor Values over I2C</w:delText>
          </w:r>
          <w:r w:rsidDel="002779EB">
            <w:rPr>
              <w:noProof/>
            </w:rPr>
            <w:tab/>
          </w:r>
        </w:del>
        <w:del w:id="216" w:author="Wesley Siebenthaler" w:date="2018-08-07T13:27:00Z">
          <w:r w:rsidR="0028019A" w:rsidDel="00454E73">
            <w:rPr>
              <w:noProof/>
            </w:rPr>
            <w:delText>17</w:delText>
          </w:r>
        </w:del>
      </w:ins>
    </w:p>
    <w:p w14:paraId="7DB9F8DF" w14:textId="6C6AA994" w:rsidR="009F6BF2" w:rsidDel="002779EB" w:rsidRDefault="009F6BF2">
      <w:pPr>
        <w:pStyle w:val="TOC2"/>
        <w:rPr>
          <w:ins w:id="217" w:author="Greg Landry" w:date="2018-07-03T09:49:00Z"/>
          <w:del w:id="218" w:author="Wesley Siebenthaler" w:date="2018-08-07T13:35:00Z"/>
          <w:rFonts w:asciiTheme="minorHAnsi" w:eastAsiaTheme="minorEastAsia" w:hAnsiTheme="minorHAnsi"/>
          <w:smallCaps w:val="0"/>
          <w:noProof/>
          <w:sz w:val="22"/>
        </w:rPr>
      </w:pPr>
      <w:ins w:id="219" w:author="Greg Landry" w:date="2018-07-03T09:49:00Z">
        <w:del w:id="220" w:author="Wesley Siebenthaler" w:date="2018-08-07T13:35:00Z">
          <w:r w:rsidDel="002779EB">
            <w:rPr>
              <w:noProof/>
            </w:rPr>
            <w:delText>Exercise - 2.8 (Advanced) (I2C PROBE) Probe for I2C devices</w:delText>
          </w:r>
          <w:r w:rsidDel="002779EB">
            <w:rPr>
              <w:noProof/>
            </w:rPr>
            <w:tab/>
          </w:r>
        </w:del>
        <w:del w:id="221" w:author="Wesley Siebenthaler" w:date="2018-08-07T13:27:00Z">
          <w:r w:rsidR="0028019A" w:rsidDel="00454E73">
            <w:rPr>
              <w:noProof/>
            </w:rPr>
            <w:delText>18</w:delText>
          </w:r>
        </w:del>
      </w:ins>
    </w:p>
    <w:p w14:paraId="628D72E1" w14:textId="52F873E0" w:rsidR="009F6BF2" w:rsidDel="002779EB" w:rsidRDefault="009F6BF2">
      <w:pPr>
        <w:pStyle w:val="TOC2"/>
        <w:rPr>
          <w:ins w:id="222" w:author="Greg Landry" w:date="2018-07-03T09:49:00Z"/>
          <w:del w:id="223" w:author="Wesley Siebenthaler" w:date="2018-08-07T13:35:00Z"/>
          <w:rFonts w:asciiTheme="minorHAnsi" w:eastAsiaTheme="minorEastAsia" w:hAnsiTheme="minorHAnsi"/>
          <w:smallCaps w:val="0"/>
          <w:noProof/>
          <w:sz w:val="22"/>
        </w:rPr>
      </w:pPr>
      <w:ins w:id="224" w:author="Greg Landry" w:date="2018-07-03T09:49:00Z">
        <w:del w:id="225" w:author="Wesley Siebenthaler" w:date="2018-08-07T13:35:00Z">
          <w:r w:rsidDel="002779EB">
            <w:rPr>
              <w:noProof/>
            </w:rPr>
            <w:delText>Exercise - 2.9 (Advanced) (PWM) LED brightness</w:delText>
          </w:r>
          <w:r w:rsidDel="002779EB">
            <w:rPr>
              <w:noProof/>
            </w:rPr>
            <w:tab/>
          </w:r>
        </w:del>
        <w:del w:id="226" w:author="Wesley Siebenthaler" w:date="2018-08-07T13:27:00Z">
          <w:r w:rsidR="0028019A" w:rsidDel="00454E73">
            <w:rPr>
              <w:noProof/>
            </w:rPr>
            <w:delText>18</w:delText>
          </w:r>
        </w:del>
      </w:ins>
    </w:p>
    <w:p w14:paraId="677D02EB" w14:textId="20823284" w:rsidR="009F6BF2" w:rsidDel="002779EB" w:rsidRDefault="009F6BF2">
      <w:pPr>
        <w:pStyle w:val="TOC2"/>
        <w:rPr>
          <w:ins w:id="227" w:author="Greg Landry" w:date="2018-07-03T09:49:00Z"/>
          <w:del w:id="228" w:author="Wesley Siebenthaler" w:date="2018-08-07T13:35:00Z"/>
          <w:rFonts w:asciiTheme="minorHAnsi" w:eastAsiaTheme="minorEastAsia" w:hAnsiTheme="minorHAnsi"/>
          <w:smallCaps w:val="0"/>
          <w:noProof/>
          <w:sz w:val="22"/>
        </w:rPr>
      </w:pPr>
      <w:ins w:id="229" w:author="Greg Landry" w:date="2018-07-03T09:49:00Z">
        <w:del w:id="230" w:author="Wesley Siebenthaler" w:date="2018-08-07T13:35:00Z">
          <w:r w:rsidDel="002779EB">
            <w:rPr>
              <w:noProof/>
            </w:rPr>
            <w:delText>Exercise - 2.10 (Advanced) (UART) Write a value using the standard UART functions</w:delText>
          </w:r>
          <w:r w:rsidDel="002779EB">
            <w:rPr>
              <w:noProof/>
            </w:rPr>
            <w:tab/>
          </w:r>
        </w:del>
        <w:del w:id="231" w:author="Wesley Siebenthaler" w:date="2018-08-07T13:27:00Z">
          <w:r w:rsidR="0028019A" w:rsidDel="00454E73">
            <w:rPr>
              <w:noProof/>
            </w:rPr>
            <w:delText>18</w:delText>
          </w:r>
        </w:del>
      </w:ins>
    </w:p>
    <w:p w14:paraId="41E5E1C4" w14:textId="3DD8B923" w:rsidR="009F6BF2" w:rsidDel="002779EB" w:rsidRDefault="009F6BF2">
      <w:pPr>
        <w:pStyle w:val="TOC2"/>
        <w:rPr>
          <w:ins w:id="232" w:author="Greg Landry" w:date="2018-07-03T09:49:00Z"/>
          <w:del w:id="233" w:author="Wesley Siebenthaler" w:date="2018-08-07T13:35:00Z"/>
          <w:rFonts w:asciiTheme="minorHAnsi" w:eastAsiaTheme="minorEastAsia" w:hAnsiTheme="minorHAnsi"/>
          <w:smallCaps w:val="0"/>
          <w:noProof/>
          <w:sz w:val="22"/>
        </w:rPr>
      </w:pPr>
      <w:ins w:id="234" w:author="Greg Landry" w:date="2018-07-03T09:49:00Z">
        <w:del w:id="235" w:author="Wesley Siebenthaler" w:date="2018-08-07T13:35:00Z">
          <w:r w:rsidDel="002779EB">
            <w:rPr>
              <w:noProof/>
            </w:rPr>
            <w:delText>Exercise - 2.11 (Advanced) (UART) Read a value using the standard UART functions</w:delText>
          </w:r>
          <w:r w:rsidDel="002779EB">
            <w:rPr>
              <w:noProof/>
            </w:rPr>
            <w:tab/>
          </w:r>
        </w:del>
        <w:del w:id="236" w:author="Wesley Siebenthaler" w:date="2018-08-07T13:27:00Z">
          <w:r w:rsidR="0028019A" w:rsidDel="00454E73">
            <w:rPr>
              <w:noProof/>
            </w:rPr>
            <w:delText>19</w:delText>
          </w:r>
        </w:del>
      </w:ins>
    </w:p>
    <w:p w14:paraId="2B12E15D" w14:textId="3E433C9F" w:rsidR="009F6BF2" w:rsidDel="002779EB" w:rsidRDefault="009F6BF2">
      <w:pPr>
        <w:pStyle w:val="TOC1"/>
        <w:tabs>
          <w:tab w:val="left" w:pos="720"/>
          <w:tab w:val="right" w:leader="dot" w:pos="9350"/>
        </w:tabs>
        <w:rPr>
          <w:ins w:id="237" w:author="Greg Landry" w:date="2018-07-03T09:49:00Z"/>
          <w:del w:id="238" w:author="Wesley Siebenthaler" w:date="2018-08-07T13:35:00Z"/>
          <w:rFonts w:asciiTheme="minorHAnsi" w:eastAsiaTheme="minorEastAsia" w:hAnsiTheme="minorHAnsi"/>
          <w:b w:val="0"/>
          <w:bCs w:val="0"/>
          <w:caps w:val="0"/>
          <w:noProof/>
        </w:rPr>
      </w:pPr>
      <w:ins w:id="239" w:author="Greg Landry" w:date="2018-07-03T09:49:00Z">
        <w:del w:id="240" w:author="Wesley Siebenthaler" w:date="2018-08-07T13:35:00Z">
          <w:r w:rsidDel="002779EB">
            <w:rPr>
              <w:noProof/>
            </w:rPr>
            <w:delText>2.6</w:delText>
          </w:r>
          <w:r w:rsidDel="002779EB">
            <w:rPr>
              <w:rFonts w:asciiTheme="minorHAnsi" w:eastAsiaTheme="minorEastAsia" w:hAnsiTheme="minorHAnsi"/>
              <w:b w:val="0"/>
              <w:bCs w:val="0"/>
              <w:caps w:val="0"/>
              <w:noProof/>
            </w:rPr>
            <w:tab/>
          </w:r>
          <w:r w:rsidDel="002779EB">
            <w:rPr>
              <w:noProof/>
            </w:rPr>
            <w:delText>Related Example "Apps"</w:delText>
          </w:r>
          <w:r w:rsidDel="002779EB">
            <w:rPr>
              <w:noProof/>
            </w:rPr>
            <w:tab/>
          </w:r>
        </w:del>
        <w:del w:id="241" w:author="Wesley Siebenthaler" w:date="2018-08-07T13:27:00Z">
          <w:r w:rsidR="0028019A" w:rsidDel="00454E73">
            <w:rPr>
              <w:noProof/>
            </w:rPr>
            <w:delText>20</w:delText>
          </w:r>
        </w:del>
      </w:ins>
    </w:p>
    <w:p w14:paraId="0E5C795D" w14:textId="34796F7D" w:rsidR="009F6BF2" w:rsidDel="002779EB" w:rsidRDefault="009F6BF2">
      <w:pPr>
        <w:pStyle w:val="TOC1"/>
        <w:tabs>
          <w:tab w:val="left" w:pos="720"/>
          <w:tab w:val="right" w:leader="dot" w:pos="9350"/>
        </w:tabs>
        <w:rPr>
          <w:ins w:id="242" w:author="Greg Landry" w:date="2018-07-03T09:49:00Z"/>
          <w:del w:id="243" w:author="Wesley Siebenthaler" w:date="2018-08-07T13:35:00Z"/>
          <w:rFonts w:asciiTheme="minorHAnsi" w:eastAsiaTheme="minorEastAsia" w:hAnsiTheme="minorHAnsi"/>
          <w:b w:val="0"/>
          <w:bCs w:val="0"/>
          <w:caps w:val="0"/>
          <w:noProof/>
        </w:rPr>
      </w:pPr>
      <w:ins w:id="244" w:author="Greg Landry" w:date="2018-07-03T09:49:00Z">
        <w:del w:id="245" w:author="Wesley Siebenthaler" w:date="2018-08-07T13:35:00Z">
          <w:r w:rsidDel="002779EB">
            <w:rPr>
              <w:noProof/>
            </w:rPr>
            <w:delText>2.7</w:delText>
          </w:r>
          <w:r w:rsidDel="002779EB">
            <w:rPr>
              <w:rFonts w:asciiTheme="minorHAnsi" w:eastAsiaTheme="minorEastAsia" w:hAnsiTheme="minorHAnsi"/>
              <w:b w:val="0"/>
              <w:bCs w:val="0"/>
              <w:caps w:val="0"/>
              <w:noProof/>
            </w:rPr>
            <w:tab/>
          </w:r>
          <w:r w:rsidDel="002779EB">
            <w:rPr>
              <w:noProof/>
            </w:rPr>
            <w:delText>Known Errata + Enhancements + Comments</w:delText>
          </w:r>
          <w:r w:rsidDel="002779EB">
            <w:rPr>
              <w:noProof/>
            </w:rPr>
            <w:tab/>
          </w:r>
        </w:del>
        <w:del w:id="246" w:author="Wesley Siebenthaler" w:date="2018-08-07T13:27:00Z">
          <w:r w:rsidR="0028019A" w:rsidDel="00454E73">
            <w:rPr>
              <w:noProof/>
            </w:rPr>
            <w:delText>20</w:delText>
          </w:r>
        </w:del>
      </w:ins>
    </w:p>
    <w:p w14:paraId="02ECDDB5" w14:textId="1E8BF381" w:rsidR="00FF56E8" w:rsidDel="002779EB" w:rsidRDefault="00FF56E8">
      <w:pPr>
        <w:pStyle w:val="TOC1"/>
        <w:tabs>
          <w:tab w:val="left" w:pos="720"/>
          <w:tab w:val="right" w:leader="dot" w:pos="9350"/>
        </w:tabs>
        <w:rPr>
          <w:del w:id="247" w:author="Wesley Siebenthaler" w:date="2018-08-07T13:35:00Z"/>
          <w:rFonts w:asciiTheme="minorHAnsi" w:eastAsiaTheme="minorEastAsia" w:hAnsiTheme="minorHAnsi"/>
          <w:b w:val="0"/>
          <w:bCs w:val="0"/>
          <w:caps w:val="0"/>
          <w:noProof/>
        </w:rPr>
      </w:pPr>
      <w:del w:id="248" w:author="Wesley Siebenthaler" w:date="2018-08-07T13:35:00Z">
        <w:r w:rsidDel="002779EB">
          <w:rPr>
            <w:noProof/>
          </w:rPr>
          <w:delText>2.1</w:delText>
        </w:r>
        <w:r w:rsidDel="002779EB">
          <w:rPr>
            <w:rFonts w:asciiTheme="minorHAnsi" w:eastAsiaTheme="minorEastAsia" w:hAnsiTheme="minorHAnsi"/>
            <w:b w:val="0"/>
            <w:bCs w:val="0"/>
            <w:caps w:val="0"/>
            <w:noProof/>
          </w:rPr>
          <w:tab/>
        </w:r>
        <w:r w:rsidDel="002779EB">
          <w:rPr>
            <w:noProof/>
          </w:rPr>
          <w:delText>The WICED Board Support Package</w:delText>
        </w:r>
        <w:r w:rsidDel="002779EB">
          <w:rPr>
            <w:noProof/>
          </w:rPr>
          <w:tab/>
        </w:r>
        <w:r w:rsidR="007970AF" w:rsidDel="002779EB">
          <w:rPr>
            <w:noProof/>
          </w:rPr>
          <w:delText>2</w:delText>
        </w:r>
      </w:del>
    </w:p>
    <w:p w14:paraId="540229B7" w14:textId="1DB3E65B" w:rsidR="00FF56E8" w:rsidDel="002779EB" w:rsidRDefault="00FF56E8">
      <w:pPr>
        <w:pStyle w:val="TOC1"/>
        <w:tabs>
          <w:tab w:val="left" w:pos="720"/>
          <w:tab w:val="right" w:leader="dot" w:pos="9350"/>
        </w:tabs>
        <w:rPr>
          <w:del w:id="249" w:author="Wesley Siebenthaler" w:date="2018-08-07T13:35:00Z"/>
          <w:rFonts w:asciiTheme="minorHAnsi" w:eastAsiaTheme="minorEastAsia" w:hAnsiTheme="minorHAnsi"/>
          <w:b w:val="0"/>
          <w:bCs w:val="0"/>
          <w:caps w:val="0"/>
          <w:noProof/>
        </w:rPr>
      </w:pPr>
      <w:del w:id="250" w:author="Wesley Siebenthaler" w:date="2018-08-07T13:35:00Z">
        <w:r w:rsidDel="002779EB">
          <w:rPr>
            <w:noProof/>
          </w:rPr>
          <w:delText>2.2</w:delText>
        </w:r>
        <w:r w:rsidDel="002779EB">
          <w:rPr>
            <w:rFonts w:asciiTheme="minorHAnsi" w:eastAsiaTheme="minorEastAsia" w:hAnsiTheme="minorHAnsi"/>
            <w:b w:val="0"/>
            <w:bCs w:val="0"/>
            <w:caps w:val="0"/>
            <w:noProof/>
          </w:rPr>
          <w:tab/>
        </w:r>
        <w:r w:rsidDel="002779EB">
          <w:rPr>
            <w:noProof/>
          </w:rPr>
          <w:delText>Documentation</w:delText>
        </w:r>
        <w:r w:rsidDel="002779EB">
          <w:rPr>
            <w:noProof/>
          </w:rPr>
          <w:tab/>
        </w:r>
        <w:r w:rsidR="007970AF" w:rsidDel="002779EB">
          <w:rPr>
            <w:noProof/>
          </w:rPr>
          <w:delText>4</w:delText>
        </w:r>
      </w:del>
    </w:p>
    <w:p w14:paraId="72073DD4" w14:textId="0D28DD3F" w:rsidR="00FF56E8" w:rsidDel="002779EB" w:rsidRDefault="00FF56E8">
      <w:pPr>
        <w:pStyle w:val="TOC1"/>
        <w:tabs>
          <w:tab w:val="left" w:pos="720"/>
          <w:tab w:val="right" w:leader="dot" w:pos="9350"/>
        </w:tabs>
        <w:rPr>
          <w:del w:id="251" w:author="Wesley Siebenthaler" w:date="2018-08-07T13:35:00Z"/>
          <w:rFonts w:asciiTheme="minorHAnsi" w:eastAsiaTheme="minorEastAsia" w:hAnsiTheme="minorHAnsi"/>
          <w:b w:val="0"/>
          <w:bCs w:val="0"/>
          <w:caps w:val="0"/>
          <w:noProof/>
        </w:rPr>
      </w:pPr>
      <w:del w:id="252" w:author="Wesley Siebenthaler" w:date="2018-08-07T13:35:00Z">
        <w:r w:rsidDel="002779EB">
          <w:rPr>
            <w:noProof/>
          </w:rPr>
          <w:delText>2.3</w:delText>
        </w:r>
        <w:r w:rsidDel="002779EB">
          <w:rPr>
            <w:rFonts w:asciiTheme="minorHAnsi" w:eastAsiaTheme="minorEastAsia" w:hAnsiTheme="minorHAnsi"/>
            <w:b w:val="0"/>
            <w:bCs w:val="0"/>
            <w:caps w:val="0"/>
            <w:noProof/>
          </w:rPr>
          <w:tab/>
        </w:r>
        <w:r w:rsidDel="002779EB">
          <w:rPr>
            <w:noProof/>
          </w:rPr>
          <w:delText>Creating a new WICED Studio project</w:delText>
        </w:r>
        <w:r w:rsidDel="002779EB">
          <w:rPr>
            <w:noProof/>
          </w:rPr>
          <w:tab/>
        </w:r>
        <w:r w:rsidR="007970AF" w:rsidDel="002779EB">
          <w:rPr>
            <w:noProof/>
          </w:rPr>
          <w:delText>6</w:delText>
        </w:r>
      </w:del>
    </w:p>
    <w:p w14:paraId="1ADBD186" w14:textId="1CFC7487" w:rsidR="00FF56E8" w:rsidDel="002779EB" w:rsidRDefault="00FF56E8">
      <w:pPr>
        <w:pStyle w:val="TOC2"/>
        <w:rPr>
          <w:del w:id="253" w:author="Wesley Siebenthaler" w:date="2018-08-07T13:35:00Z"/>
          <w:rFonts w:asciiTheme="minorHAnsi" w:eastAsiaTheme="minorEastAsia" w:hAnsiTheme="minorHAnsi"/>
          <w:smallCaps w:val="0"/>
          <w:noProof/>
          <w:sz w:val="22"/>
        </w:rPr>
      </w:pPr>
      <w:del w:id="254" w:author="Wesley Siebenthaler" w:date="2018-08-07T13:35:00Z">
        <w:r w:rsidDel="002779EB">
          <w:rPr>
            <w:noProof/>
          </w:rPr>
          <w:delText>2.3.1 Directory Structure</w:delText>
        </w:r>
        <w:r w:rsidDel="002779EB">
          <w:rPr>
            <w:noProof/>
          </w:rPr>
          <w:tab/>
        </w:r>
        <w:r w:rsidR="007970AF" w:rsidDel="002779EB">
          <w:rPr>
            <w:noProof/>
          </w:rPr>
          <w:delText>6</w:delText>
        </w:r>
      </w:del>
    </w:p>
    <w:p w14:paraId="7E01BD8B" w14:textId="37195DDA" w:rsidR="00FF56E8" w:rsidDel="002779EB" w:rsidRDefault="00FF56E8">
      <w:pPr>
        <w:pStyle w:val="TOC2"/>
        <w:rPr>
          <w:del w:id="255" w:author="Wesley Siebenthaler" w:date="2018-08-07T13:35:00Z"/>
          <w:rFonts w:asciiTheme="minorHAnsi" w:eastAsiaTheme="minorEastAsia" w:hAnsiTheme="minorHAnsi"/>
          <w:smallCaps w:val="0"/>
          <w:noProof/>
          <w:sz w:val="22"/>
        </w:rPr>
      </w:pPr>
      <w:del w:id="256" w:author="Wesley Siebenthaler" w:date="2018-08-07T13:35:00Z">
        <w:r w:rsidDel="002779EB">
          <w:rPr>
            <w:noProof/>
          </w:rPr>
          <w:delText>2.3.2 makefile</w:delText>
        </w:r>
        <w:r w:rsidDel="002779EB">
          <w:rPr>
            <w:noProof/>
          </w:rPr>
          <w:tab/>
        </w:r>
        <w:r w:rsidR="007970AF" w:rsidDel="002779EB">
          <w:rPr>
            <w:noProof/>
          </w:rPr>
          <w:delText>6</w:delText>
        </w:r>
      </w:del>
    </w:p>
    <w:p w14:paraId="23D182B8" w14:textId="632CF117" w:rsidR="00FF56E8" w:rsidDel="002779EB" w:rsidRDefault="00FF56E8">
      <w:pPr>
        <w:pStyle w:val="TOC2"/>
        <w:rPr>
          <w:del w:id="257" w:author="Wesley Siebenthaler" w:date="2018-08-07T13:35:00Z"/>
          <w:rFonts w:asciiTheme="minorHAnsi" w:eastAsiaTheme="minorEastAsia" w:hAnsiTheme="minorHAnsi"/>
          <w:smallCaps w:val="0"/>
          <w:noProof/>
          <w:sz w:val="22"/>
        </w:rPr>
      </w:pPr>
      <w:del w:id="258" w:author="Wesley Siebenthaler" w:date="2018-08-07T13:35:00Z">
        <w:r w:rsidDel="002779EB">
          <w:rPr>
            <w:noProof/>
          </w:rPr>
          <w:delText>2.3.3 C file</w:delText>
        </w:r>
        <w:r w:rsidDel="002779EB">
          <w:rPr>
            <w:noProof/>
          </w:rPr>
          <w:tab/>
        </w:r>
        <w:r w:rsidR="007970AF" w:rsidDel="002779EB">
          <w:rPr>
            <w:noProof/>
          </w:rPr>
          <w:delText>6</w:delText>
        </w:r>
      </w:del>
    </w:p>
    <w:p w14:paraId="3790A52F" w14:textId="23068F87" w:rsidR="00FF56E8" w:rsidDel="002779EB" w:rsidRDefault="00FF56E8">
      <w:pPr>
        <w:pStyle w:val="TOC2"/>
        <w:rPr>
          <w:del w:id="259" w:author="Wesley Siebenthaler" w:date="2018-08-07T13:35:00Z"/>
          <w:rFonts w:asciiTheme="minorHAnsi" w:eastAsiaTheme="minorEastAsia" w:hAnsiTheme="minorHAnsi"/>
          <w:smallCaps w:val="0"/>
          <w:noProof/>
          <w:sz w:val="22"/>
        </w:rPr>
      </w:pPr>
      <w:del w:id="260" w:author="Wesley Siebenthaler" w:date="2018-08-07T13:35:00Z">
        <w:r w:rsidDel="002779EB">
          <w:rPr>
            <w:noProof/>
          </w:rPr>
          <w:delText>2.3.4 Make Target</w:delText>
        </w:r>
        <w:r w:rsidDel="002779EB">
          <w:rPr>
            <w:noProof/>
          </w:rPr>
          <w:tab/>
        </w:r>
        <w:r w:rsidR="007970AF" w:rsidDel="002779EB">
          <w:rPr>
            <w:noProof/>
          </w:rPr>
          <w:delText>6</w:delText>
        </w:r>
      </w:del>
    </w:p>
    <w:p w14:paraId="431DDBD5" w14:textId="3D36AA9E" w:rsidR="00FF56E8" w:rsidDel="002779EB" w:rsidRDefault="00FF56E8">
      <w:pPr>
        <w:pStyle w:val="TOC1"/>
        <w:tabs>
          <w:tab w:val="left" w:pos="720"/>
          <w:tab w:val="right" w:leader="dot" w:pos="9350"/>
        </w:tabs>
        <w:rPr>
          <w:del w:id="261" w:author="Wesley Siebenthaler" w:date="2018-08-07T13:35:00Z"/>
          <w:rFonts w:asciiTheme="minorHAnsi" w:eastAsiaTheme="minorEastAsia" w:hAnsiTheme="minorHAnsi"/>
          <w:b w:val="0"/>
          <w:bCs w:val="0"/>
          <w:caps w:val="0"/>
          <w:noProof/>
        </w:rPr>
      </w:pPr>
      <w:del w:id="262" w:author="Wesley Siebenthaler" w:date="2018-08-07T13:35:00Z">
        <w:r w:rsidDel="002779EB">
          <w:rPr>
            <w:noProof/>
          </w:rPr>
          <w:delText>2.4</w:delText>
        </w:r>
        <w:r w:rsidDel="002779EB">
          <w:rPr>
            <w:rFonts w:asciiTheme="minorHAnsi" w:eastAsiaTheme="minorEastAsia" w:hAnsiTheme="minorHAnsi"/>
            <w:b w:val="0"/>
            <w:bCs w:val="0"/>
            <w:caps w:val="0"/>
            <w:noProof/>
          </w:rPr>
          <w:tab/>
        </w:r>
        <w:r w:rsidDel="002779EB">
          <w:rPr>
            <w:noProof/>
          </w:rPr>
          <w:delText>Peripherals</w:delText>
        </w:r>
        <w:r w:rsidDel="002779EB">
          <w:rPr>
            <w:noProof/>
          </w:rPr>
          <w:tab/>
        </w:r>
        <w:r w:rsidR="007970AF" w:rsidDel="002779EB">
          <w:rPr>
            <w:noProof/>
          </w:rPr>
          <w:delText>9</w:delText>
        </w:r>
      </w:del>
    </w:p>
    <w:p w14:paraId="6B875976" w14:textId="0E25737F" w:rsidR="00FF56E8" w:rsidDel="002779EB" w:rsidRDefault="00FF56E8">
      <w:pPr>
        <w:pStyle w:val="TOC2"/>
        <w:rPr>
          <w:del w:id="263" w:author="Wesley Siebenthaler" w:date="2018-08-07T13:35:00Z"/>
          <w:rFonts w:asciiTheme="minorHAnsi" w:eastAsiaTheme="minorEastAsia" w:hAnsiTheme="minorHAnsi"/>
          <w:smallCaps w:val="0"/>
          <w:noProof/>
          <w:sz w:val="22"/>
        </w:rPr>
      </w:pPr>
      <w:del w:id="264" w:author="Wesley Siebenthaler" w:date="2018-08-07T13:35:00Z">
        <w:r w:rsidDel="002779EB">
          <w:rPr>
            <w:noProof/>
          </w:rPr>
          <w:delText>2.4.1 GPIO</w:delText>
        </w:r>
        <w:r w:rsidDel="002779EB">
          <w:rPr>
            <w:noProof/>
          </w:rPr>
          <w:tab/>
        </w:r>
        <w:r w:rsidR="007970AF" w:rsidDel="002779EB">
          <w:rPr>
            <w:noProof/>
          </w:rPr>
          <w:delText>9</w:delText>
        </w:r>
      </w:del>
    </w:p>
    <w:p w14:paraId="427FF0F7" w14:textId="3DB69C72" w:rsidR="00FF56E8" w:rsidDel="002779EB" w:rsidRDefault="00FF56E8">
      <w:pPr>
        <w:pStyle w:val="TOC2"/>
        <w:rPr>
          <w:del w:id="265" w:author="Wesley Siebenthaler" w:date="2018-08-07T13:35:00Z"/>
          <w:rFonts w:asciiTheme="minorHAnsi" w:eastAsiaTheme="minorEastAsia" w:hAnsiTheme="minorHAnsi"/>
          <w:smallCaps w:val="0"/>
          <w:noProof/>
          <w:sz w:val="22"/>
        </w:rPr>
      </w:pPr>
      <w:del w:id="266" w:author="Wesley Siebenthaler" w:date="2018-08-07T13:35:00Z">
        <w:r w:rsidDel="002779EB">
          <w:rPr>
            <w:noProof/>
          </w:rPr>
          <w:delText>2.4.2 PWM</w:delText>
        </w:r>
        <w:r w:rsidDel="002779EB">
          <w:rPr>
            <w:noProof/>
          </w:rPr>
          <w:tab/>
        </w:r>
        <w:r w:rsidR="007970AF" w:rsidDel="002779EB">
          <w:rPr>
            <w:noProof/>
          </w:rPr>
          <w:delText>9</w:delText>
        </w:r>
      </w:del>
    </w:p>
    <w:p w14:paraId="414BF930" w14:textId="3787FADA" w:rsidR="00FF56E8" w:rsidDel="002779EB" w:rsidRDefault="00FF56E8">
      <w:pPr>
        <w:pStyle w:val="TOC2"/>
        <w:rPr>
          <w:del w:id="267" w:author="Wesley Siebenthaler" w:date="2018-08-07T13:35:00Z"/>
          <w:rFonts w:asciiTheme="minorHAnsi" w:eastAsiaTheme="minorEastAsia" w:hAnsiTheme="minorHAnsi"/>
          <w:smallCaps w:val="0"/>
          <w:noProof/>
          <w:sz w:val="22"/>
        </w:rPr>
      </w:pPr>
      <w:del w:id="268" w:author="Wesley Siebenthaler" w:date="2018-08-07T13:35:00Z">
        <w:r w:rsidDel="002779EB">
          <w:rPr>
            <w:noProof/>
          </w:rPr>
          <w:delText>2.4.3 Debug Printing</w:delText>
        </w:r>
        <w:r w:rsidDel="002779EB">
          <w:rPr>
            <w:noProof/>
          </w:rPr>
          <w:tab/>
        </w:r>
        <w:r w:rsidR="007970AF" w:rsidDel="002779EB">
          <w:rPr>
            <w:noProof/>
          </w:rPr>
          <w:delText>9</w:delText>
        </w:r>
      </w:del>
    </w:p>
    <w:p w14:paraId="1AA38EE4" w14:textId="30CE65ED" w:rsidR="00FF56E8" w:rsidDel="002779EB" w:rsidRDefault="00FF56E8">
      <w:pPr>
        <w:pStyle w:val="TOC2"/>
        <w:rPr>
          <w:del w:id="269" w:author="Wesley Siebenthaler" w:date="2018-08-07T13:35:00Z"/>
          <w:rFonts w:asciiTheme="minorHAnsi" w:eastAsiaTheme="minorEastAsia" w:hAnsiTheme="minorHAnsi"/>
          <w:smallCaps w:val="0"/>
          <w:noProof/>
          <w:sz w:val="22"/>
        </w:rPr>
      </w:pPr>
      <w:del w:id="270" w:author="Wesley Siebenthaler" w:date="2018-08-07T13:35:00Z">
        <w:r w:rsidDel="002779EB">
          <w:rPr>
            <w:noProof/>
          </w:rPr>
          <w:delText>2.4.4 UART</w:delText>
        </w:r>
        <w:r w:rsidDel="002779EB">
          <w:rPr>
            <w:noProof/>
          </w:rPr>
          <w:tab/>
        </w:r>
        <w:r w:rsidR="007970AF" w:rsidDel="002779EB">
          <w:rPr>
            <w:noProof/>
          </w:rPr>
          <w:delText>10</w:delText>
        </w:r>
      </w:del>
    </w:p>
    <w:p w14:paraId="0FAD7C40" w14:textId="32D65B0D" w:rsidR="00FF56E8" w:rsidDel="002779EB" w:rsidRDefault="00FF56E8">
      <w:pPr>
        <w:pStyle w:val="TOC2"/>
        <w:rPr>
          <w:del w:id="271" w:author="Wesley Siebenthaler" w:date="2018-08-07T13:35:00Z"/>
          <w:rFonts w:asciiTheme="minorHAnsi" w:eastAsiaTheme="minorEastAsia" w:hAnsiTheme="minorHAnsi"/>
          <w:smallCaps w:val="0"/>
          <w:noProof/>
          <w:sz w:val="22"/>
        </w:rPr>
      </w:pPr>
      <w:del w:id="272" w:author="Wesley Siebenthaler" w:date="2018-08-07T13:35:00Z">
        <w:r w:rsidDel="002779EB">
          <w:rPr>
            <w:noProof/>
          </w:rPr>
          <w:delText>2.4.5 I2C</w:delText>
        </w:r>
        <w:r w:rsidDel="002779EB">
          <w:rPr>
            <w:noProof/>
          </w:rPr>
          <w:tab/>
        </w:r>
        <w:r w:rsidR="007970AF" w:rsidDel="002779EB">
          <w:rPr>
            <w:noProof/>
          </w:rPr>
          <w:delText>11</w:delText>
        </w:r>
      </w:del>
    </w:p>
    <w:p w14:paraId="0D84584D" w14:textId="54D3325A" w:rsidR="00FF56E8" w:rsidDel="002779EB" w:rsidRDefault="00FF56E8">
      <w:pPr>
        <w:pStyle w:val="TOC1"/>
        <w:tabs>
          <w:tab w:val="left" w:pos="720"/>
          <w:tab w:val="right" w:leader="dot" w:pos="9350"/>
        </w:tabs>
        <w:rPr>
          <w:del w:id="273" w:author="Wesley Siebenthaler" w:date="2018-08-07T13:35:00Z"/>
          <w:rFonts w:asciiTheme="minorHAnsi" w:eastAsiaTheme="minorEastAsia" w:hAnsiTheme="minorHAnsi"/>
          <w:b w:val="0"/>
          <w:bCs w:val="0"/>
          <w:caps w:val="0"/>
          <w:noProof/>
        </w:rPr>
      </w:pPr>
      <w:del w:id="274" w:author="Wesley Siebenthaler" w:date="2018-08-07T13:35:00Z">
        <w:r w:rsidDel="002779EB">
          <w:rPr>
            <w:noProof/>
          </w:rPr>
          <w:delText>2.5</w:delText>
        </w:r>
        <w:r w:rsidDel="002779EB">
          <w:rPr>
            <w:rFonts w:asciiTheme="minorHAnsi" w:eastAsiaTheme="minorEastAsia" w:hAnsiTheme="minorHAnsi"/>
            <w:b w:val="0"/>
            <w:bCs w:val="0"/>
            <w:caps w:val="0"/>
            <w:noProof/>
          </w:rPr>
          <w:tab/>
        </w:r>
        <w:r w:rsidDel="002779EB">
          <w:rPr>
            <w:noProof/>
          </w:rPr>
          <w:delText>Exercises</w:delText>
        </w:r>
        <w:r w:rsidDel="002779EB">
          <w:rPr>
            <w:noProof/>
          </w:rPr>
          <w:tab/>
        </w:r>
        <w:r w:rsidR="007970AF" w:rsidDel="002779EB">
          <w:rPr>
            <w:noProof/>
          </w:rPr>
          <w:delText>13</w:delText>
        </w:r>
      </w:del>
    </w:p>
    <w:p w14:paraId="293C4C87" w14:textId="6FCC3FDA" w:rsidR="00FF56E8" w:rsidDel="002779EB" w:rsidRDefault="00FF56E8">
      <w:pPr>
        <w:pStyle w:val="TOC2"/>
        <w:rPr>
          <w:del w:id="275" w:author="Wesley Siebenthaler" w:date="2018-08-07T13:35:00Z"/>
          <w:rFonts w:asciiTheme="minorHAnsi" w:eastAsiaTheme="minorEastAsia" w:hAnsiTheme="minorHAnsi"/>
          <w:smallCaps w:val="0"/>
          <w:noProof/>
          <w:sz w:val="22"/>
        </w:rPr>
      </w:pPr>
      <w:del w:id="276" w:author="Wesley Siebenthaler" w:date="2018-08-07T13:35:00Z">
        <w:r w:rsidDel="002779EB">
          <w:rPr>
            <w:noProof/>
          </w:rPr>
          <w:delText>Exercise - 2.1 (PLATFORM) Install WW101_2_&lt;KitName&gt; into the platforms directory</w:delText>
        </w:r>
        <w:r w:rsidDel="002779EB">
          <w:rPr>
            <w:noProof/>
          </w:rPr>
          <w:tab/>
        </w:r>
        <w:r w:rsidR="007970AF" w:rsidDel="002779EB">
          <w:rPr>
            <w:noProof/>
          </w:rPr>
          <w:delText>13</w:delText>
        </w:r>
      </w:del>
    </w:p>
    <w:p w14:paraId="0950A69F" w14:textId="70C97438" w:rsidR="00FF56E8" w:rsidDel="002779EB" w:rsidRDefault="00FF56E8">
      <w:pPr>
        <w:pStyle w:val="TOC2"/>
        <w:rPr>
          <w:del w:id="277" w:author="Wesley Siebenthaler" w:date="2018-08-07T13:35:00Z"/>
          <w:rFonts w:asciiTheme="minorHAnsi" w:eastAsiaTheme="minorEastAsia" w:hAnsiTheme="minorHAnsi"/>
          <w:smallCaps w:val="0"/>
          <w:noProof/>
          <w:sz w:val="22"/>
        </w:rPr>
      </w:pPr>
      <w:del w:id="278" w:author="Wesley Siebenthaler" w:date="2018-08-07T13:35:00Z">
        <w:r w:rsidDel="002779EB">
          <w:rPr>
            <w:noProof/>
          </w:rPr>
          <w:delText>Exercise - 2.2 (GPIO) Blink an LED</w:delText>
        </w:r>
        <w:r w:rsidDel="002779EB">
          <w:rPr>
            <w:noProof/>
          </w:rPr>
          <w:tab/>
        </w:r>
        <w:r w:rsidR="007970AF" w:rsidDel="002779EB">
          <w:rPr>
            <w:noProof/>
          </w:rPr>
          <w:delText>14</w:delText>
        </w:r>
      </w:del>
    </w:p>
    <w:p w14:paraId="7614D17D" w14:textId="0B11EDEF" w:rsidR="00FF56E8" w:rsidDel="002779EB" w:rsidRDefault="00FF56E8">
      <w:pPr>
        <w:pStyle w:val="TOC2"/>
        <w:rPr>
          <w:del w:id="279" w:author="Wesley Siebenthaler" w:date="2018-08-07T13:35:00Z"/>
          <w:rFonts w:asciiTheme="minorHAnsi" w:eastAsiaTheme="minorEastAsia" w:hAnsiTheme="minorHAnsi"/>
          <w:smallCaps w:val="0"/>
          <w:noProof/>
          <w:sz w:val="22"/>
        </w:rPr>
      </w:pPr>
      <w:del w:id="280" w:author="Wesley Siebenthaler" w:date="2018-08-07T13:35:00Z">
        <w:r w:rsidDel="002779EB">
          <w:rPr>
            <w:noProof/>
          </w:rPr>
          <w:delText>Exercise - 2.3 (GPIO) Add Debug Printing to the LED Blink Project</w:delText>
        </w:r>
        <w:r w:rsidDel="002779EB">
          <w:rPr>
            <w:noProof/>
          </w:rPr>
          <w:tab/>
        </w:r>
        <w:r w:rsidR="007970AF" w:rsidDel="002779EB">
          <w:rPr>
            <w:noProof/>
          </w:rPr>
          <w:delText>15</w:delText>
        </w:r>
      </w:del>
    </w:p>
    <w:p w14:paraId="17B59D4D" w14:textId="5A919BDC" w:rsidR="00FF56E8" w:rsidDel="002779EB" w:rsidRDefault="00FF56E8">
      <w:pPr>
        <w:pStyle w:val="TOC2"/>
        <w:rPr>
          <w:del w:id="281" w:author="Wesley Siebenthaler" w:date="2018-08-07T13:35:00Z"/>
          <w:rFonts w:asciiTheme="minorHAnsi" w:eastAsiaTheme="minorEastAsia" w:hAnsiTheme="minorHAnsi"/>
          <w:smallCaps w:val="0"/>
          <w:noProof/>
          <w:sz w:val="22"/>
        </w:rPr>
      </w:pPr>
      <w:del w:id="282" w:author="Wesley Siebenthaler" w:date="2018-08-07T13:35:00Z">
        <w:r w:rsidDel="002779EB">
          <w:rPr>
            <w:noProof/>
          </w:rPr>
          <w:delText>Exercise - 2.4 (GPIO) Read the State of a Mechanical Button</w:delText>
        </w:r>
        <w:r w:rsidDel="002779EB">
          <w:rPr>
            <w:noProof/>
          </w:rPr>
          <w:tab/>
        </w:r>
        <w:r w:rsidR="007970AF" w:rsidDel="002779EB">
          <w:rPr>
            <w:noProof/>
          </w:rPr>
          <w:delText>16</w:delText>
        </w:r>
      </w:del>
    </w:p>
    <w:p w14:paraId="2D60543D" w14:textId="42FC2AC5" w:rsidR="00FF56E8" w:rsidDel="002779EB" w:rsidRDefault="00FF56E8">
      <w:pPr>
        <w:pStyle w:val="TOC2"/>
        <w:rPr>
          <w:del w:id="283" w:author="Wesley Siebenthaler" w:date="2018-08-07T13:35:00Z"/>
          <w:rFonts w:asciiTheme="minorHAnsi" w:eastAsiaTheme="minorEastAsia" w:hAnsiTheme="minorHAnsi"/>
          <w:smallCaps w:val="0"/>
          <w:noProof/>
          <w:sz w:val="22"/>
        </w:rPr>
      </w:pPr>
      <w:del w:id="284" w:author="Wesley Siebenthaler" w:date="2018-08-07T13:35:00Z">
        <w:r w:rsidDel="002779EB">
          <w:rPr>
            <w:noProof/>
          </w:rPr>
          <w:delText>Exercise - 2.5 (GPIO) Use an Interrupt to Toggle the State of an LED</w:delText>
        </w:r>
        <w:r w:rsidDel="002779EB">
          <w:rPr>
            <w:noProof/>
          </w:rPr>
          <w:tab/>
        </w:r>
        <w:r w:rsidR="007970AF" w:rsidDel="002779EB">
          <w:rPr>
            <w:noProof/>
          </w:rPr>
          <w:delText>16</w:delText>
        </w:r>
      </w:del>
    </w:p>
    <w:p w14:paraId="638C63A7" w14:textId="2F6E5F3B" w:rsidR="00FF56E8" w:rsidDel="002779EB" w:rsidRDefault="00FF56E8">
      <w:pPr>
        <w:pStyle w:val="TOC2"/>
        <w:rPr>
          <w:del w:id="285" w:author="Wesley Siebenthaler" w:date="2018-08-07T13:35:00Z"/>
          <w:rFonts w:asciiTheme="minorHAnsi" w:eastAsiaTheme="minorEastAsia" w:hAnsiTheme="minorHAnsi"/>
          <w:smallCaps w:val="0"/>
          <w:noProof/>
          <w:sz w:val="22"/>
        </w:rPr>
      </w:pPr>
      <w:del w:id="286" w:author="Wesley Siebenthaler" w:date="2018-08-07T13:35:00Z">
        <w:r w:rsidDel="002779EB">
          <w:rPr>
            <w:noProof/>
          </w:rPr>
          <w:delText>Exercise - 2.6 (I2C WRITE) Toggle I2C Controlled LEDs</w:delText>
        </w:r>
        <w:r w:rsidDel="002779EB">
          <w:rPr>
            <w:noProof/>
          </w:rPr>
          <w:tab/>
        </w:r>
        <w:r w:rsidR="007970AF" w:rsidDel="002779EB">
          <w:rPr>
            <w:noProof/>
          </w:rPr>
          <w:delText>17</w:delText>
        </w:r>
      </w:del>
    </w:p>
    <w:p w14:paraId="1BD7E00D" w14:textId="73D0E724" w:rsidR="00FF56E8" w:rsidDel="002779EB" w:rsidRDefault="00FF56E8">
      <w:pPr>
        <w:pStyle w:val="TOC2"/>
        <w:rPr>
          <w:del w:id="287" w:author="Wesley Siebenthaler" w:date="2018-08-07T13:35:00Z"/>
          <w:rFonts w:asciiTheme="minorHAnsi" w:eastAsiaTheme="minorEastAsia" w:hAnsiTheme="minorHAnsi"/>
          <w:smallCaps w:val="0"/>
          <w:noProof/>
          <w:sz w:val="22"/>
        </w:rPr>
      </w:pPr>
      <w:del w:id="288" w:author="Wesley Siebenthaler" w:date="2018-08-07T13:35:00Z">
        <w:r w:rsidDel="002779EB">
          <w:rPr>
            <w:noProof/>
          </w:rPr>
          <w:delText>Exercise - 2.7 (I2C READ) Read PSoC Sensor Values over I2C</w:delText>
        </w:r>
        <w:r w:rsidDel="002779EB">
          <w:rPr>
            <w:noProof/>
          </w:rPr>
          <w:tab/>
        </w:r>
        <w:r w:rsidR="007970AF" w:rsidDel="002779EB">
          <w:rPr>
            <w:noProof/>
          </w:rPr>
          <w:delText>17</w:delText>
        </w:r>
      </w:del>
    </w:p>
    <w:p w14:paraId="43BB1928" w14:textId="37E31477" w:rsidR="00FF56E8" w:rsidDel="002779EB" w:rsidRDefault="00FF56E8">
      <w:pPr>
        <w:pStyle w:val="TOC2"/>
        <w:rPr>
          <w:del w:id="289" w:author="Wesley Siebenthaler" w:date="2018-08-07T13:35:00Z"/>
          <w:rFonts w:asciiTheme="minorHAnsi" w:eastAsiaTheme="minorEastAsia" w:hAnsiTheme="minorHAnsi"/>
          <w:smallCaps w:val="0"/>
          <w:noProof/>
          <w:sz w:val="22"/>
        </w:rPr>
      </w:pPr>
      <w:del w:id="290" w:author="Wesley Siebenthaler" w:date="2018-08-07T13:35:00Z">
        <w:r w:rsidDel="002779EB">
          <w:rPr>
            <w:noProof/>
          </w:rPr>
          <w:delText>Exercise - 2.8 (Advanced) (I2C PROBE) Probe for I2C devices</w:delText>
        </w:r>
        <w:r w:rsidDel="002779EB">
          <w:rPr>
            <w:noProof/>
          </w:rPr>
          <w:tab/>
        </w:r>
        <w:r w:rsidR="007970AF" w:rsidDel="002779EB">
          <w:rPr>
            <w:noProof/>
          </w:rPr>
          <w:delText>18</w:delText>
        </w:r>
      </w:del>
    </w:p>
    <w:p w14:paraId="7BC0E37A" w14:textId="63B37A45" w:rsidR="00FF56E8" w:rsidDel="002779EB" w:rsidRDefault="00FF56E8">
      <w:pPr>
        <w:pStyle w:val="TOC2"/>
        <w:rPr>
          <w:del w:id="291" w:author="Wesley Siebenthaler" w:date="2018-08-07T13:35:00Z"/>
          <w:rFonts w:asciiTheme="minorHAnsi" w:eastAsiaTheme="minorEastAsia" w:hAnsiTheme="minorHAnsi"/>
          <w:smallCaps w:val="0"/>
          <w:noProof/>
          <w:sz w:val="22"/>
        </w:rPr>
      </w:pPr>
      <w:del w:id="292" w:author="Wesley Siebenthaler" w:date="2018-08-07T13:35:00Z">
        <w:r w:rsidDel="002779EB">
          <w:rPr>
            <w:noProof/>
          </w:rPr>
          <w:delText>Exercise - 2.9 (Advanced) (PWM) LED brightness</w:delText>
        </w:r>
        <w:r w:rsidDel="002779EB">
          <w:rPr>
            <w:noProof/>
          </w:rPr>
          <w:tab/>
        </w:r>
        <w:r w:rsidR="007970AF" w:rsidDel="002779EB">
          <w:rPr>
            <w:noProof/>
          </w:rPr>
          <w:delText>18</w:delText>
        </w:r>
      </w:del>
    </w:p>
    <w:p w14:paraId="31E3B841" w14:textId="16DB0CDC" w:rsidR="00FF56E8" w:rsidDel="002779EB" w:rsidRDefault="00FF56E8">
      <w:pPr>
        <w:pStyle w:val="TOC2"/>
        <w:rPr>
          <w:del w:id="293" w:author="Wesley Siebenthaler" w:date="2018-08-07T13:35:00Z"/>
          <w:rFonts w:asciiTheme="minorHAnsi" w:eastAsiaTheme="minorEastAsia" w:hAnsiTheme="minorHAnsi"/>
          <w:smallCaps w:val="0"/>
          <w:noProof/>
          <w:sz w:val="22"/>
        </w:rPr>
      </w:pPr>
      <w:del w:id="294" w:author="Wesley Siebenthaler" w:date="2018-08-07T13:35:00Z">
        <w:r w:rsidDel="002779EB">
          <w:rPr>
            <w:noProof/>
          </w:rPr>
          <w:delText>Exercise - 2.10 (Advanced) (UART) Write a value using the standard UART functions</w:delText>
        </w:r>
        <w:r w:rsidDel="002779EB">
          <w:rPr>
            <w:noProof/>
          </w:rPr>
          <w:tab/>
        </w:r>
        <w:r w:rsidR="007970AF" w:rsidDel="002779EB">
          <w:rPr>
            <w:noProof/>
          </w:rPr>
          <w:delText>18</w:delText>
        </w:r>
      </w:del>
    </w:p>
    <w:p w14:paraId="0820760D" w14:textId="1D7C3369" w:rsidR="00FF56E8" w:rsidDel="002779EB" w:rsidRDefault="00FF56E8">
      <w:pPr>
        <w:pStyle w:val="TOC2"/>
        <w:rPr>
          <w:del w:id="295" w:author="Wesley Siebenthaler" w:date="2018-08-07T13:35:00Z"/>
          <w:rFonts w:asciiTheme="minorHAnsi" w:eastAsiaTheme="minorEastAsia" w:hAnsiTheme="minorHAnsi"/>
          <w:smallCaps w:val="0"/>
          <w:noProof/>
          <w:sz w:val="22"/>
        </w:rPr>
      </w:pPr>
      <w:del w:id="296" w:author="Wesley Siebenthaler" w:date="2018-08-07T13:35:00Z">
        <w:r w:rsidDel="002779EB">
          <w:rPr>
            <w:noProof/>
          </w:rPr>
          <w:delText>Exercise - 2.11 (Advanced) (UART) Read a value using the standard UART functions</w:delText>
        </w:r>
        <w:r w:rsidDel="002779EB">
          <w:rPr>
            <w:noProof/>
          </w:rPr>
          <w:tab/>
        </w:r>
        <w:r w:rsidR="007970AF" w:rsidDel="002779EB">
          <w:rPr>
            <w:noProof/>
          </w:rPr>
          <w:delText>19</w:delText>
        </w:r>
      </w:del>
    </w:p>
    <w:p w14:paraId="605D7B6E" w14:textId="05F4EDC7" w:rsidR="00FF56E8" w:rsidDel="002779EB" w:rsidRDefault="00FF56E8">
      <w:pPr>
        <w:pStyle w:val="TOC1"/>
        <w:tabs>
          <w:tab w:val="left" w:pos="720"/>
          <w:tab w:val="right" w:leader="dot" w:pos="9350"/>
        </w:tabs>
        <w:rPr>
          <w:del w:id="297" w:author="Wesley Siebenthaler" w:date="2018-08-07T13:35:00Z"/>
          <w:rFonts w:asciiTheme="minorHAnsi" w:eastAsiaTheme="minorEastAsia" w:hAnsiTheme="minorHAnsi"/>
          <w:b w:val="0"/>
          <w:bCs w:val="0"/>
          <w:caps w:val="0"/>
          <w:noProof/>
        </w:rPr>
      </w:pPr>
      <w:del w:id="298" w:author="Wesley Siebenthaler" w:date="2018-08-07T13:35:00Z">
        <w:r w:rsidDel="002779EB">
          <w:rPr>
            <w:noProof/>
          </w:rPr>
          <w:delText>2.6</w:delText>
        </w:r>
        <w:r w:rsidDel="002779EB">
          <w:rPr>
            <w:rFonts w:asciiTheme="minorHAnsi" w:eastAsiaTheme="minorEastAsia" w:hAnsiTheme="minorHAnsi"/>
            <w:b w:val="0"/>
            <w:bCs w:val="0"/>
            <w:caps w:val="0"/>
            <w:noProof/>
          </w:rPr>
          <w:tab/>
        </w:r>
        <w:r w:rsidDel="002779EB">
          <w:rPr>
            <w:noProof/>
          </w:rPr>
          <w:delText>Related Example "Apps"</w:delText>
        </w:r>
        <w:r w:rsidDel="002779EB">
          <w:rPr>
            <w:noProof/>
          </w:rPr>
          <w:tab/>
        </w:r>
        <w:r w:rsidR="007970AF" w:rsidDel="002779EB">
          <w:rPr>
            <w:noProof/>
          </w:rPr>
          <w:delText>20</w:delText>
        </w:r>
      </w:del>
    </w:p>
    <w:p w14:paraId="7D551954" w14:textId="3BD27A67" w:rsidR="00FF56E8" w:rsidDel="002779EB" w:rsidRDefault="00FF56E8">
      <w:pPr>
        <w:pStyle w:val="TOC1"/>
        <w:tabs>
          <w:tab w:val="left" w:pos="720"/>
          <w:tab w:val="right" w:leader="dot" w:pos="9350"/>
        </w:tabs>
        <w:rPr>
          <w:del w:id="299" w:author="Wesley Siebenthaler" w:date="2018-08-07T13:35:00Z"/>
          <w:rFonts w:asciiTheme="minorHAnsi" w:eastAsiaTheme="minorEastAsia" w:hAnsiTheme="minorHAnsi"/>
          <w:b w:val="0"/>
          <w:bCs w:val="0"/>
          <w:caps w:val="0"/>
          <w:noProof/>
        </w:rPr>
      </w:pPr>
      <w:del w:id="300" w:author="Wesley Siebenthaler" w:date="2018-08-07T13:35:00Z">
        <w:r w:rsidDel="002779EB">
          <w:rPr>
            <w:noProof/>
          </w:rPr>
          <w:delText>2.7</w:delText>
        </w:r>
        <w:r w:rsidDel="002779EB">
          <w:rPr>
            <w:rFonts w:asciiTheme="minorHAnsi" w:eastAsiaTheme="minorEastAsia" w:hAnsiTheme="minorHAnsi"/>
            <w:b w:val="0"/>
            <w:bCs w:val="0"/>
            <w:caps w:val="0"/>
            <w:noProof/>
          </w:rPr>
          <w:tab/>
        </w:r>
        <w:r w:rsidDel="002779EB">
          <w:rPr>
            <w:noProof/>
          </w:rPr>
          <w:delText>Known Errata + Enhancements + Comments</w:delText>
        </w:r>
        <w:r w:rsidDel="002779EB">
          <w:rPr>
            <w:noProof/>
          </w:rPr>
          <w:tab/>
        </w:r>
        <w:r w:rsidR="007970AF" w:rsidDel="002779EB">
          <w:rPr>
            <w:noProof/>
          </w:rPr>
          <w:delText>20</w:delText>
        </w:r>
      </w:del>
    </w:p>
    <w:p w14:paraId="03A31408" w14:textId="0B4F794B" w:rsidR="00B35193" w:rsidRDefault="009A43CE" w:rsidP="00B35193">
      <w:r>
        <w:fldChar w:fldCharType="end"/>
      </w:r>
      <w:r w:rsidR="00B35193">
        <w:br w:type="page"/>
      </w:r>
    </w:p>
    <w:p w14:paraId="1D530AC0" w14:textId="503997D0" w:rsidR="00311917" w:rsidRDefault="00B35193" w:rsidP="007017F6">
      <w:pPr>
        <w:pStyle w:val="Heading1"/>
      </w:pPr>
      <w:bookmarkStart w:id="301" w:name="_Toc521412252"/>
      <w:r>
        <w:lastRenderedPageBreak/>
        <w:t>The</w:t>
      </w:r>
      <w:r w:rsidR="00311917">
        <w:t xml:space="preserve"> WICED </w:t>
      </w:r>
      <w:r>
        <w:t>B</w:t>
      </w:r>
      <w:r w:rsidR="00311917">
        <w:t xml:space="preserve">oard </w:t>
      </w:r>
      <w:r>
        <w:t>S</w:t>
      </w:r>
      <w:r w:rsidR="00311917">
        <w:t xml:space="preserve">upport </w:t>
      </w:r>
      <w:r>
        <w:t>P</w:t>
      </w:r>
      <w:r w:rsidR="00311917">
        <w:t>ackage</w:t>
      </w:r>
      <w:bookmarkEnd w:id="301"/>
    </w:p>
    <w:p w14:paraId="15D0330E" w14:textId="119282F4"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proofErr w:type="gramStart"/>
      <w:r>
        <w:t>In order to</w:t>
      </w:r>
      <w:proofErr w:type="gramEnd"/>
      <w:r>
        <w:t xml:space="preserve"> make it easier to interface with the shield, a set of platform files has been created. Since this is not installed by default in the SDK we need to copy the platform folder into the SDK Workspace. The folder for this k</w:t>
      </w:r>
      <w:r w:rsidR="00C50561">
        <w:t xml:space="preserve">it/shield combination is named </w:t>
      </w:r>
      <w:r w:rsidR="00E710C9">
        <w:t>"</w:t>
      </w:r>
      <w:r w:rsidR="00381A40">
        <w:t>WW101_2_</w:t>
      </w:r>
      <w:r w:rsidR="00CF0639">
        <w:t>&lt;</w:t>
      </w:r>
      <w:proofErr w:type="spellStart"/>
      <w:r w:rsidR="00CF0639">
        <w:t>KitName</w:t>
      </w:r>
      <w:proofErr w:type="spellEnd"/>
      <w:r w:rsidR="00CF0639">
        <w:t>&gt;</w:t>
      </w:r>
      <w:r w:rsidR="00E710C9">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E710C9">
        <w:t>"</w:t>
      </w:r>
      <w:r>
        <w:t>WW101 Files</w:t>
      </w:r>
      <w:r w:rsidR="00E710C9">
        <w:t>"</w:t>
      </w:r>
      <w:r>
        <w:t xml:space="preserve"> folder. Copy the entire </w:t>
      </w:r>
      <w:r w:rsidR="00E710C9">
        <w:t>"</w:t>
      </w:r>
      <w:r w:rsidR="00381A40">
        <w:t>WW101_2_</w:t>
      </w:r>
      <w:r w:rsidR="00CF0639">
        <w:t>&lt;</w:t>
      </w:r>
      <w:proofErr w:type="spellStart"/>
      <w:r w:rsidR="00CF0639">
        <w:t>KitName</w:t>
      </w:r>
      <w:proofErr w:type="spellEnd"/>
      <w:r w:rsidR="00CF0639">
        <w:t>&gt;</w:t>
      </w:r>
      <w:r w:rsidR="00E710C9">
        <w:t>"</w:t>
      </w:r>
      <w:r>
        <w:t xml:space="preserve"> folder </w:t>
      </w:r>
      <w:r w:rsidR="00CF0639">
        <w:t xml:space="preserve">for the baseboard you are using </w:t>
      </w:r>
      <w:r>
        <w:t xml:space="preserve">from the class materials into the </w:t>
      </w:r>
      <w:r w:rsidR="00E710C9">
        <w:t>"</w:t>
      </w:r>
      <w:r>
        <w:t>platforms</w:t>
      </w:r>
      <w:r w:rsidR="00E710C9">
        <w:t>"</w:t>
      </w:r>
      <w:r>
        <w:t xml:space="preserve"> directory in the SDK Workspace. </w:t>
      </w:r>
      <w:r w:rsidR="00CF0639">
        <w:t>For example, if you are using the CYW943907AEVAL1F kit, t</w:t>
      </w:r>
      <w:r>
        <w:t xml:space="preserve">he contents of </w:t>
      </w:r>
      <w:r w:rsidR="00381A40">
        <w:t>WW101_2_CYW943907AEVAL1F</w:t>
      </w:r>
      <w:r>
        <w:t xml:space="preserve"> is:</w:t>
      </w:r>
    </w:p>
    <w:p w14:paraId="6F43689D" w14:textId="0A61BE12" w:rsidR="00311917" w:rsidRPr="00CF59D3" w:rsidRDefault="00311917" w:rsidP="00311917">
      <w:pPr>
        <w:jc w:val="center"/>
      </w:pPr>
      <w:r w:rsidRPr="00FE7E47">
        <w:rPr>
          <w:noProof/>
        </w:rPr>
        <w:t xml:space="preserve"> </w:t>
      </w:r>
      <w:r w:rsidR="00381A40">
        <w:rPr>
          <w:noProof/>
        </w:rPr>
        <w:drawing>
          <wp:inline distT="0" distB="0" distL="0" distR="0" wp14:anchorId="5F0100C3" wp14:editId="448734EC">
            <wp:extent cx="2504762" cy="1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1723810"/>
                    </a:xfrm>
                    <a:prstGeom prst="rect">
                      <a:avLst/>
                    </a:prstGeom>
                  </pic:spPr>
                </pic:pic>
              </a:graphicData>
            </a:graphic>
          </wp:inline>
        </w:drawing>
      </w:r>
      <w:r w:rsidR="00381A40">
        <w:rPr>
          <w:noProof/>
        </w:rPr>
        <w:t xml:space="preserve"> </w:t>
      </w:r>
    </w:p>
    <w:p w14:paraId="081148A6" w14:textId="77777777" w:rsidR="00311917" w:rsidRDefault="00311917" w:rsidP="00311917">
      <w:r>
        <w:t xml:space="preserve">Two key files here are </w:t>
      </w:r>
      <w:proofErr w:type="spellStart"/>
      <w:r>
        <w:t>platform.c</w:t>
      </w:r>
      <w:proofErr w:type="spellEnd"/>
      <w:r>
        <w:t xml:space="preserve"> and </w:t>
      </w:r>
      <w:proofErr w:type="spellStart"/>
      <w:r>
        <w:t>platform.h</w:t>
      </w:r>
      <w:proofErr w:type="spellEnd"/>
      <w:r>
        <w:t xml:space="preserve">. The </w:t>
      </w:r>
      <w:proofErr w:type="spellStart"/>
      <w:r>
        <w:t>platform.h</w:t>
      </w:r>
      <w:proofErr w:type="spellEnd"/>
      <w:r>
        <w:t xml:space="preserve"> file contains #define and type definitions used to set up and access the various kit and shield peripherals. For example, the shield contains two LEDs and two mechanical buttons. These are identified in </w:t>
      </w:r>
      <w:proofErr w:type="spellStart"/>
      <w:r>
        <w:t>platform.h</w:t>
      </w:r>
      <w:proofErr w:type="spellEnd"/>
      <w:r>
        <w:t xml:space="preserve">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2CD6BBB1" w:rsidR="00311917" w:rsidRDefault="00311917" w:rsidP="00311917">
      <w:pPr>
        <w:jc w:val="center"/>
      </w:pPr>
      <w:r w:rsidRPr="00FE7E47">
        <w:rPr>
          <w:noProof/>
        </w:rPr>
        <w:t xml:space="preserve"> </w:t>
      </w:r>
      <w:r w:rsidR="00381A40">
        <w:rPr>
          <w:noProof/>
        </w:rPr>
        <w:drawing>
          <wp:inline distT="0" distB="0" distL="0" distR="0" wp14:anchorId="44EB3417" wp14:editId="0E3A3871">
            <wp:extent cx="3228571" cy="7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80952"/>
                    </a:xfrm>
                    <a:prstGeom prst="rect">
                      <a:avLst/>
                    </a:prstGeom>
                  </pic:spPr>
                </pic:pic>
              </a:graphicData>
            </a:graphic>
          </wp:inline>
        </w:drawing>
      </w:r>
    </w:p>
    <w:p w14:paraId="7BBD47D6" w14:textId="77777777" w:rsidR="00311917" w:rsidRDefault="00311917" w:rsidP="00311917">
      <w:r>
        <w:t xml:space="preserve">The </w:t>
      </w:r>
      <w:proofErr w:type="spellStart"/>
      <w:r>
        <w:t>platform.c</w:t>
      </w:r>
      <w:proofErr w:type="spellEnd"/>
      <w:r>
        <w:t xml:space="preserve">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 xml:space="preserve">In </w:t>
      </w:r>
      <w:proofErr w:type="spellStart"/>
      <w:r>
        <w:t>platform.h</w:t>
      </w:r>
      <w:proofErr w:type="spellEnd"/>
      <w:r>
        <w:t xml:space="preserve">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 xml:space="preserve">The pins used for each PWM can be found in </w:t>
      </w:r>
      <w:proofErr w:type="spellStart"/>
      <w:r>
        <w:t>platform.c</w:t>
      </w:r>
      <w:proofErr w:type="spellEnd"/>
      <w:r>
        <w:t>:</w:t>
      </w:r>
      <w:r w:rsidRPr="001E684F">
        <w:rPr>
          <w:noProof/>
        </w:rPr>
        <w:t xml:space="preserve"> </w:t>
      </w:r>
      <w:r>
        <w:rPr>
          <w:noProof/>
        </w:rPr>
        <w:drawing>
          <wp:inline distT="0" distB="0" distL="0" distR="0" wp14:anchorId="7624D109" wp14:editId="4F9A368F">
            <wp:extent cx="6057823" cy="9810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6062568" cy="981844"/>
                    </a:xfrm>
                    <a:prstGeom prst="rect">
                      <a:avLst/>
                    </a:prstGeom>
                    <a:ln>
                      <a:noFill/>
                    </a:ln>
                    <a:extLst>
                      <a:ext uri="{53640926-AAD7-44D8-BBD7-CCE9431645EC}">
                        <a14:shadowObscured xmlns:a14="http://schemas.microsoft.com/office/drawing/2010/main"/>
                      </a:ext>
                    </a:extLst>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t>
      </w:r>
      <w:proofErr w:type="spellStart"/>
      <w:r w:rsidRPr="00E21F47">
        <w:rPr>
          <w:i/>
        </w:rPr>
        <w:t>waf</w:t>
      </w:r>
      <w:proofErr w:type="spellEnd"/>
      <w:r w:rsidRPr="00E21F47">
        <w:rPr>
          <w:i/>
        </w:rPr>
        <w:t>/</w:t>
      </w:r>
      <w:proofErr w:type="spellStart"/>
      <w:r w:rsidRPr="00E21F47">
        <w:rPr>
          <w:i/>
        </w:rPr>
        <w:t>tiny_bootloader</w:t>
      </w:r>
      <w:proofErr w:type="spellEnd"/>
      <w:r w:rsidRPr="00E21F47">
        <w:rPr>
          <w:i/>
        </w:rPr>
        <w:t>/tiny_bootlader.mk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7017F6">
      <w:pPr>
        <w:pStyle w:val="Heading1"/>
      </w:pPr>
      <w:bookmarkStart w:id="302" w:name="_Toc521412253"/>
      <w:r>
        <w:lastRenderedPageBreak/>
        <w:t>Documentation</w:t>
      </w:r>
      <w:bookmarkEnd w:id="302"/>
    </w:p>
    <w:p w14:paraId="7F5F431F" w14:textId="7260496C"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 xml:space="preserve">expand </w:t>
      </w:r>
      <w:r w:rsidR="00E710C9">
        <w:t>"</w:t>
      </w:r>
      <w:r>
        <w:t>Components</w:t>
      </w:r>
      <w:r w:rsidR="00E710C9">
        <w:t>"</w:t>
      </w:r>
      <w:r>
        <w:t xml:space="preserve"> and </w:t>
      </w:r>
      <w:r w:rsidR="00E710C9">
        <w:t>"</w:t>
      </w:r>
      <w:r>
        <w:t>Platform Functions</w:t>
      </w:r>
      <w:r w:rsidR="00E710C9">
        <w:t>"</w:t>
      </w:r>
      <w:r>
        <w:t xml:space="preserve">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proofErr w:type="spellStart"/>
      <w:r w:rsidRPr="00C63A84">
        <w:rPr>
          <w:i/>
        </w:rPr>
        <w:t>wiced_gpio_init</w:t>
      </w:r>
      <w:proofErr w:type="spellEnd"/>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2ED2DDA7" w:rsidR="00311917" w:rsidRDefault="00311917" w:rsidP="00311917">
      <w:r>
        <w:lastRenderedPageBreak/>
        <w:t xml:space="preserve">The description tells you what the function </w:t>
      </w:r>
      <w:proofErr w:type="gramStart"/>
      <w:r>
        <w:t>does, but</w:t>
      </w:r>
      <w:proofErr w:type="gramEnd"/>
      <w:r>
        <w:t xml:space="preserve"> does not give information on the configuration structure</w:t>
      </w:r>
      <w:r w:rsidR="0042274A">
        <w:t xml:space="preserve"> that is required</w:t>
      </w:r>
      <w:r>
        <w:t xml:space="preserve">. To find that information, once you are in WICED Studio you can highlight the parameter in the C code, right click, and select </w:t>
      </w:r>
      <w:r w:rsidR="00E710C9">
        <w:t>"</w:t>
      </w:r>
      <w:r>
        <w:t>Open Declaration</w:t>
      </w:r>
      <w:r w:rsidR="00E710C9">
        <w:t>"</w:t>
      </w:r>
      <w:r>
        <w:t xml:space="preserve"> (you will try this later in the exercises). If you don’t already have a valid parameter provided, you can also get there by using </w:t>
      </w:r>
      <w:r w:rsidR="00E710C9">
        <w:t>"</w:t>
      </w:r>
      <w:r>
        <w:t>Open Declaration</w:t>
      </w:r>
      <w:r w:rsidR="00E710C9">
        <w:t>"</w:t>
      </w:r>
      <w:r>
        <w:t xml:space="preserve">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7017F6">
      <w:pPr>
        <w:pStyle w:val="Heading1"/>
      </w:pPr>
      <w:bookmarkStart w:id="303" w:name="_Toc521412254"/>
      <w:r>
        <w:lastRenderedPageBreak/>
        <w:t>Creating a new WICED Studio project</w:t>
      </w:r>
      <w:bookmarkEnd w:id="303"/>
    </w:p>
    <w:p w14:paraId="16D91745" w14:textId="77777777" w:rsidR="00311917" w:rsidRDefault="00311917" w:rsidP="0096113E">
      <w:pPr>
        <w:pStyle w:val="Heading2"/>
      </w:pPr>
      <w:bookmarkStart w:id="304" w:name="_Toc521412255"/>
      <w:r>
        <w:t>Directory Structure</w:t>
      </w:r>
      <w:bookmarkEnd w:id="304"/>
    </w:p>
    <w:p w14:paraId="215E74AE" w14:textId="62F5BD8F" w:rsidR="00311917" w:rsidRDefault="00311917" w:rsidP="00311917">
      <w:r>
        <w:t xml:space="preserve">A WICED Studio project </w:t>
      </w:r>
      <w:r w:rsidR="00B97A38">
        <w:t xml:space="preserve">(i.e. application) </w:t>
      </w:r>
      <w:r>
        <w:t>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 xml:space="preserve">A </w:t>
      </w:r>
      <w:proofErr w:type="spellStart"/>
      <w:r>
        <w:t>makefile</w:t>
      </w:r>
      <w:proofErr w:type="spellEnd"/>
      <w:r>
        <w:t xml:space="preserve"> called &lt;project&gt;.</w:t>
      </w:r>
      <w:proofErr w:type="spellStart"/>
      <w:r>
        <w:t>mk</w:t>
      </w:r>
      <w:proofErr w:type="spellEnd"/>
      <w:r>
        <w:t xml:space="preserve"> inside the project folder.</w:t>
      </w:r>
    </w:p>
    <w:p w14:paraId="0C221847" w14:textId="77777777" w:rsidR="00311917" w:rsidRDefault="00311917" w:rsidP="00311917">
      <w:pPr>
        <w:ind w:left="720"/>
      </w:pPr>
      <w:r>
        <w:t>A C source file (usually called &lt;project&gt;.c) inside the project folder.</w:t>
      </w:r>
    </w:p>
    <w:p w14:paraId="130A12B8" w14:textId="26EE2179" w:rsidR="00311917" w:rsidRDefault="00311917" w:rsidP="00311917">
      <w:pPr>
        <w:rPr>
          <w:b/>
          <w:i/>
        </w:rPr>
      </w:pPr>
      <w:r>
        <w:rPr>
          <w:b/>
          <w:i/>
        </w:rPr>
        <w:t xml:space="preserve">IMPORTANT: </w:t>
      </w:r>
      <w:r w:rsidRPr="007A3FBB">
        <w:rPr>
          <w:b/>
          <w:i/>
        </w:rPr>
        <w:t xml:space="preserve">The &lt;project&gt; name must be </w:t>
      </w:r>
      <w:proofErr w:type="gramStart"/>
      <w:r w:rsidR="00D227C2">
        <w:rPr>
          <w:b/>
          <w:i/>
        </w:rPr>
        <w:t xml:space="preserve">exactly </w:t>
      </w:r>
      <w:r w:rsidRPr="007A3FBB">
        <w:rPr>
          <w:b/>
          <w:i/>
        </w:rPr>
        <w:t>the same</w:t>
      </w:r>
      <w:proofErr w:type="gramEnd"/>
      <w:r w:rsidRPr="007A3FBB">
        <w:rPr>
          <w:b/>
          <w:i/>
        </w:rPr>
        <w:t xml:space="preserve"> for the folder name and </w:t>
      </w:r>
      <w:proofErr w:type="spellStart"/>
      <w:r w:rsidRPr="007A3FBB">
        <w:rPr>
          <w:b/>
          <w:i/>
        </w:rPr>
        <w:t>makefile</w:t>
      </w:r>
      <w:proofErr w:type="spellEnd"/>
      <w:r w:rsidRPr="007A3FBB">
        <w:rPr>
          <w:b/>
          <w:i/>
        </w:rPr>
        <w:t>.</w:t>
      </w:r>
    </w:p>
    <w:p w14:paraId="1886DF8C" w14:textId="7A601645"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710C9">
        <w:rPr>
          <w:b/>
          <w:i/>
        </w:rPr>
        <w:t>"</w:t>
      </w:r>
      <w:r>
        <w:rPr>
          <w:b/>
          <w:i/>
        </w:rPr>
        <w:t>File -&gt; New</w:t>
      </w:r>
      <w:r w:rsidR="00E710C9">
        <w:rPr>
          <w:b/>
          <w:i/>
        </w:rPr>
        <w:t>"</w:t>
      </w:r>
      <w:r>
        <w:rPr>
          <w:b/>
          <w:i/>
        </w:rPr>
        <w:t xml:space="preserve"> to create a new project.</w:t>
      </w:r>
    </w:p>
    <w:p w14:paraId="047CD5CB" w14:textId="77777777" w:rsidR="00311917" w:rsidRDefault="00311917" w:rsidP="0096113E">
      <w:pPr>
        <w:pStyle w:val="Heading2"/>
      </w:pPr>
      <w:r>
        <w:t xml:space="preserve"> </w:t>
      </w:r>
      <w:bookmarkStart w:id="305" w:name="_Toc521412256"/>
      <w:proofErr w:type="spellStart"/>
      <w:r>
        <w:t>makefile</w:t>
      </w:r>
      <w:bookmarkEnd w:id="305"/>
      <w:proofErr w:type="spellEnd"/>
    </w:p>
    <w:p w14:paraId="44228205" w14:textId="19715DCF" w:rsidR="00311917" w:rsidRPr="00F80DFA" w:rsidRDefault="00311917" w:rsidP="00311917">
      <w:r>
        <w:t xml:space="preserve">The </w:t>
      </w:r>
      <w:proofErr w:type="spellStart"/>
      <w:r>
        <w:t>makefile</w:t>
      </w:r>
      <w:proofErr w:type="spellEnd"/>
      <w:r>
        <w:t xml:space="preserve"> contains </w:t>
      </w:r>
      <w:r w:rsidR="002457D5">
        <w:t>an</w:t>
      </w:r>
      <w:r>
        <w:t xml:space="preserve"> application name (any unique string), and the list of all source files (including &lt;project&gt;.c). It may also contain a list of valid and/or invalid platforms for the given project, </w:t>
      </w:r>
      <w:proofErr w:type="spellStart"/>
      <w:r>
        <w:t>makefile</w:t>
      </w:r>
      <w:proofErr w:type="spellEnd"/>
      <w:r>
        <w:t xml:space="preserv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w:t>
      </w:r>
      <w:proofErr w:type="gramStart"/>
      <w:r>
        <w:t>name</w:t>
      </w:r>
      <w:proofErr w:type="gramEnd"/>
      <w:r>
        <w:t xml:space="preserve"> then the build may not work. In some </w:t>
      </w:r>
      <w:proofErr w:type="gramStart"/>
      <w:r>
        <w:t>cases</w:t>
      </w:r>
      <w:proofErr w:type="gramEnd"/>
      <w:r>
        <w:t xml:space="preserve">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96113E">
      <w:pPr>
        <w:pStyle w:val="Heading2"/>
      </w:pPr>
      <w:bookmarkStart w:id="306" w:name="_Toc521412257"/>
      <w:r>
        <w:t>C file</w:t>
      </w:r>
      <w:bookmarkEnd w:id="306"/>
    </w:p>
    <w:p w14:paraId="6BB63C00" w14:textId="6E36E6CE" w:rsidR="00311917" w:rsidRDefault="00311917" w:rsidP="00311917">
      <w:r>
        <w:t xml:space="preserve">You must </w:t>
      </w:r>
      <w:r w:rsidR="00544242">
        <w:t xml:space="preserve">have </w:t>
      </w:r>
      <w:r w:rsidRPr="00544242">
        <w:rPr>
          <w:b/>
        </w:rPr>
        <w:t xml:space="preserve">#include </w:t>
      </w:r>
      <w:r w:rsidR="00E710C9">
        <w:rPr>
          <w:b/>
        </w:rPr>
        <w:t>"</w:t>
      </w:r>
      <w:proofErr w:type="spellStart"/>
      <w:r w:rsidRPr="00544242">
        <w:rPr>
          <w:b/>
        </w:rPr>
        <w:t>wiced.h</w:t>
      </w:r>
      <w:proofErr w:type="spellEnd"/>
      <w:r w:rsidR="00E710C9">
        <w:rPr>
          <w:b/>
        </w:rPr>
        <w:t>"</w:t>
      </w:r>
      <w:r>
        <w:t xml:space="preserve"> at the top of the main C file. You must also call the </w:t>
      </w:r>
      <w:proofErr w:type="spellStart"/>
      <w:r w:rsidRPr="00544242">
        <w:rPr>
          <w:b/>
        </w:rPr>
        <w:t>wiced_init</w:t>
      </w:r>
      <w:proofErr w:type="spellEnd"/>
      <w:r w:rsidRPr="00544242">
        <w:rPr>
          <w:b/>
        </w:rPr>
        <w:t>();</w:t>
      </w:r>
      <w:r>
        <w:t xml:space="preserve">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96113E">
      <w:pPr>
        <w:pStyle w:val="Heading2"/>
      </w:pPr>
      <w:bookmarkStart w:id="307" w:name="_Toc521412258"/>
      <w:r>
        <w:t>Make Target</w:t>
      </w:r>
      <w:bookmarkEnd w:id="307"/>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77777777"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5EAFCFC7" w:rsidR="00311917" w:rsidRDefault="00311917" w:rsidP="00311917">
      <w:r>
        <w:t xml:space="preserve">For example, if we create a folder called </w:t>
      </w:r>
      <w:r w:rsidR="00E710C9">
        <w:t>"</w:t>
      </w:r>
      <w:r>
        <w:t>ww101</w:t>
      </w:r>
      <w:r w:rsidR="00E710C9">
        <w:t>"</w:t>
      </w:r>
      <w:r>
        <w:t xml:space="preserve"> for our class projects and a subfolder called </w:t>
      </w:r>
      <w:r w:rsidR="00E710C9">
        <w:t>"</w:t>
      </w:r>
      <w:r>
        <w:t>02</w:t>
      </w:r>
      <w:r w:rsidR="00E710C9">
        <w:t>"</w:t>
      </w:r>
      <w:r>
        <w:t xml:space="preserve"> for the chapter 2 projects, and call the first project </w:t>
      </w:r>
      <w:r w:rsidR="00E710C9">
        <w:t>"</w:t>
      </w:r>
      <w:r>
        <w:t>02_blinkled</w:t>
      </w:r>
      <w:r w:rsidR="00E710C9">
        <w:t>"</w:t>
      </w:r>
      <w:r>
        <w:t xml:space="preserve">, the build target for our board </w:t>
      </w:r>
      <w:r w:rsidR="0028550F">
        <w:t xml:space="preserve">(assuming we are using the CYW943907AEVAl1F as the baseboard) </w:t>
      </w:r>
      <w:r>
        <w:t>would be:</w:t>
      </w:r>
    </w:p>
    <w:p w14:paraId="35CC3900" w14:textId="5A69AF2E"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sidR="00381A40" w:rsidRPr="00381A40">
        <w:rPr>
          <w:i/>
        </w:rPr>
        <w:t>WW101_2_CYW943907AEVAL1F</w:t>
      </w:r>
      <w:r w:rsidRPr="00381A40">
        <w:rPr>
          <w:i/>
        </w:rPr>
        <w:t xml:space="preserve"> </w:t>
      </w:r>
      <w:r w:rsidRPr="00FB49AC">
        <w:rPr>
          <w:i/>
        </w:rPr>
        <w:t>download run</w:t>
      </w:r>
    </w:p>
    <w:p w14:paraId="76B38791" w14:textId="4E6039F8" w:rsidR="00311917" w:rsidRDefault="00311917" w:rsidP="00311917">
      <w:r>
        <w:t xml:space="preserve">The make targets that are </w:t>
      </w:r>
      <w:r w:rsidR="000C6366">
        <w:t xml:space="preserve">already </w:t>
      </w:r>
      <w:r>
        <w:t xml:space="preserve">defined can be seen in the </w:t>
      </w:r>
      <w:r w:rsidR="00E710C9">
        <w:t>"</w:t>
      </w:r>
      <w:r>
        <w:t>Make Target</w:t>
      </w:r>
      <w:r w:rsidR="00E710C9">
        <w:t>"</w:t>
      </w:r>
      <w:r>
        <w:t xml:space="preserve"> window along the right side of WICED Studio. Expand </w:t>
      </w:r>
      <w:r w:rsidR="00E710C9">
        <w:t>"</w:t>
      </w:r>
      <w:r>
        <w:t>43xxx_Wi-Fi</w:t>
      </w:r>
      <w:r w:rsidR="00E710C9">
        <w:t>"</w:t>
      </w:r>
      <w:r>
        <w:t xml:space="preserve"> to see the existing make targets.</w:t>
      </w:r>
    </w:p>
    <w:p w14:paraId="6064CC52" w14:textId="736D12B4"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E710C9">
        <w:t>"</w:t>
      </w:r>
      <w:r w:rsidRPr="00DE1951">
        <w:rPr>
          <w:i/>
        </w:rPr>
        <w:t>Copy of</w:t>
      </w:r>
      <w:r>
        <w:t xml:space="preserve"> </w:t>
      </w:r>
      <w:r w:rsidR="00E710C9">
        <w:t>"</w:t>
      </w:r>
      <w:r>
        <w:t xml:space="preserve"> at the beginning of the name. Delete </w:t>
      </w:r>
      <w:r w:rsidR="00E710C9">
        <w:t>"</w:t>
      </w:r>
      <w:r w:rsidRPr="00DE1951">
        <w:rPr>
          <w:i/>
        </w:rPr>
        <w:t xml:space="preserve">Copy </w:t>
      </w:r>
      <w:r>
        <w:rPr>
          <w:i/>
        </w:rPr>
        <w:t xml:space="preserve">of </w:t>
      </w:r>
      <w:r w:rsidR="00E710C9">
        <w:rPr>
          <w:i/>
        </w:rPr>
        <w:t>"</w:t>
      </w:r>
      <w:r>
        <w:t xml:space="preserve"> (don’t forget to remove the space!) and change the name as necessary for your new make target.</w:t>
      </w:r>
    </w:p>
    <w:p w14:paraId="15FF4F5E" w14:textId="3F33355E"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710C9">
        <w:rPr>
          <w:b/>
          <w:i/>
        </w:rPr>
        <w:t>"</w:t>
      </w:r>
      <w:r w:rsidR="0047375F" w:rsidRPr="0047375F">
        <w:rPr>
          <w:b/>
          <w:i/>
        </w:rPr>
        <w:t>Project -&gt; Build</w:t>
      </w:r>
      <w:r w:rsidR="0047375F">
        <w:rPr>
          <w:b/>
          <w:i/>
        </w:rPr>
        <w:t xml:space="preserve"> Project</w:t>
      </w:r>
      <w:r w:rsidR="00E710C9">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7216"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CE40F" id="Rectangle 8" o:spid="_x0000_s1026" style="position:absolute;margin-left:443.05pt;margin-top:240.35pt;width:11.25pt;height:12.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D67E8" id="Rectangle 9" o:spid="_x0000_s1026" style="position:absolute;margin-left:442.15pt;margin-top:174.1pt;width:11.25pt;height:1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602C0C66" w14:textId="02F76364" w:rsidR="00311917" w:rsidDel="00D505F3" w:rsidRDefault="00311917" w:rsidP="00311917">
      <w:pPr>
        <w:spacing w:after="0"/>
        <w:ind w:left="720"/>
        <w:rPr>
          <w:moveFrom w:id="308" w:author="Greg Landry" w:date="2018-07-03T09:47:00Z"/>
        </w:rPr>
      </w:pPr>
      <w:moveFromRangeStart w:id="309" w:author="Greg Landry" w:date="2018-07-03T09:47:00Z" w:name="move518374603"/>
      <w:moveFrom w:id="310" w:author="Greg Landry" w:date="2018-07-03T09:47:00Z">
        <w:r w:rsidDel="00D505F3">
          <w:t>WICED USB JTAG Devices -&gt; WICED USB JTAG Port</w:t>
        </w:r>
      </w:moveFrom>
    </w:p>
    <w:moveFromRangeEnd w:id="309"/>
    <w:p w14:paraId="14E49380" w14:textId="67AC9FAF" w:rsidR="00311917" w:rsidRDefault="00311917" w:rsidP="00311917">
      <w:pPr>
        <w:ind w:left="720"/>
        <w:rPr>
          <w:ins w:id="311" w:author="Greg Landry" w:date="2018-07-03T09:47:00Z"/>
        </w:rPr>
      </w:pPr>
      <w:r>
        <w:t>Ports (COM &amp; LPT) -&gt; WICED USB Serial Port</w:t>
      </w:r>
    </w:p>
    <w:p w14:paraId="411A6602" w14:textId="6EAF6050" w:rsidR="00D505F3" w:rsidRDefault="00D505F3" w:rsidP="00D505F3">
      <w:pPr>
        <w:spacing w:after="0"/>
        <w:ind w:left="720"/>
        <w:rPr>
          <w:moveTo w:id="312" w:author="Greg Landry" w:date="2018-07-03T09:47:00Z"/>
        </w:rPr>
      </w:pPr>
      <w:moveToRangeStart w:id="313" w:author="Greg Landry" w:date="2018-07-03T09:47:00Z" w:name="move518374603"/>
      <w:moveTo w:id="314" w:author="Greg Landry" w:date="2018-07-03T09:47:00Z">
        <w:del w:id="315" w:author="Greg Landry" w:date="2018-07-03T09:48:00Z">
          <w:r w:rsidDel="00D505F3">
            <w:delText>WICED USB JTAG Devices</w:delText>
          </w:r>
        </w:del>
      </w:moveTo>
      <w:ins w:id="316" w:author="Greg Landry" w:date="2018-07-03T09:48:00Z">
        <w:r>
          <w:t>Universal Serial Bus controllers</w:t>
        </w:r>
      </w:ins>
      <w:moveTo w:id="317" w:author="Greg Landry" w:date="2018-07-03T09:47:00Z">
        <w:r>
          <w:t xml:space="preserve"> -&gt; WICED USB </w:t>
        </w:r>
        <w:del w:id="318" w:author="Greg Landry" w:date="2018-07-03T09:48:00Z">
          <w:r w:rsidDel="00D505F3">
            <w:delText>JTAG Port</w:delText>
          </w:r>
        </w:del>
      </w:moveTo>
      <w:ins w:id="319" w:author="Greg Landry" w:date="2018-07-03T09:48:00Z">
        <w:r>
          <w:t>Serial Port B</w:t>
        </w:r>
      </w:ins>
    </w:p>
    <w:moveToRangeEnd w:id="313"/>
    <w:p w14:paraId="6476EACB" w14:textId="77777777" w:rsidR="00D505F3" w:rsidRDefault="00D505F3">
      <w:pPr>
        <w:pPrChange w:id="320" w:author="Greg Landry" w:date="2018-07-03T09:47:00Z">
          <w:pPr>
            <w:ind w:left="720"/>
          </w:pPr>
        </w:pPrChange>
      </w:pPr>
    </w:p>
    <w:p w14:paraId="1FFB654D" w14:textId="454556FC" w:rsidR="00311917" w:rsidRDefault="00311917" w:rsidP="00311917">
      <w:r>
        <w:t xml:space="preserve">If you see anything listed in </w:t>
      </w:r>
      <w:r w:rsidR="00E710C9">
        <w:t>"</w:t>
      </w:r>
      <w:r>
        <w:t>Other devices</w:t>
      </w:r>
      <w:r w:rsidR="00E710C9">
        <w:t>"</w:t>
      </w:r>
      <w:r>
        <w:t xml:space="preserve"> such as BCM9WCD1EVAL1 and USB Serial Port, right click on each device, select </w:t>
      </w:r>
      <w:r w:rsidR="00E710C9">
        <w:t>"</w:t>
      </w:r>
      <w:r>
        <w:t>Update Driver Software</w:t>
      </w:r>
      <w:r w:rsidR="00E710C9">
        <w:t>"</w:t>
      </w:r>
      <w:r>
        <w:t xml:space="preserve">, </w:t>
      </w:r>
      <w:r w:rsidR="00E710C9">
        <w:t>"</w:t>
      </w:r>
      <w:r>
        <w:t>Browse my computer for driver software</w:t>
      </w:r>
      <w:r w:rsidR="00E710C9">
        <w:t>"</w:t>
      </w:r>
      <w:r>
        <w:t xml:space="preserve">, and then browse to the SDK installation folder (e.g. C:\Users\&lt;username&gt;\Documents\WICED-Studio-5.0). Make sure the box to Include subfolders is checked and click next. The driver should then install automatically. </w:t>
      </w:r>
    </w:p>
    <w:p w14:paraId="0A69FF9C" w14:textId="662250B0" w:rsidR="00311917" w:rsidRDefault="00311917" w:rsidP="00311917">
      <w:r>
        <w:t xml:space="preserve">Alternately, you also install the drivers from WICED Studio. To use that method, in the project explorer go to </w:t>
      </w:r>
      <w:r w:rsidR="00E710C9">
        <w:t>"</w:t>
      </w:r>
      <w:r>
        <w:t>tools/drivers/BCM9WCD1EVAL1</w:t>
      </w:r>
      <w:r w:rsidR="00E710C9">
        <w:t>"</w:t>
      </w:r>
      <w:r>
        <w:t xml:space="preserve">, right click on the file </w:t>
      </w:r>
      <w:r w:rsidR="00E710C9">
        <w:t>"</w:t>
      </w:r>
      <w:r>
        <w:t>dpinst_x64.exe</w:t>
      </w:r>
      <w:r w:rsidR="00E710C9">
        <w:t>"</w:t>
      </w:r>
      <w:r>
        <w:t xml:space="preserve"> (for 64bit machines</w:t>
      </w:r>
      <w:proofErr w:type="gramStart"/>
      <w:r>
        <w:t>), and</w:t>
      </w:r>
      <w:proofErr w:type="gramEnd"/>
      <w:r>
        <w:t xml:space="preserve"> choose </w:t>
      </w:r>
      <w:r w:rsidR="00E710C9">
        <w:t>"</w:t>
      </w:r>
      <w:r>
        <w:t>Open With -&gt; System Editor</w:t>
      </w:r>
      <w:r w:rsidR="00E710C9">
        <w:t>"</w:t>
      </w:r>
      <w:r>
        <w:t>.</w:t>
      </w:r>
    </w:p>
    <w:p w14:paraId="1F7FC5D6" w14:textId="555C236A" w:rsidR="00311917" w:rsidRDefault="00311917" w:rsidP="00311917">
      <w:r>
        <w:t xml:space="preserve">For some devices, the module contains two chips – the microcontroller and the Wi-Fi/Bluetooth radio. The make target option </w:t>
      </w:r>
      <w:r w:rsidR="00E710C9">
        <w:t>"</w:t>
      </w:r>
      <w:r>
        <w:t>download</w:t>
      </w:r>
      <w:r w:rsidR="00E710C9">
        <w:t>"</w:t>
      </w:r>
      <w:r>
        <w:t xml:space="preserve">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w:t>
      </w:r>
      <w:r w:rsidR="00E710C9">
        <w:t>"</w:t>
      </w:r>
      <w:proofErr w:type="spellStart"/>
      <w:r>
        <w:t>download_apps</w:t>
      </w:r>
      <w:proofErr w:type="spellEnd"/>
      <w:r w:rsidR="00E710C9">
        <w:t>"</w:t>
      </w:r>
      <w:r>
        <w:t xml:space="preserve"> to the make target. That is, you would have:</w:t>
      </w:r>
    </w:p>
    <w:p w14:paraId="03D56522" w14:textId="09898667" w:rsidR="00485E76"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003DC09" w14:textId="77777777" w:rsidR="007017F6" w:rsidRDefault="007017F6" w:rsidP="007017F6">
      <w:pPr>
        <w:pStyle w:val="ListParagraph"/>
        <w:numPr>
          <w:ilvl w:val="0"/>
          <w:numId w:val="24"/>
        </w:numPr>
      </w:pPr>
      <w:r>
        <w:t xml:space="preserve">The project folder name and make file name are </w:t>
      </w:r>
      <w:proofErr w:type="gramStart"/>
      <w:r>
        <w:t>EXACTLY the same</w:t>
      </w:r>
      <w:proofErr w:type="gramEnd"/>
      <w:r>
        <w:t>.</w:t>
      </w:r>
    </w:p>
    <w:p w14:paraId="2F1CF227" w14:textId="77777777" w:rsidR="007017F6" w:rsidRDefault="007017F6" w:rsidP="007017F6">
      <w:pPr>
        <w:pStyle w:val="ListParagraph"/>
        <w:numPr>
          <w:ilvl w:val="0"/>
          <w:numId w:val="24"/>
        </w:numPr>
      </w:pPr>
      <w:r>
        <w:t>The make file has a unique application NAME and there are NO spaces at the end of the name.</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2D2B0514" w:rsidR="007017F6" w:rsidRDefault="007017F6" w:rsidP="007017F6">
      <w:pPr>
        <w:pStyle w:val="ListParagraph"/>
        <w:numPr>
          <w:ilvl w:val="0"/>
          <w:numId w:val="25"/>
        </w:numPr>
      </w:pPr>
      <w:r w:rsidRPr="007017F6">
        <w:rPr>
          <w:b/>
        </w:rPr>
        <w:t>No rule to make target…</w:t>
      </w:r>
      <w:r>
        <w:t xml:space="preserve"> usually means you have a mismatch between the project folder name and the make file name or that you have a spelling error in the C source file name in the make file.</w:t>
      </w:r>
    </w:p>
    <w:p w14:paraId="50E583FD" w14:textId="64055F31" w:rsidR="007017F6" w:rsidRPr="005C58D3" w:rsidRDefault="007017F6" w:rsidP="007017F6">
      <w:pPr>
        <w:pStyle w:val="ListParagraph"/>
        <w:numPr>
          <w:ilvl w:val="0"/>
          <w:numId w:val="25"/>
        </w:numPr>
      </w:pPr>
      <w:r w:rsidRPr="007017F6">
        <w:rPr>
          <w:b/>
        </w:rPr>
        <w:t>Empty variable name</w:t>
      </w:r>
      <w:r>
        <w:t xml:space="preserve"> usually means you have a space after the application name in the make file</w:t>
      </w:r>
      <w:r w:rsidRPr="005C58D3">
        <w:t>.</w:t>
      </w:r>
    </w:p>
    <w:p w14:paraId="10054F70" w14:textId="38FC637D" w:rsidR="007017F6" w:rsidRPr="005C58D3" w:rsidRDefault="007017F6" w:rsidP="007017F6">
      <w:pPr>
        <w:pStyle w:val="ListParagraph"/>
        <w:numPr>
          <w:ilvl w:val="0"/>
          <w:numId w:val="25"/>
        </w:numPr>
      </w:pPr>
      <w:r w:rsidRPr="005C58D3">
        <w:rPr>
          <w:b/>
        </w:rPr>
        <w:t>Unknown component…</w:t>
      </w:r>
      <w:r w:rsidRPr="005C58D3">
        <w:t xml:space="preserve"> usually means that your make target has an error.</w:t>
      </w:r>
    </w:p>
    <w:p w14:paraId="108AE0E5" w14:textId="77777777" w:rsidR="00544242" w:rsidRPr="005C58D3" w:rsidRDefault="007017F6" w:rsidP="007017F6">
      <w:pPr>
        <w:pStyle w:val="ListParagraph"/>
        <w:numPr>
          <w:ilvl w:val="0"/>
          <w:numId w:val="25"/>
        </w:numPr>
      </w:pPr>
      <w:r w:rsidRPr="005C58D3">
        <w:rPr>
          <w:b/>
        </w:rPr>
        <w:t xml:space="preserve">Recipe for target </w:t>
      </w:r>
      <w:proofErr w:type="spellStart"/>
      <w:r w:rsidRPr="005C58D3">
        <w:rPr>
          <w:b/>
        </w:rPr>
        <w:t>download_dct</w:t>
      </w:r>
      <w:proofErr w:type="spellEnd"/>
      <w:r w:rsidRPr="005C58D3">
        <w:rPr>
          <w:b/>
        </w:rPr>
        <w:t xml:space="preserve"> failed</w:t>
      </w:r>
      <w:r w:rsidRPr="005C58D3">
        <w:t xml:space="preserve"> usually means that your kit is not </w:t>
      </w:r>
      <w:proofErr w:type="gramStart"/>
      <w:r w:rsidRPr="005C58D3">
        <w:t>connected</w:t>
      </w:r>
      <w:proofErr w:type="gramEnd"/>
      <w:r w:rsidRPr="005C58D3">
        <w:t xml:space="preserve"> or the device drivers are not installed.</w:t>
      </w:r>
    </w:p>
    <w:p w14:paraId="2F55F586" w14:textId="5BF1F362" w:rsidR="005C58D3" w:rsidRPr="005C58D3" w:rsidRDefault="005C58D3" w:rsidP="005C58D3">
      <w:pPr>
        <w:pStyle w:val="ListParagraph"/>
        <w:numPr>
          <w:ilvl w:val="0"/>
          <w:numId w:val="25"/>
        </w:numPr>
      </w:pPr>
      <w:r>
        <w:t xml:space="preserve">An error that says </w:t>
      </w:r>
      <w:r w:rsidRPr="005C58D3">
        <w:rPr>
          <w:b/>
        </w:rPr>
        <w:t>undefined reference to `</w:t>
      </w:r>
      <w:proofErr w:type="spellStart"/>
      <w:r w:rsidRPr="005C58D3">
        <w:rPr>
          <w:b/>
        </w:rPr>
        <w:t>application_start</w:t>
      </w:r>
      <w:proofErr w:type="spellEnd"/>
      <w:r w:rsidRPr="005C58D3">
        <w:rPr>
          <w:b/>
        </w:rPr>
        <w:t>'</w:t>
      </w:r>
      <w:r>
        <w:t xml:space="preserve"> usually means there is something wrong with the line in the make file that says </w:t>
      </w:r>
      <w:r w:rsidRPr="005C58D3">
        <w:rPr>
          <w:b/>
          <w:i/>
        </w:rPr>
        <w:t>$(NAME)_SOURCES := &lt;project&gt;.c</w:t>
      </w:r>
      <w:r>
        <w:t xml:space="preserve">. For example, </w:t>
      </w:r>
      <w:r w:rsidRPr="005C58D3">
        <w:rPr>
          <w:b/>
          <w:i/>
        </w:rPr>
        <w:t>SOURCE</w:t>
      </w:r>
      <w:r>
        <w:t xml:space="preserve"> instead of </w:t>
      </w:r>
      <w:r w:rsidRPr="005C58D3">
        <w:rPr>
          <w:b/>
          <w:i/>
        </w:rPr>
        <w:t>SOURCES</w:t>
      </w:r>
      <w:r>
        <w:t xml:space="preserve"> or a missing </w:t>
      </w:r>
      <w:r w:rsidRPr="005C58D3">
        <w:rPr>
          <w:b/>
          <w:i/>
        </w:rPr>
        <w:t>=</w:t>
      </w:r>
      <w:r>
        <w:t xml:space="preserve"> after the colon will fail.</w:t>
      </w:r>
    </w:p>
    <w:p w14:paraId="7BF5D1B7" w14:textId="68C381C3" w:rsidR="00485E76" w:rsidRPr="005C58D3" w:rsidRDefault="00544242" w:rsidP="007017F6">
      <w:pPr>
        <w:pStyle w:val="ListParagraph"/>
        <w:numPr>
          <w:ilvl w:val="0"/>
          <w:numId w:val="25"/>
        </w:numPr>
      </w:pPr>
      <w:r w:rsidRPr="005C58D3">
        <w:t xml:space="preserve">An error related to waiting for an </w:t>
      </w:r>
      <w:r w:rsidRPr="005C58D3">
        <w:rPr>
          <w:b/>
        </w:rPr>
        <w:t>unfinished process</w:t>
      </w:r>
      <w:r w:rsidRPr="005C58D3">
        <w:t xml:space="preserve"> usually means you will need to open the </w:t>
      </w:r>
      <w:r w:rsidR="008A2B87" w:rsidRPr="005C58D3">
        <w:t>Window’s Task M</w:t>
      </w:r>
      <w:r w:rsidRPr="005C58D3">
        <w:t>anager and kill processes with the following names:</w:t>
      </w:r>
    </w:p>
    <w:p w14:paraId="2D0844E9" w14:textId="33C4D51B" w:rsidR="00544242" w:rsidRPr="00544242" w:rsidRDefault="00544242" w:rsidP="00544242">
      <w:pPr>
        <w:spacing w:after="0"/>
        <w:ind w:left="1080"/>
        <w:rPr>
          <w:i/>
        </w:rPr>
      </w:pPr>
      <w:r w:rsidRPr="00544242">
        <w:rPr>
          <w:i/>
        </w:rPr>
        <w:t>arm-none-eabi-gdb</w:t>
      </w:r>
      <w:r>
        <w:rPr>
          <w:i/>
        </w:rPr>
        <w:t>.exe</w:t>
      </w:r>
    </w:p>
    <w:p w14:paraId="3919A0DE" w14:textId="64AE4053" w:rsidR="00544242" w:rsidRPr="005C58D3" w:rsidRDefault="00544242" w:rsidP="00544242">
      <w:pPr>
        <w:ind w:left="1080"/>
        <w:rPr>
          <w:i/>
          <w:u w:val="single"/>
        </w:rPr>
      </w:pPr>
      <w:r w:rsidRPr="00544242">
        <w:rPr>
          <w:i/>
        </w:rPr>
        <w:lastRenderedPageBreak/>
        <w:t>openocd-all-brcm-libfdti</w:t>
      </w:r>
      <w:r>
        <w:rPr>
          <w:i/>
        </w:rPr>
        <w:t>.exe</w:t>
      </w:r>
    </w:p>
    <w:p w14:paraId="2C957A48" w14:textId="77777777" w:rsidR="00311917" w:rsidRDefault="00311917" w:rsidP="007017F6">
      <w:pPr>
        <w:pStyle w:val="Heading1"/>
      </w:pPr>
      <w:bookmarkStart w:id="321" w:name="_Toc521412259"/>
      <w:r>
        <w:t>Peripherals</w:t>
      </w:r>
      <w:bookmarkEnd w:id="321"/>
    </w:p>
    <w:p w14:paraId="7D80E715" w14:textId="77777777" w:rsidR="00311917" w:rsidRDefault="00311917" w:rsidP="0096113E">
      <w:pPr>
        <w:pStyle w:val="Heading2"/>
      </w:pPr>
      <w:bookmarkStart w:id="322" w:name="_Toc521412260"/>
      <w:r>
        <w:t>GPIO</w:t>
      </w:r>
      <w:bookmarkEnd w:id="322"/>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proofErr w:type="spellStart"/>
      <w:r w:rsidRPr="003A57AA">
        <w:rPr>
          <w:i/>
        </w:rPr>
        <w:t>wiced_gpio_input_get</w:t>
      </w:r>
      <w:proofErr w:type="spellEnd"/>
      <w:r>
        <w:rPr>
          <w:i/>
        </w:rPr>
        <w:t>()</w:t>
      </w:r>
      <w:r>
        <w:t xml:space="preserve"> and outputs can be driven using </w:t>
      </w:r>
      <w:proofErr w:type="spellStart"/>
      <w:r w:rsidRPr="003A57AA">
        <w:rPr>
          <w:i/>
        </w:rPr>
        <w:t>wiced_gpio_</w:t>
      </w:r>
      <w:r>
        <w:rPr>
          <w:i/>
        </w:rPr>
        <w:t>output_high</w:t>
      </w:r>
      <w:proofErr w:type="spellEnd"/>
      <w:r>
        <w:rPr>
          <w:i/>
        </w:rPr>
        <w:t>()</w:t>
      </w:r>
      <w:r>
        <w:t xml:space="preserve"> and </w:t>
      </w:r>
      <w:proofErr w:type="spellStart"/>
      <w:r w:rsidRPr="003A57AA">
        <w:rPr>
          <w:i/>
        </w:rPr>
        <w:t>wiced_gpio_</w:t>
      </w:r>
      <w:r>
        <w:rPr>
          <w:i/>
        </w:rPr>
        <w:t>output_low</w:t>
      </w:r>
      <w:proofErr w:type="spellEnd"/>
      <w:r>
        <w:rPr>
          <w:i/>
        </w:rPr>
        <w:t>()</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proofErr w:type="spellStart"/>
      <w:r w:rsidRPr="003A57AA">
        <w:rPr>
          <w:i/>
        </w:rPr>
        <w:t>wiced_gpio_input_</w:t>
      </w:r>
      <w:r>
        <w:rPr>
          <w:i/>
        </w:rPr>
        <w:t>irq_enable</w:t>
      </w:r>
      <w:proofErr w:type="spellEnd"/>
      <w:r>
        <w:rPr>
          <w:i/>
        </w:rPr>
        <w:t>()</w:t>
      </w:r>
      <w:r>
        <w:t xml:space="preserve"> and </w:t>
      </w:r>
      <w:proofErr w:type="spellStart"/>
      <w:r>
        <w:rPr>
          <w:i/>
        </w:rPr>
        <w:t>wiced_gpio_input_irq_disable</w:t>
      </w:r>
      <w:proofErr w:type="spellEnd"/>
      <w:r>
        <w:rPr>
          <w:i/>
        </w:rPr>
        <w:t>()</w:t>
      </w:r>
      <w:r>
        <w:t>.</w:t>
      </w:r>
    </w:p>
    <w:p w14:paraId="6835BC57" w14:textId="77777777" w:rsidR="00311917" w:rsidRDefault="00311917" w:rsidP="0096113E">
      <w:pPr>
        <w:pStyle w:val="Heading2"/>
      </w:pPr>
      <w:bookmarkStart w:id="323" w:name="_Toc521412261"/>
      <w:r>
        <w:t>PWM</w:t>
      </w:r>
      <w:bookmarkEnd w:id="323"/>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 xml:space="preserve">for the parameters to take effect and for the PWM to generate an output. You should call the start function every time you update parameters using the </w:t>
      </w:r>
      <w:proofErr w:type="spellStart"/>
      <w:r>
        <w:rPr>
          <w:b/>
        </w:rPr>
        <w:t>init</w:t>
      </w:r>
      <w:proofErr w:type="spellEnd"/>
      <w:r>
        <w:rPr>
          <w:b/>
        </w:rPr>
        <w:t xml:space="preserve"> function.</w:t>
      </w:r>
    </w:p>
    <w:p w14:paraId="3724E39C" w14:textId="77777777" w:rsidR="00311917" w:rsidRPr="00BB1747" w:rsidRDefault="00311917" w:rsidP="00311917">
      <w:pPr>
        <w:rPr>
          <w:b/>
        </w:rPr>
      </w:pPr>
      <w:r>
        <w:rPr>
          <w:b/>
        </w:rPr>
        <w:t xml:space="preserve">If you are using a PWM on a pin that was initialized as a GPIO such as the LEDs on the shield, you must first call the pin </w:t>
      </w:r>
      <w:proofErr w:type="spellStart"/>
      <w:r>
        <w:rPr>
          <w:b/>
        </w:rPr>
        <w:t>deinit</w:t>
      </w:r>
      <w:proofErr w:type="spellEnd"/>
      <w:r>
        <w:rPr>
          <w:b/>
        </w:rPr>
        <w:t xml:space="preserve"> function before the PWM will be able to output a signal on that pin.</w:t>
      </w:r>
    </w:p>
    <w:p w14:paraId="1D3CA00E" w14:textId="68706D0D" w:rsidR="00311917" w:rsidRDefault="00311917" w:rsidP="00311917">
      <w:r>
        <w:t xml:space="preserve">Entering a value for the frequency lower than that ~600Hz </w:t>
      </w:r>
      <w:ins w:id="324" w:author="Wesley Siebenthaler" w:date="2018-08-06T15:48:00Z">
        <w:r w:rsidR="00B2758A">
          <w:t xml:space="preserve">for the CYW43907 </w:t>
        </w:r>
      </w:ins>
      <w:r>
        <w:t>may result in an unexpected frequency.</w:t>
      </w:r>
    </w:p>
    <w:p w14:paraId="39D4FE65" w14:textId="77777777" w:rsidR="00311917" w:rsidRDefault="00311917" w:rsidP="0096113E">
      <w:pPr>
        <w:pStyle w:val="Heading2"/>
      </w:pPr>
      <w:bookmarkStart w:id="325" w:name="_Toc521412262"/>
      <w:r>
        <w:t>Debug Printing</w:t>
      </w:r>
      <w:bookmarkEnd w:id="325"/>
    </w:p>
    <w:p w14:paraId="3B304335" w14:textId="1F9C63E1"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w:t>
      </w:r>
      <w:r w:rsidR="00E710C9">
        <w:t>"</w:t>
      </w:r>
      <w:r>
        <w:t>include/</w:t>
      </w:r>
      <w:proofErr w:type="spellStart"/>
      <w:r>
        <w:t>wiced_defaults.h</w:t>
      </w:r>
      <w:proofErr w:type="spellEnd"/>
      <w:r w:rsidR="00E710C9">
        <w:t>"</w:t>
      </w:r>
      <w:r>
        <w:t xml:space="preserve">. We will use one called </w:t>
      </w:r>
      <w:r w:rsidR="00E710C9">
        <w:t>"</w:t>
      </w:r>
      <w:r>
        <w:t>WPRINT_APP_INFO</w:t>
      </w:r>
      <w:r w:rsidR="00E710C9">
        <w:t>"</w:t>
      </w:r>
      <w:r>
        <w:t xml:space="preserve"> which is meant for printing application information and is enabled by default. This is a macro that uses standard </w:t>
      </w:r>
      <w:proofErr w:type="spellStart"/>
      <w:r w:rsidRPr="0049642F">
        <w:rPr>
          <w:i/>
        </w:rPr>
        <w:t>printf</w:t>
      </w:r>
      <w:proofErr w:type="spellEnd"/>
      <w:r w:rsidRPr="0049642F">
        <w:rPr>
          <w:i/>
        </w:rPr>
        <w:t>()</w:t>
      </w:r>
      <w:r>
        <w:t xml:space="preserve"> formatting. For example, to print a variable called </w:t>
      </w:r>
      <w:r w:rsidR="00E710C9">
        <w:t>"</w:t>
      </w:r>
      <w:r>
        <w:t>test</w:t>
      </w:r>
      <w:r w:rsidR="00E710C9">
        <w:t>"</w:t>
      </w:r>
      <w:r>
        <w:t xml:space="preserve"> you could use the following:</w:t>
      </w:r>
    </w:p>
    <w:p w14:paraId="458F0BEA" w14:textId="3C2A2611" w:rsidR="00311917" w:rsidRDefault="00311917" w:rsidP="00311917">
      <w:r>
        <w:tab/>
        <w:t>WPRINT_APP_INFO( (</w:t>
      </w:r>
      <w:r w:rsidR="00E710C9">
        <w:t>"</w:t>
      </w:r>
      <w:r w:rsidR="008A2B87">
        <w:t>The value of test is: %d\n</w:t>
      </w:r>
      <w:r w:rsidR="00E710C9">
        <w:t>"</w:t>
      </w:r>
      <w:r>
        <w:t>,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lastRenderedPageBreak/>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t xml:space="preserve">There are other message macros that are not enabled by default in </w:t>
      </w:r>
      <w:proofErr w:type="spellStart"/>
      <w:r>
        <w:t>wiced_defaults.h</w:t>
      </w:r>
      <w:proofErr w:type="spellEnd"/>
      <w:r>
        <w:t xml:space="preserve"> such as WPRINT_APP_DEBUG and WPRINT_APP_ERROR. These macros are used in some of the </w:t>
      </w:r>
      <w:proofErr w:type="gramStart"/>
      <w:r>
        <w:t>examples</w:t>
      </w:r>
      <w:proofErr w:type="gramEnd"/>
      <w:r>
        <w:t xml:space="preserve"> so you can enable them in cases where those messages are useful. </w:t>
      </w:r>
    </w:p>
    <w:p w14:paraId="65EDC711" w14:textId="77777777" w:rsidR="00311917" w:rsidRDefault="00311917" w:rsidP="0096113E">
      <w:pPr>
        <w:pStyle w:val="Heading2"/>
      </w:pPr>
      <w:bookmarkStart w:id="326" w:name="_Toc521412263"/>
      <w:r>
        <w:t>UART</w:t>
      </w:r>
      <w:bookmarkEnd w:id="326"/>
    </w:p>
    <w:p w14:paraId="6DFAC8FD" w14:textId="4B639EFE" w:rsidR="00311917" w:rsidRDefault="00311917" w:rsidP="00311917">
      <w:r>
        <w:t>In addition to the USB-UART debug print functions, the device can also send</w:t>
      </w:r>
      <w:r w:rsidR="00730868">
        <w:t>/receive</w:t>
      </w:r>
      <w:r>
        <w:t xml:space="preserve"> standard UART data over the Arduino UART pins (D0 and D1) using STDIO_UART as defined in the </w:t>
      </w:r>
      <w:r w:rsidR="00E710C9">
        <w:t>"</w:t>
      </w:r>
      <w:proofErr w:type="spellStart"/>
      <w:r>
        <w:t>platform.h</w:t>
      </w:r>
      <w:proofErr w:type="spellEnd"/>
      <w:r w:rsidR="00E710C9">
        <w:t>"</w:t>
      </w:r>
      <w:r>
        <w:t xml:space="preserve"> file. These pins are also connected to the on-board USB-UART </w:t>
      </w:r>
      <w:proofErr w:type="gramStart"/>
      <w:r>
        <w:t>Bridge</w:t>
      </w:r>
      <w:proofErr w:type="gramEnd"/>
      <w:r>
        <w:t xml:space="preserv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34F505B2"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proofErr w:type="spellStart"/>
      <w:r w:rsidRPr="002D3184">
        <w:rPr>
          <w:i/>
          <w:u w:val="single"/>
        </w:rPr>
        <w:t>platform_stdio_in</w:t>
      </w:r>
      <w:r>
        <w:rPr>
          <w:i/>
          <w:u w:val="single"/>
        </w:rPr>
        <w:t>i</w:t>
      </w:r>
      <w:r w:rsidRPr="002D3184">
        <w:rPr>
          <w:i/>
          <w:u w:val="single"/>
        </w:rPr>
        <w:t>t</w:t>
      </w:r>
      <w:proofErr w:type="spellEnd"/>
      <w:r w:rsidRPr="002D3184">
        <w:rPr>
          <w:i/>
          <w:u w:val="single"/>
        </w:rPr>
        <w:t>()</w:t>
      </w:r>
      <w:r w:rsidRPr="00F93C15">
        <w:rPr>
          <w:u w:val="single"/>
        </w:rPr>
        <w:t xml:space="preserve"> which is in turn called from </w:t>
      </w:r>
      <w:r w:rsidR="00E710C9">
        <w:rPr>
          <w:u w:val="single"/>
        </w:rPr>
        <w:t>"</w:t>
      </w:r>
      <w:proofErr w:type="spellStart"/>
      <w:r w:rsidRPr="00CF0DEE">
        <w:rPr>
          <w:u w:val="single"/>
        </w:rPr>
        <w:t>platform.c</w:t>
      </w:r>
      <w:proofErr w:type="spellEnd"/>
      <w:r w:rsidR="00E710C9">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w:t>
      </w:r>
      <w:proofErr w:type="gramStart"/>
      <w:r>
        <w:t>8 bit</w:t>
      </w:r>
      <w:proofErr w:type="gramEnd"/>
      <w:r>
        <w:t xml:space="preserve">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3B7FF786" w:rsidR="00311917" w:rsidRDefault="00311917" w:rsidP="00311917">
      <w:r>
        <w:t xml:space="preserve">The UART initialization function requires a configuration structure of type </w:t>
      </w:r>
      <w:proofErr w:type="spellStart"/>
      <w:r w:rsidRPr="005C5C10">
        <w:rPr>
          <w:i/>
        </w:rPr>
        <w:t>wiced_uart_config_t</w:t>
      </w:r>
      <w:proofErr w:type="spellEnd"/>
      <w:r>
        <w:t xml:space="preserve"> with the following elements. This is defined in </w:t>
      </w:r>
      <w:r w:rsidR="00E710C9">
        <w:t>"</w:t>
      </w:r>
      <w:proofErr w:type="spellStart"/>
      <w:r w:rsidRPr="00696FA2">
        <w:t>platform_peripheral.h</w:t>
      </w:r>
      <w:proofErr w:type="spellEnd"/>
      <w:r w:rsidR="00E710C9">
        <w:t>"</w:t>
      </w:r>
      <w:r>
        <w:t xml:space="preserve">. As mentioned above, you can find this structure by highlighting, right clicking, and selecting </w:t>
      </w:r>
      <w:r w:rsidR="00E710C9">
        <w:t>"</w:t>
      </w:r>
      <w:r>
        <w:t>Open Declaration</w:t>
      </w:r>
      <w:r w:rsidR="00E710C9">
        <w:t>"</w:t>
      </w:r>
      <w:r>
        <w:t xml:space="preserve">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5F8EFB4F" w:rsidR="00311917" w:rsidRDefault="00311917" w:rsidP="00311917">
      <w:r>
        <w:t xml:space="preserve">You can also use </w:t>
      </w:r>
      <w:r w:rsidR="00E710C9">
        <w:t>"</w:t>
      </w:r>
      <w:r>
        <w:t>Open Declaration</w:t>
      </w:r>
      <w:r w:rsidR="00E710C9">
        <w:t>"</w:t>
      </w:r>
      <w:r>
        <w:t xml:space="preserve"> on each of the types inside the structure to find valid choices. For example, for the data width, the possible choices are:</w:t>
      </w:r>
    </w:p>
    <w:p w14:paraId="65AC159B" w14:textId="77777777" w:rsidR="00311917" w:rsidRDefault="00311917" w:rsidP="00311917">
      <w:pPr>
        <w:jc w:val="center"/>
      </w:pPr>
      <w:r>
        <w:rPr>
          <w:noProof/>
        </w:rPr>
        <w:lastRenderedPageBreak/>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3B198141" w:rsidR="00311917" w:rsidRDefault="00311917" w:rsidP="00311917">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ring_buffer_init</w:t>
      </w:r>
      <w:proofErr w:type="spellEnd"/>
      <w:r>
        <w:rPr>
          <w:i/>
        </w:rPr>
        <w:t>()</w:t>
      </w:r>
      <w:r>
        <w:t xml:space="preserve"> function which requires a pointer to the ring buffer, a pointer to an array to hold the data, and the size of the buffer. For example, the followi</w:t>
      </w:r>
      <w:r w:rsidR="00983483">
        <w:t>ng could be used to create a 10-</w:t>
      </w:r>
      <w:r>
        <w:t xml:space="preserve">byte ring buffer called </w:t>
      </w:r>
      <w:proofErr w:type="spellStart"/>
      <w:r>
        <w:t>rx_buffer</w:t>
      </w:r>
      <w:proofErr w:type="spellEnd"/>
      <w:r>
        <w:t>:</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023AD01D" w14:textId="77777777" w:rsidR="00311917" w:rsidRPr="00D53171" w:rsidRDefault="00311917" w:rsidP="00311917">
      <w:pPr>
        <w:ind w:left="720"/>
        <w:contextualSpacing/>
        <w:rPr>
          <w:sz w:val="20"/>
        </w:rPr>
      </w:pPr>
      <w:r>
        <w:rPr>
          <w:sz w:val="20"/>
        </w:rPr>
        <w:t xml:space="preserve">uint8_t </w:t>
      </w:r>
      <w:proofErr w:type="spellStart"/>
      <w:r w:rsidRPr="00D53171">
        <w:rPr>
          <w:sz w:val="20"/>
        </w:rPr>
        <w:t>rx_data</w:t>
      </w:r>
      <w:proofErr w:type="spellEnd"/>
      <w:r w:rsidRPr="00D53171">
        <w:rPr>
          <w:sz w:val="20"/>
        </w:rPr>
        <w:t>[RX_BUFFER_SIZE];</w:t>
      </w:r>
    </w:p>
    <w:p w14:paraId="254E896E" w14:textId="59A70F45" w:rsidR="00311917" w:rsidRDefault="00311917" w:rsidP="00311917">
      <w:pPr>
        <w:ind w:left="720"/>
        <w:contextualSpacing/>
        <w:rPr>
          <w:sz w:val="20"/>
        </w:rPr>
      </w:pPr>
      <w:proofErr w:type="spellStart"/>
      <w:r w:rsidRPr="00D53171">
        <w:rPr>
          <w:sz w:val="20"/>
        </w:rPr>
        <w:t>ring_buffer_init</w:t>
      </w:r>
      <w:proofErr w:type="spell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7901A374" w14:textId="46770A99" w:rsidR="00983483" w:rsidRDefault="00983483" w:rsidP="00983483"/>
    <w:p w14:paraId="2DC483B8" w14:textId="68A59ECC" w:rsidR="00983483" w:rsidRPr="00983483" w:rsidRDefault="00983483" w:rsidP="00983483">
      <w:r>
        <w:t xml:space="preserve">Once you have a ring buffer setup, you can read from the UART using the function </w:t>
      </w:r>
      <w:proofErr w:type="spellStart"/>
      <w:r>
        <w:rPr>
          <w:i/>
        </w:rPr>
        <w:t>wiced_uart_receive_bytes</w:t>
      </w:r>
      <w:proofErr w:type="spellEnd"/>
      <w:r>
        <w:rPr>
          <w:i/>
        </w:rPr>
        <w:t>()</w:t>
      </w:r>
      <w:r>
        <w:t>. It will read the specified number of bytes from the ring buffer for the given UART interface and will put them into a buffer that you provide. The function will return WICED_SUCCESS if a byte was received so you can tell if a byte was available in the buffer or not.</w:t>
      </w:r>
    </w:p>
    <w:p w14:paraId="50FB10D6" w14:textId="77777777" w:rsidR="00311917" w:rsidRDefault="00311917" w:rsidP="0096113E">
      <w:pPr>
        <w:pStyle w:val="Heading2"/>
      </w:pPr>
      <w:bookmarkStart w:id="327" w:name="_Toc521412264"/>
      <w:r>
        <w:t>I2C</w:t>
      </w:r>
      <w:bookmarkEnd w:id="327"/>
    </w:p>
    <w:p w14:paraId="4AC1C459" w14:textId="5C64C9E7" w:rsidR="00311917" w:rsidRDefault="00311917" w:rsidP="00311917">
      <w:r>
        <w:t>The device contains two I2C masters called WICED_I2C_1 and WICED_I2C_2. The OLED display and the PSoC on the</w:t>
      </w:r>
      <w:r w:rsidR="00E142D6">
        <w:t xml:space="preserve"> shield connect to WICED_I2C_2.</w:t>
      </w:r>
      <w:r w:rsidR="004403E0">
        <w:t xml:space="preserve"> </w:t>
      </w:r>
      <w:r w:rsidR="004403E0" w:rsidRPr="004403E0">
        <w:rPr>
          <w:b/>
        </w:rPr>
        <w:t>The WICED_I2C_2 interface does not support clock stretching. Therefore, we will use it in standard speed mo</w:t>
      </w:r>
      <w:r w:rsidR="00E11528">
        <w:rPr>
          <w:b/>
        </w:rPr>
        <w:t>d`</w:t>
      </w:r>
      <w:r w:rsidR="004403E0" w:rsidRPr="004403E0">
        <w:rPr>
          <w:b/>
        </w:rPr>
        <w:t>e (100 kHz) in our exercises to prevent any possible clock stretching from the peripherals that we are using.</w:t>
      </w:r>
    </w:p>
    <w:p w14:paraId="069665AC" w14:textId="4704925F"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w:t>
      </w:r>
      <w:r w:rsidR="004403E0">
        <w:t>t address 0x08 with a speed of 1</w:t>
      </w:r>
      <w:r>
        <w:t>00</w:t>
      </w:r>
      <w:r w:rsidR="004403E0">
        <w:t xml:space="preserve"> </w:t>
      </w:r>
      <w:r>
        <w:t>kHz (</w:t>
      </w:r>
      <w:r w:rsidR="004403E0">
        <w:t>standard</w:t>
      </w:r>
      <w:r>
        <w:t xml:space="preserve">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.port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.address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address_width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5590C83B"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speed_mode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w:t>
      </w:r>
      <w:r w:rsidR="004403E0">
        <w:rPr>
          <w:rFonts w:ascii="Consolas" w:hAnsi="Consolas" w:cs="Consolas"/>
          <w:i/>
          <w:iCs/>
          <w:color w:val="0000C0"/>
          <w:sz w:val="20"/>
          <w:szCs w:val="20"/>
        </w:rPr>
        <w:t>STANDARD</w:t>
      </w:r>
      <w:r>
        <w:rPr>
          <w:rFonts w:ascii="Consolas" w:hAnsi="Consolas" w:cs="Consolas"/>
          <w:i/>
          <w:iCs/>
          <w:color w:val="0000C0"/>
          <w:sz w:val="20"/>
          <w:szCs w:val="20"/>
        </w:rPr>
        <w:t>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F00F625"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w:t>
      </w:r>
      <w:r>
        <w:lastRenderedPageBreak/>
        <w:t xml:space="preserve">but feel free to look at the transfer function in the documentation </w:t>
      </w:r>
      <w:r w:rsidR="000C4040">
        <w:t>and</w:t>
      </w:r>
      <w:r>
        <w:t xml:space="preserve"> experiment with it.</w:t>
      </w:r>
      <w:r w:rsidR="00ED3A99">
        <w:t xml:space="preserve"> Some kits </w:t>
      </w:r>
      <w:r w:rsidR="00070E41">
        <w:t xml:space="preserve">may </w:t>
      </w:r>
      <w:r w:rsidR="00ED3A99">
        <w:t>only support one of the two methods.</w:t>
      </w:r>
    </w:p>
    <w:p w14:paraId="710C7A9D" w14:textId="4B244F18" w:rsidR="00ED3A99" w:rsidRDefault="00ED3A99" w:rsidP="00ED3A99">
      <w:pPr>
        <w:pStyle w:val="Heading3"/>
      </w:pPr>
      <w:r>
        <w:t>wiced_i2c_read and wiced_i2c_write</w:t>
      </w:r>
    </w:p>
    <w:p w14:paraId="05B2D80E" w14:textId="7F581437"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398C85A3"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710C9">
        <w:t>"</w:t>
      </w:r>
      <w:r>
        <w:t>control</w:t>
      </w:r>
      <w:r w:rsidR="00E710C9">
        <w:t>"</w:t>
      </w:r>
      <w:r>
        <w:t xml:space="preserve"> followed by a 32-bit float called </w:t>
      </w:r>
      <w:r w:rsidR="00E710C9">
        <w:t>"</w:t>
      </w:r>
      <w:r>
        <w:t>temperature</w:t>
      </w:r>
      <w:r w:rsidR="00E710C9">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B208753" w:rsidR="00311917" w:rsidRDefault="00427645" w:rsidP="00311917">
      <w:r>
        <w:t>T</w:t>
      </w:r>
      <w:r w:rsidR="00311917">
        <w:t xml:space="preserve">here are two underscores before and after the word </w:t>
      </w:r>
      <w:r w:rsidR="00E710C9">
        <w:t>"</w:t>
      </w:r>
      <w:r w:rsidR="00311917">
        <w:t>attribute</w:t>
      </w:r>
      <w:r w:rsidR="00E710C9">
        <w:t>"</w:t>
      </w:r>
      <w:r w:rsidR="00311917">
        <w:t xml:space="preserve"> and there are two sets of </w:t>
      </w:r>
      <w:r>
        <w:t>parentheses</w:t>
      </w:r>
      <w:r w:rsidR="00311917">
        <w:t xml:space="preserve"> around the word </w:t>
      </w:r>
      <w:r w:rsidR="00E710C9">
        <w:t>"</w:t>
      </w:r>
      <w:r w:rsidR="00311917">
        <w:t>packed</w:t>
      </w:r>
      <w:r w:rsidR="00E710C9">
        <w:t>"</w:t>
      </w:r>
      <w:r w:rsidR="00311917">
        <w:t>.</w:t>
      </w:r>
    </w:p>
    <w:p w14:paraId="024F3558" w14:textId="707B30CE" w:rsidR="00ED3A99" w:rsidRDefault="00ED3A99" w:rsidP="00ED3A99">
      <w:pPr>
        <w:pStyle w:val="Heading3"/>
      </w:pPr>
      <w:r>
        <w:t>wiced_i2c_transfer</w:t>
      </w:r>
    </w:p>
    <w:p w14:paraId="345F2CD1" w14:textId="687BC332"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wiced_i2c_init_tx_message</w:t>
      </w:r>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 xml:space="preserve">he </w:t>
      </w:r>
      <w:r w:rsidR="00E710C9">
        <w:t>"</w:t>
      </w:r>
      <w:r>
        <w:t>retries</w:t>
      </w:r>
      <w:r w:rsidR="00E710C9">
        <w:t>"</w:t>
      </w:r>
      <w:r>
        <w:t xml:space="preserve"> parameter must be set to a non-zero value (e.g. 1). A value of 0 means don’t even try to send the message once.</w:t>
      </w:r>
    </w:p>
    <w:p w14:paraId="4247128F" w14:textId="3683DCD0" w:rsidR="00311917" w:rsidRPr="00992781" w:rsidRDefault="00311917" w:rsidP="00311917">
      <w:r w:rsidRPr="00992781">
        <w:t xml:space="preserve">For the CYW943907AEVAL1F kit, I2C does not support DMA. Therefore, the </w:t>
      </w:r>
      <w:r w:rsidR="00E710C9">
        <w:t>"</w:t>
      </w:r>
      <w:proofErr w:type="spellStart"/>
      <w:r w:rsidRPr="00992781">
        <w:t>disable_dma</w:t>
      </w:r>
      <w:proofErr w:type="spellEnd"/>
      <w:r w:rsidR="00E710C9">
        <w:t>"</w:t>
      </w:r>
      <w:r w:rsidRPr="00992781">
        <w:t xml:space="preserve"> parameter in message initialization call must be set to WICED_TRUE. Otherwise, the I2C transfer will fail.</w:t>
      </w:r>
    </w:p>
    <w:p w14:paraId="6935C6AA" w14:textId="77777777" w:rsidR="00ED3A99" w:rsidRDefault="00311917" w:rsidP="00311917">
      <w:r>
        <w:t xml:space="preserve">Once the message is set up, use </w:t>
      </w:r>
      <w:r w:rsidRPr="00930137">
        <w:rPr>
          <w:i/>
        </w:rPr>
        <w:t>wiced_i2c_transfer</w:t>
      </w:r>
      <w:r>
        <w:rPr>
          <w:i/>
        </w:rPr>
        <w:t>()</w:t>
      </w:r>
      <w:r>
        <w:t xml:space="preserve"> to send or receive the message. </w:t>
      </w:r>
    </w:p>
    <w:p w14:paraId="413983F9" w14:textId="5D9B9D71" w:rsidR="00ED3A99" w:rsidRDefault="00ED3A99" w:rsidP="00ED3A99">
      <w:pPr>
        <w:pStyle w:val="Heading3"/>
      </w:pPr>
      <w:r w:rsidRPr="005811E3">
        <w:lastRenderedPageBreak/>
        <w:t>wiced_i2c_probe_device</w:t>
      </w:r>
    </w:p>
    <w:p w14:paraId="2B8A0C59" w14:textId="3793EEB6" w:rsidR="00ED3A99" w:rsidRDefault="00ED3A99" w:rsidP="00ED3A99">
      <w:r>
        <w:t xml:space="preserve">You can also use </w:t>
      </w:r>
      <w:r w:rsidRPr="005811E3">
        <w:rPr>
          <w:i/>
        </w:rPr>
        <w:t>wiced_i2c_probe_device</w:t>
      </w:r>
      <w:r>
        <w:rPr>
          <w:i/>
        </w:rPr>
        <w:t>()</w:t>
      </w:r>
      <w:r>
        <w:t xml:space="preserve"> to check to see if there is an I2C slave at the given address. The function will return WICED_TRUE if a device is found and WICED_FALSE if a device is not found. You must still initialize the device with </w:t>
      </w:r>
      <w:r w:rsidRPr="00586F06">
        <w:rPr>
          <w:i/>
        </w:rPr>
        <w:t>wiced_i2c_init</w:t>
      </w:r>
      <w:r>
        <w:rPr>
          <w:i/>
        </w:rPr>
        <w:t>()</w:t>
      </w:r>
      <w:r w:rsidRPr="00586F06">
        <w:rPr>
          <w:i/>
        </w:rPr>
        <w:t xml:space="preserve"> </w:t>
      </w:r>
      <w:r>
        <w:t xml:space="preserve">before using </w:t>
      </w:r>
      <w:r w:rsidRPr="00586F06">
        <w:rPr>
          <w:i/>
        </w:rPr>
        <w:t>wiced_i2c_probe_device</w:t>
      </w:r>
      <w:r>
        <w:rPr>
          <w:i/>
        </w:rPr>
        <w:t>()</w:t>
      </w:r>
      <w:r>
        <w:t>.</w:t>
      </w:r>
    </w:p>
    <w:p w14:paraId="7F736AB4" w14:textId="77777777" w:rsidR="00311917" w:rsidRDefault="00311917" w:rsidP="007017F6">
      <w:pPr>
        <w:pStyle w:val="Heading1"/>
      </w:pPr>
      <w:bookmarkStart w:id="328" w:name="_Toc521412265"/>
      <w:r>
        <w:t>Exercises</w:t>
      </w:r>
      <w:bookmarkEnd w:id="328"/>
    </w:p>
    <w:p w14:paraId="09D1790D" w14:textId="34113CA1" w:rsidR="00311917" w:rsidRDefault="00311917" w:rsidP="0096113E">
      <w:pPr>
        <w:pStyle w:val="Exercise"/>
      </w:pPr>
      <w:bookmarkStart w:id="329" w:name="_Toc521412266"/>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329"/>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6EAA01A" w:rsidR="00311917" w:rsidRDefault="00311917" w:rsidP="004E08AE">
      <w:pPr>
        <w:pStyle w:val="ListParagraph"/>
        <w:numPr>
          <w:ilvl w:val="1"/>
          <w:numId w:val="4"/>
        </w:numPr>
      </w:pPr>
      <w:r>
        <w:t xml:space="preserve">Remember, the platform files folder is in the class material </w:t>
      </w:r>
      <w:r w:rsidR="00E710C9">
        <w:t>"</w:t>
      </w:r>
      <w:r>
        <w:t>WICED101 Files</w:t>
      </w:r>
      <w:r w:rsidR="00E710C9">
        <w:t>"</w:t>
      </w:r>
      <w:r>
        <w:t xml:space="preserve"> folder.</w:t>
      </w:r>
    </w:p>
    <w:p w14:paraId="2C3F2891" w14:textId="00AE8E69"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001417A2">
        <w:t>your</w:t>
      </w:r>
      <w:r w:rsidR="009B5E6A" w:rsidRPr="009B5E6A">
        <w:t xml:space="preserve"> platform name</w:t>
      </w:r>
      <w:r>
        <w:t xml:space="preserve"> to the list of valid plat</w:t>
      </w:r>
      <w:r w:rsidR="009B5E6A">
        <w:t>forms.</w:t>
      </w:r>
    </w:p>
    <w:p w14:paraId="0E041374" w14:textId="6608C798"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710C9">
        <w:t>"</w:t>
      </w:r>
      <w:r>
        <w:t>Refresh</w:t>
      </w:r>
      <w:r w:rsidR="00E710C9">
        <w:t>"</w:t>
      </w:r>
      <w:r>
        <w:t xml:space="preserve">. Once </w:t>
      </w:r>
      <w:r w:rsidR="00DC07AF">
        <w:t xml:space="preserve">you do this, you should see the platform folder (e.g. </w:t>
      </w:r>
      <w:r w:rsidR="00381A40">
        <w:t>WW101_2_CYW943907AEVAL1F</w:t>
      </w:r>
      <w:r w:rsidR="00DC07AF">
        <w:t>)</w:t>
      </w:r>
      <w:r>
        <w:t xml:space="preserve"> and files. If you do not see them, ask for help – don’t go forward until the platform is properly installed.</w:t>
      </w:r>
    </w:p>
    <w:p w14:paraId="4D6AF546" w14:textId="7974E01A" w:rsidR="00311917" w:rsidRPr="00224116" w:rsidRDefault="00311917" w:rsidP="00311917">
      <w:pPr>
        <w:jc w:val="center"/>
        <w:rPr>
          <w:b/>
        </w:rPr>
      </w:pPr>
      <w:r w:rsidRPr="00D50350">
        <w:rPr>
          <w:noProof/>
        </w:rPr>
        <w:t xml:space="preserve"> </w:t>
      </w:r>
      <w:r w:rsidR="00381A40">
        <w:rPr>
          <w:noProof/>
        </w:rPr>
        <w:drawing>
          <wp:inline distT="0" distB="0" distL="0" distR="0" wp14:anchorId="13C63611" wp14:editId="7B062DD7">
            <wp:extent cx="1271674" cy="320881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4031" cy="3265228"/>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097DABAF" w14:textId="6D855247" w:rsidR="00311917" w:rsidRPr="00381A40" w:rsidRDefault="00311917" w:rsidP="00381A40">
      <w:pPr>
        <w:ind w:left="360"/>
      </w:pPr>
      <w:r>
        <w:t xml:space="preserve">The table at the top of </w:t>
      </w:r>
      <w:proofErr w:type="spellStart"/>
      <w:r>
        <w:t>platform.h</w:t>
      </w:r>
      <w:proofErr w:type="spellEnd"/>
      <w:r>
        <w:t xml:space="preserve"> says that WIC</w:t>
      </w:r>
      <w:r w:rsidR="00EA7651">
        <w:t>ED_LED1 connects to WICED_GPIO_12,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r>
        <w:br w:type="page"/>
      </w:r>
    </w:p>
    <w:p w14:paraId="352FFE30" w14:textId="7017C547" w:rsidR="00311917" w:rsidRDefault="00311917" w:rsidP="0096113E">
      <w:pPr>
        <w:pStyle w:val="Exercise"/>
      </w:pPr>
      <w:bookmarkStart w:id="330" w:name="_Toc521412267"/>
      <w:r>
        <w:lastRenderedPageBreak/>
        <w:t>(GPIO) Blink an LED</w:t>
      </w:r>
      <w:bookmarkEnd w:id="330"/>
      <w:r w:rsidDel="00857162">
        <w:t xml:space="preserve"> </w:t>
      </w:r>
    </w:p>
    <w:p w14:paraId="0D375853" w14:textId="702CD064"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00E710C9">
        <w:t>"</w:t>
      </w:r>
      <w:r w:rsidRPr="00F93C15">
        <w:t>w</w:t>
      </w:r>
      <w:r>
        <w:t>w</w:t>
      </w:r>
      <w:r w:rsidRPr="00F93C15">
        <w:t>101</w:t>
      </w:r>
      <w:r w:rsidR="00E710C9">
        <w:t>"</w:t>
      </w:r>
      <w:r>
        <w:t xml:space="preserve"> and a sub-folder called </w:t>
      </w:r>
      <w:r w:rsidR="00E710C9">
        <w:t>"</w:t>
      </w:r>
      <w:r w:rsidRPr="00F93C15">
        <w:t>02</w:t>
      </w:r>
      <w:r w:rsidR="00E710C9">
        <w:t>"</w:t>
      </w:r>
      <w:r>
        <w:t>.</w:t>
      </w:r>
    </w:p>
    <w:p w14:paraId="1F44164F" w14:textId="365AFB97" w:rsidR="00311917" w:rsidRDefault="00311917" w:rsidP="004E08AE">
      <w:pPr>
        <w:pStyle w:val="ListParagraph"/>
        <w:numPr>
          <w:ilvl w:val="0"/>
          <w:numId w:val="7"/>
        </w:numPr>
      </w:pPr>
      <w:r>
        <w:t xml:space="preserve">Inside the </w:t>
      </w:r>
      <w:r w:rsidR="00E710C9">
        <w:t>"</w:t>
      </w:r>
      <w:r>
        <w:t>02</w:t>
      </w:r>
      <w:r w:rsidR="00E710C9">
        <w:t>"</w:t>
      </w:r>
      <w:r>
        <w:t xml:space="preserve"> folder, create a project folder called </w:t>
      </w:r>
      <w:r w:rsidR="00E710C9">
        <w:t>"</w:t>
      </w:r>
      <w:r>
        <w:t>02_blinkled</w:t>
      </w:r>
      <w:r w:rsidR="00E710C9">
        <w:t>"</w:t>
      </w:r>
      <w:r>
        <w:t>.</w:t>
      </w:r>
    </w:p>
    <w:p w14:paraId="1218AA58" w14:textId="375E026C" w:rsidR="00311917" w:rsidRDefault="00311917" w:rsidP="004E08AE">
      <w:pPr>
        <w:pStyle w:val="ListParagraph"/>
        <w:numPr>
          <w:ilvl w:val="0"/>
          <w:numId w:val="7"/>
        </w:numPr>
      </w:pPr>
      <w:r>
        <w:t xml:space="preserve">Inside the </w:t>
      </w:r>
      <w:r w:rsidR="00E710C9">
        <w:t>"</w:t>
      </w:r>
      <w:r>
        <w:t>02_blinkled</w:t>
      </w:r>
      <w:r w:rsidR="00E710C9">
        <w:t>"</w:t>
      </w:r>
      <w:r>
        <w:t xml:space="preserve"> folder, create files called </w:t>
      </w:r>
      <w:r w:rsidR="00E710C9">
        <w:t>"</w:t>
      </w:r>
      <w:r>
        <w:t>02_blinkled.c</w:t>
      </w:r>
      <w:r w:rsidR="00E710C9">
        <w:t>"</w:t>
      </w:r>
      <w:r>
        <w:t xml:space="preserve"> and </w:t>
      </w:r>
      <w:r w:rsidR="00E710C9">
        <w:t>"</w:t>
      </w:r>
      <w:r>
        <w:t>02_blinkled.mk</w:t>
      </w:r>
      <w:r w:rsidR="00E710C9">
        <w:t>"</w:t>
      </w:r>
      <w:r>
        <w:t>.</w:t>
      </w:r>
    </w:p>
    <w:p w14:paraId="574BBD0C" w14:textId="77777777" w:rsidR="00311917" w:rsidRDefault="00311917" w:rsidP="004E08AE">
      <w:pPr>
        <w:pStyle w:val="ListParagraph"/>
        <w:numPr>
          <w:ilvl w:val="0"/>
          <w:numId w:val="7"/>
        </w:numPr>
      </w:pPr>
      <w:r>
        <w:t>Copy the text as shown below into the .c and .</w:t>
      </w:r>
      <w:proofErr w:type="spellStart"/>
      <w:r>
        <w:t>mk</w:t>
      </w:r>
      <w:proofErr w:type="spellEnd"/>
      <w:r>
        <w:t xml:space="preserve">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2B734291"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710C9">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sidR="00E710C9">
        <w:rPr>
          <w:rFonts w:ascii="Consolas" w:hAnsi="Consolas" w:cs="Consolas"/>
          <w:color w:val="2A00FF"/>
          <w:sz w:val="20"/>
          <w:szCs w:val="20"/>
        </w:rPr>
        <w:t>"</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application_start</w:t>
      </w:r>
      <w:proofErr w:type="spellEnd"/>
      <w:r>
        <w:rPr>
          <w:rFonts w:ascii="Consolas" w:hAnsi="Consolas" w:cs="Consolas"/>
          <w:color w:val="000000"/>
          <w:sz w:val="20"/>
          <w:szCs w:val="20"/>
        </w:rPr>
        <w:t>( )</w:t>
      </w:r>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wiced_init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t>
      </w:r>
      <w:proofErr w:type="spellStart"/>
      <w:r>
        <w:rPr>
          <w:rFonts w:ascii="Consolas" w:hAnsi="Consolas" w:cs="Consolas"/>
          <w:color w:val="3F7F5F"/>
          <w:sz w:val="20"/>
          <w:szCs w:val="20"/>
        </w:rPr>
        <w:t>wiced_gpio_init</w:t>
      </w:r>
      <w:proofErr w:type="spellEnd"/>
      <w:r>
        <w:rPr>
          <w:rFonts w:ascii="Consolas" w:hAnsi="Consolas" w:cs="Consolas"/>
          <w:color w:val="3F7F5F"/>
          <w:sz w:val="20"/>
          <w:szCs w:val="20"/>
        </w:rPr>
        <w: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( 1 )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DF949DC"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 :</w:t>
      </w:r>
      <w:r>
        <w:rPr>
          <w:rFonts w:ascii="Consolas" w:hAnsi="Consolas" w:cs="Consolas"/>
          <w:color w:val="000000"/>
          <w:sz w:val="20"/>
          <w:szCs w:val="20"/>
        </w:rPr>
        <w:t>= App</w:t>
      </w:r>
      <w:r w:rsidR="006F5852">
        <w:rPr>
          <w:rFonts w:ascii="Consolas" w:hAnsi="Consolas" w:cs="Consolas"/>
          <w:color w:val="000000"/>
          <w:sz w:val="20"/>
          <w:szCs w:val="20"/>
        </w:rPr>
        <w:t>s</w:t>
      </w:r>
      <w:r>
        <w:rPr>
          <w:rFonts w:ascii="Consolas" w:hAnsi="Consolas" w:cs="Consolas"/>
          <w:color w:val="000000"/>
          <w:sz w:val="20"/>
          <w:szCs w:val="20"/>
        </w:rPr>
        <w:t>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$(NAME)_SOURCES :</w:t>
      </w:r>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proofErr w:type="spellStart"/>
      <w:r w:rsidRPr="00E945EE">
        <w:rPr>
          <w:i/>
        </w:rPr>
        <w:t>wiced_rtos_delay_milliseconds</w:t>
      </w:r>
      <w:proofErr w:type="spellEnd"/>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4218BCDC" w:rsidR="00311917" w:rsidRDefault="00311917" w:rsidP="004E08AE">
      <w:pPr>
        <w:pStyle w:val="ListParagraph"/>
        <w:numPr>
          <w:ilvl w:val="1"/>
          <w:numId w:val="7"/>
        </w:numPr>
      </w:pPr>
      <w:r>
        <w:t xml:space="preserve">Hint: If you right click on an existing make target and select </w:t>
      </w:r>
      <w:r w:rsidR="00E710C9">
        <w:t>"</w:t>
      </w:r>
      <w:r>
        <w:t>New</w:t>
      </w:r>
      <w:r w:rsidR="00E710C9">
        <w:t>"</w:t>
      </w:r>
      <w:r>
        <w:t xml:space="preserve"> the target name will start out as </w:t>
      </w:r>
      <w:r w:rsidR="00E710C9">
        <w:t>"</w:t>
      </w:r>
      <w:r>
        <w:t xml:space="preserve">Copy of </w:t>
      </w:r>
      <w:r w:rsidR="00E710C9">
        <w:t>"</w:t>
      </w:r>
      <w:r>
        <w:t xml:space="preserve"> followed by the existing target name. This makes it easy to setup </w:t>
      </w:r>
      <w:r>
        <w:lastRenderedPageBreak/>
        <w:t xml:space="preserve">a new target from an existing one that is similar. Make sure you remove </w:t>
      </w:r>
      <w:r w:rsidR="00E710C9">
        <w:t>"</w:t>
      </w:r>
      <w:r>
        <w:t xml:space="preserve">Copy of </w:t>
      </w:r>
      <w:r w:rsidR="00E710C9">
        <w:t>"</w:t>
      </w:r>
      <w:r>
        <w:t xml:space="preserve"> from the beginning of the new target’s name (including the space after </w:t>
      </w:r>
      <w:r w:rsidR="00E710C9">
        <w:t>"</w:t>
      </w:r>
      <w:r>
        <w:t xml:space="preserve">of </w:t>
      </w:r>
      <w:r w:rsidR="00E710C9">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B5E8184"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E710C9">
        <w:t>"</w:t>
      </w:r>
      <w:r>
        <w:t>Window &gt; Preferences &gt; General &gt; Workspace &gt; Save automatically before build</w:t>
      </w:r>
      <w:r w:rsidR="00E710C9">
        <w:t>"</w:t>
      </w:r>
      <w:r>
        <w:t xml:space="preserve">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proofErr w:type="spellStart"/>
      <w:r w:rsidRPr="00E945EE">
        <w:rPr>
          <w:i/>
        </w:rPr>
        <w:t>wiced_gpio_input_get</w:t>
      </w:r>
      <w:proofErr w:type="spellEnd"/>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96113E">
      <w:pPr>
        <w:pStyle w:val="Exercise"/>
      </w:pPr>
      <w:r>
        <w:t xml:space="preserve"> </w:t>
      </w:r>
      <w:bookmarkStart w:id="331" w:name="_Toc521412268"/>
      <w:r>
        <w:t>(GPIO) Add Debug Printing to the LED Blink Project</w:t>
      </w:r>
      <w:bookmarkEnd w:id="331"/>
    </w:p>
    <w:p w14:paraId="153B19BA" w14:textId="77777777" w:rsidR="00311917" w:rsidRDefault="00311917" w:rsidP="004E08AE">
      <w:pPr>
        <w:pStyle w:val="ListParagraph"/>
        <w:numPr>
          <w:ilvl w:val="0"/>
          <w:numId w:val="6"/>
        </w:numPr>
      </w:pPr>
      <w:r>
        <w:t xml:space="preserve">Copy your project from 02_blinkled to 03_blinkled_print. Modify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89B1CBE" w:rsidR="00311917" w:rsidRDefault="00311917" w:rsidP="004E08AE">
      <w:pPr>
        <w:pStyle w:val="ListParagraph"/>
        <w:numPr>
          <w:ilvl w:val="0"/>
          <w:numId w:val="6"/>
        </w:numPr>
      </w:pPr>
      <w:r>
        <w:t xml:space="preserve">Add WPRINT_APP_INFO calls to display </w:t>
      </w:r>
      <w:r w:rsidR="00E710C9">
        <w:t>"</w:t>
      </w:r>
      <w:r>
        <w:t>LED OFF</w:t>
      </w:r>
      <w:r w:rsidR="00E710C9">
        <w:t>"</w:t>
      </w:r>
      <w:r>
        <w:t xml:space="preserve"> and </w:t>
      </w:r>
      <w:r w:rsidR="00E710C9">
        <w:t>"</w:t>
      </w:r>
      <w:r>
        <w:t>LED ON</w:t>
      </w:r>
      <w:r w:rsidR="00E710C9">
        <w:t>"</w:t>
      </w:r>
      <w:r>
        <w:t xml:space="preserve">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BD24B79" w:rsidR="00311917" w:rsidRDefault="00311917" w:rsidP="004E08AE">
      <w:pPr>
        <w:pStyle w:val="ListParagraph"/>
        <w:numPr>
          <w:ilvl w:val="1"/>
          <w:numId w:val="6"/>
        </w:numPr>
      </w:pPr>
      <w:r>
        <w:t xml:space="preserve">Hint: if you don’t have terminal emulator software installed, you can use putty.exe which is included in the class files under </w:t>
      </w:r>
      <w:r w:rsidR="00E710C9">
        <w:t>"</w:t>
      </w:r>
      <w:proofErr w:type="spellStart"/>
      <w:r>
        <w:t>Software_tools</w:t>
      </w:r>
      <w:proofErr w:type="spellEnd"/>
      <w:r w:rsidR="00E710C9">
        <w:t>"</w:t>
      </w:r>
      <w:r>
        <w:t>. To configure putty:</w:t>
      </w:r>
    </w:p>
    <w:p w14:paraId="215B6E2D" w14:textId="3580CC67" w:rsidR="00311917" w:rsidRDefault="00311917" w:rsidP="004E08AE">
      <w:pPr>
        <w:pStyle w:val="ListParagraph"/>
        <w:numPr>
          <w:ilvl w:val="2"/>
          <w:numId w:val="6"/>
        </w:numPr>
      </w:pPr>
      <w:r>
        <w:t xml:space="preserve">Go to the Serial tab, select the correct COM port (you can get this from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and set the speed to 115200.</w:t>
      </w:r>
    </w:p>
    <w:p w14:paraId="4B9E7B01" w14:textId="1051782E" w:rsidR="00311917" w:rsidRDefault="00311917" w:rsidP="004E08AE">
      <w:pPr>
        <w:pStyle w:val="ListParagraph"/>
        <w:numPr>
          <w:ilvl w:val="2"/>
          <w:numId w:val="6"/>
        </w:numPr>
      </w:pPr>
      <w:r>
        <w:t xml:space="preserve">Go to the session tab, select the Serial button, and click on </w:t>
      </w:r>
      <w:r w:rsidR="00E710C9">
        <w:t>"</w:t>
      </w:r>
      <w:r>
        <w:t>Open</w:t>
      </w:r>
      <w:r w:rsidR="00E710C9">
        <w:t>"</w:t>
      </w:r>
      <w:r>
        <w:t>.</w:t>
      </w:r>
    </w:p>
    <w:p w14:paraId="09329831" w14:textId="58C1129F" w:rsidR="006867AA" w:rsidRDefault="006867AA" w:rsidP="006867AA">
      <w:pPr>
        <w:pStyle w:val="ListParagraph"/>
        <w:numPr>
          <w:ilvl w:val="1"/>
          <w:numId w:val="6"/>
        </w:numPr>
      </w:pPr>
      <w:r>
        <w:t xml:space="preserve">Hint: For MacOS, you may want to use the </w:t>
      </w:r>
      <w:r w:rsidR="00E710C9">
        <w:t>"</w:t>
      </w:r>
      <w:r>
        <w:t>screen</w:t>
      </w:r>
      <w:r w:rsidR="00E710C9">
        <w:t>"</w:t>
      </w:r>
      <w:r>
        <w:t xml:space="preserve"> command as a terminal window.</w:t>
      </w:r>
    </w:p>
    <w:p w14:paraId="210D01F5" w14:textId="2293FD4A" w:rsidR="006867AA" w:rsidRDefault="006867AA" w:rsidP="006867AA">
      <w:pPr>
        <w:pStyle w:val="ListParagraph"/>
        <w:numPr>
          <w:ilvl w:val="2"/>
          <w:numId w:val="6"/>
        </w:numPr>
      </w:pPr>
      <w:r>
        <w:t>Look for a USB serial device in /dev/tty.*</w:t>
      </w:r>
    </w:p>
    <w:p w14:paraId="2268D53A" w14:textId="6CA3C32B" w:rsidR="006867AA" w:rsidRDefault="006867AA" w:rsidP="006867AA">
      <w:pPr>
        <w:pStyle w:val="ListParagraph"/>
        <w:numPr>
          <w:ilvl w:val="2"/>
          <w:numId w:val="6"/>
        </w:numPr>
      </w:pPr>
      <w:r>
        <w:t>Use the command:</w:t>
      </w:r>
    </w:p>
    <w:p w14:paraId="61832FF2" w14:textId="73C22632" w:rsidR="006867AA" w:rsidRDefault="006867AA" w:rsidP="006867AA">
      <w:pPr>
        <w:pStyle w:val="ListParagraph"/>
        <w:ind w:left="2880"/>
      </w:pPr>
      <w:r>
        <w:t>screen /dev/</w:t>
      </w:r>
      <w:proofErr w:type="spellStart"/>
      <w:r>
        <w:t>tty</w:t>
      </w:r>
      <w:proofErr w:type="spellEnd"/>
      <w:r>
        <w:t>.&lt;</w:t>
      </w:r>
      <w:proofErr w:type="spellStart"/>
      <w:r>
        <w:t>your_device</w:t>
      </w:r>
      <w:proofErr w:type="spellEnd"/>
      <w:r>
        <w:t>&gt; 115200</w:t>
      </w:r>
    </w:p>
    <w:p w14:paraId="19E1BA38" w14:textId="20600217" w:rsidR="00311917" w:rsidRDefault="00311917" w:rsidP="0096113E">
      <w:pPr>
        <w:pStyle w:val="Exercise"/>
      </w:pPr>
      <w:bookmarkStart w:id="332" w:name="_Toc521412269"/>
      <w:r>
        <w:lastRenderedPageBreak/>
        <w:t xml:space="preserve">(GPIO) Read the State of a </w:t>
      </w:r>
      <w:r w:rsidR="006F5852">
        <w:t xml:space="preserve">Mechanical </w:t>
      </w:r>
      <w:r>
        <w:t>Button</w:t>
      </w:r>
      <w:bookmarkEnd w:id="332"/>
    </w:p>
    <w:p w14:paraId="03B1BC8E" w14:textId="77777777" w:rsidR="00311917" w:rsidRDefault="00311917" w:rsidP="004E08AE">
      <w:pPr>
        <w:pStyle w:val="ListParagraph"/>
        <w:numPr>
          <w:ilvl w:val="0"/>
          <w:numId w:val="8"/>
        </w:numPr>
      </w:pPr>
      <w:r>
        <w:t xml:space="preserve">Copy the 02_blinkled project to 04_button, update the </w:t>
      </w:r>
      <w:proofErr w:type="spellStart"/>
      <w:r>
        <w:t>makefile</w:t>
      </w:r>
      <w:proofErr w:type="spellEnd"/>
      <w:r>
        <w:t>,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96113E">
      <w:pPr>
        <w:pStyle w:val="Exercise"/>
      </w:pPr>
      <w:bookmarkStart w:id="333" w:name="_Toc521412270"/>
      <w:r>
        <w:t>(GPIO) Use an Interrupt to Toggle the State of an LED</w:t>
      </w:r>
      <w:bookmarkEnd w:id="333"/>
    </w:p>
    <w:p w14:paraId="6C05C364" w14:textId="77777777" w:rsidR="00311917" w:rsidRDefault="00311917" w:rsidP="004E08AE">
      <w:pPr>
        <w:pStyle w:val="ListParagraph"/>
        <w:numPr>
          <w:ilvl w:val="0"/>
          <w:numId w:val="9"/>
        </w:numPr>
      </w:pPr>
      <w:r>
        <w:t xml:space="preserve">Copy the 04_button project to 05_interrupt, update the </w:t>
      </w:r>
      <w:proofErr w:type="spellStart"/>
      <w:r>
        <w:t>makefile</w:t>
      </w:r>
      <w:proofErr w:type="spellEnd"/>
      <w:r>
        <w:t>,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proofErr w:type="spellStart"/>
      <w:r w:rsidRPr="003A57AA">
        <w:rPr>
          <w:i/>
        </w:rPr>
        <w:t>wiced_gpio_input_</w:t>
      </w:r>
      <w:r>
        <w:rPr>
          <w:i/>
        </w:rPr>
        <w:t>irq_enable</w:t>
      </w:r>
      <w:proofErr w:type="spellEnd"/>
      <w:r>
        <w:rPr>
          <w:i/>
        </w:rPr>
        <w:t>().</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proofErr w:type="spellStart"/>
      <w:r w:rsidRPr="003A57AA">
        <w:rPr>
          <w:i/>
        </w:rPr>
        <w:t>wiced_gpio_input_</w:t>
      </w:r>
      <w:r>
        <w:rPr>
          <w:i/>
        </w:rPr>
        <w:t>irq_enable</w:t>
      </w:r>
      <w:proofErr w:type="spellEnd"/>
      <w:r>
        <w:rPr>
          <w:i/>
        </w:rPr>
        <w:t xml:space="preserve">() </w:t>
      </w:r>
      <w:r w:rsidRPr="00B92715">
        <w:t>in your code.</w:t>
      </w:r>
    </w:p>
    <w:p w14:paraId="68DE9F11" w14:textId="6AD54C0A" w:rsidR="00311917" w:rsidRDefault="00311917" w:rsidP="004E08AE">
      <w:pPr>
        <w:pStyle w:val="ListParagraph"/>
        <w:numPr>
          <w:ilvl w:val="2"/>
          <w:numId w:val="9"/>
        </w:numPr>
      </w:pPr>
      <w:r>
        <w:t xml:space="preserve">Highlight </w:t>
      </w:r>
      <w:proofErr w:type="spellStart"/>
      <w:r w:rsidRPr="003A57AA">
        <w:rPr>
          <w:i/>
        </w:rPr>
        <w:t>wiced_gpio_input_</w:t>
      </w:r>
      <w:r>
        <w:rPr>
          <w:i/>
        </w:rPr>
        <w:t>irq_enable</w:t>
      </w:r>
      <w:proofErr w:type="spellEnd"/>
      <w:r>
        <w:rPr>
          <w:i/>
        </w:rPr>
        <w:t>()</w:t>
      </w:r>
      <w:r>
        <w:t xml:space="preserve">, right click on it, and select </w:t>
      </w:r>
      <w:r w:rsidR="00E710C9">
        <w:t>"</w:t>
      </w:r>
      <w:r>
        <w:t>Open Declaration</w:t>
      </w:r>
      <w:r w:rsidR="00E710C9">
        <w:t>"</w:t>
      </w:r>
      <w:r>
        <w:t>. This will show the required parameters for the function.</w:t>
      </w:r>
    </w:p>
    <w:p w14:paraId="3F893381" w14:textId="0DCA622F" w:rsidR="00311917" w:rsidRDefault="00311917" w:rsidP="004E08AE">
      <w:pPr>
        <w:pStyle w:val="ListParagraph"/>
        <w:numPr>
          <w:ilvl w:val="2"/>
          <w:numId w:val="9"/>
        </w:numPr>
      </w:pPr>
      <w:r>
        <w:t xml:space="preserve">Highlight </w:t>
      </w:r>
      <w:proofErr w:type="spellStart"/>
      <w:r w:rsidRPr="00B92715">
        <w:rPr>
          <w:i/>
        </w:rPr>
        <w:t>wiced_gpio_irq_trigger_t</w:t>
      </w:r>
      <w:proofErr w:type="spellEnd"/>
      <w:r>
        <w:t xml:space="preserve">, right click on it, and select </w:t>
      </w:r>
      <w:r w:rsidR="00E710C9">
        <w:t>"</w:t>
      </w:r>
      <w:r>
        <w:t>Open Declaration</w:t>
      </w:r>
      <w:r w:rsidR="00E710C9">
        <w:t>"</w:t>
      </w:r>
      <w:r>
        <w:t>.</w:t>
      </w:r>
    </w:p>
    <w:p w14:paraId="0D89BE06" w14:textId="2CB0CA27" w:rsidR="00311917" w:rsidRDefault="00311917" w:rsidP="004E08AE">
      <w:pPr>
        <w:pStyle w:val="ListParagraph"/>
        <w:numPr>
          <w:ilvl w:val="2"/>
          <w:numId w:val="9"/>
        </w:numPr>
      </w:pPr>
      <w:r>
        <w:t xml:space="preserve">Highlight </w:t>
      </w:r>
      <w:proofErr w:type="spellStart"/>
      <w:r w:rsidRPr="00B92715">
        <w:rPr>
          <w:i/>
        </w:rPr>
        <w:t>platform_gpio_irq_trigger_t</w:t>
      </w:r>
      <w:proofErr w:type="spellEnd"/>
      <w:r>
        <w:t xml:space="preserve">, right click on it, and select </w:t>
      </w:r>
      <w:r w:rsidR="00E710C9">
        <w:t>"</w:t>
      </w:r>
      <w:r>
        <w:t>Open Declaration</w:t>
      </w:r>
      <w:r w:rsidR="00E710C9">
        <w:t>"</w:t>
      </w:r>
      <w:r>
        <w:t>.</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02A75A02" w:rsidR="00311917" w:rsidRDefault="00311917" w:rsidP="00A45CEA">
      <w:pPr>
        <w:pStyle w:val="ListParagraph"/>
        <w:numPr>
          <w:ilvl w:val="2"/>
          <w:numId w:val="9"/>
        </w:numPr>
      </w:pPr>
      <w:r>
        <w:t>Hint: For the argument to pass to the interrupt</w:t>
      </w:r>
      <w:r w:rsidR="00A45CEA">
        <w:t xml:space="preserve"> from the </w:t>
      </w:r>
      <w:proofErr w:type="spellStart"/>
      <w:r w:rsidR="00A45CEA" w:rsidRPr="00A45CEA">
        <w:rPr>
          <w:i/>
        </w:rPr>
        <w:t>wiced_gpio_irq_en</w:t>
      </w:r>
      <w:r w:rsidR="00A45CEA">
        <w:t>able</w:t>
      </w:r>
      <w:proofErr w:type="spellEnd"/>
      <w:r w:rsidR="00A45CEA">
        <w:t xml:space="preserve"> function call</w:t>
      </w:r>
      <w:r>
        <w:t>, use NULL.</w:t>
      </w:r>
    </w:p>
    <w:p w14:paraId="661A749C" w14:textId="10BE41B8" w:rsidR="00311917" w:rsidRDefault="00311917" w:rsidP="004E08AE">
      <w:pPr>
        <w:pStyle w:val="ListParagraph"/>
        <w:numPr>
          <w:ilvl w:val="0"/>
          <w:numId w:val="9"/>
        </w:numPr>
      </w:pPr>
      <w:r>
        <w:t>Create the interrupt service routine (ISR) so that it toggles the state of the LED each time the button is pressed.</w:t>
      </w:r>
    </w:p>
    <w:p w14:paraId="6DEBFBF8" w14:textId="5A7A5C1A" w:rsidR="00A45CEA" w:rsidRDefault="005F6AC2" w:rsidP="00A45CEA">
      <w:pPr>
        <w:pStyle w:val="ListParagraph"/>
        <w:numPr>
          <w:ilvl w:val="1"/>
          <w:numId w:val="9"/>
        </w:numPr>
      </w:pPr>
      <w:r>
        <w:t xml:space="preserve">Hint: </w:t>
      </w:r>
      <w:r w:rsidR="00A45CEA">
        <w:t>The argument</w:t>
      </w:r>
      <w:r>
        <w:t xml:space="preserve"> list</w:t>
      </w:r>
      <w:r w:rsidR="00A45CEA">
        <w:t xml:space="preserve"> to the ISR must be (void* </w:t>
      </w:r>
      <w:proofErr w:type="spellStart"/>
      <w:r w:rsidR="00A45CEA">
        <w:t>arg</w:t>
      </w:r>
      <w:proofErr w:type="spellEnd"/>
      <w:r w:rsidR="00A45CEA">
        <w:t>). For example, your ISR should look something like this:</w:t>
      </w:r>
    </w:p>
    <w:p w14:paraId="2D569CDD" w14:textId="77777777" w:rsidR="00A45CEA" w:rsidRDefault="00A45CEA" w:rsidP="00A45CEA">
      <w:pPr>
        <w:spacing w:after="0"/>
        <w:ind w:left="2160"/>
      </w:pPr>
      <w:proofErr w:type="spellStart"/>
      <w:r>
        <w:t>button_isr</w:t>
      </w:r>
      <w:proofErr w:type="spellEnd"/>
      <w:r>
        <w:t xml:space="preserve">(void* </w:t>
      </w:r>
      <w:proofErr w:type="spellStart"/>
      <w:r>
        <w:t>arg</w:t>
      </w:r>
      <w:proofErr w:type="spellEnd"/>
      <w:r>
        <w:t>) {</w:t>
      </w:r>
    </w:p>
    <w:p w14:paraId="6ECCA7B8" w14:textId="77777777" w:rsidR="00A45CEA" w:rsidRDefault="00A45CEA" w:rsidP="00A45CEA">
      <w:pPr>
        <w:spacing w:after="0"/>
        <w:ind w:left="2160" w:firstLine="720"/>
      </w:pPr>
      <w:r>
        <w:t>&lt;your code here&gt;</w:t>
      </w:r>
    </w:p>
    <w:p w14:paraId="4C819875" w14:textId="4CF317DD" w:rsidR="00A45CEA" w:rsidRDefault="00A45CEA" w:rsidP="00A45CEA">
      <w:pPr>
        <w:ind w:left="2160"/>
      </w:pPr>
      <w:r>
        <w:t>}</w:t>
      </w:r>
    </w:p>
    <w:p w14:paraId="1FF85F43" w14:textId="77777777" w:rsidR="00311917" w:rsidRDefault="00311917" w:rsidP="004E08AE">
      <w:pPr>
        <w:pStyle w:val="ListParagraph"/>
        <w:numPr>
          <w:ilvl w:val="0"/>
          <w:numId w:val="17"/>
        </w:numPr>
      </w:pPr>
      <w:r>
        <w:t xml:space="preserve">Hint: You can use a static </w:t>
      </w:r>
      <w:proofErr w:type="spellStart"/>
      <w:r>
        <w:t>boolean</w:t>
      </w:r>
      <w:proofErr w:type="spellEnd"/>
      <w:r>
        <w:t xml:space="preserve">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proofErr w:type="spellStart"/>
      <w:r w:rsidRPr="00111945">
        <w:rPr>
          <w:i/>
        </w:rPr>
        <w:t>wiced_bool_t</w:t>
      </w:r>
      <w:proofErr w:type="spellEnd"/>
      <w:r w:rsidRPr="00111945">
        <w:rPr>
          <w:i/>
        </w:rPr>
        <w:t xml:space="preserve"> led1 = WICED_FALSE;</w:t>
      </w:r>
    </w:p>
    <w:p w14:paraId="2F1A9BA3" w14:textId="77777777" w:rsidR="00311917" w:rsidRPr="00E44780" w:rsidRDefault="00311917" w:rsidP="004E08AE">
      <w:pPr>
        <w:pStyle w:val="ListParagraph"/>
        <w:numPr>
          <w:ilvl w:val="0"/>
          <w:numId w:val="9"/>
        </w:numPr>
      </w:pPr>
      <w:r>
        <w:t>Program your project to the board.</w:t>
      </w:r>
    </w:p>
    <w:p w14:paraId="788D19D4" w14:textId="77777777" w:rsidR="006867AA" w:rsidRDefault="006867AA">
      <w:pPr>
        <w:rPr>
          <w:rFonts w:eastAsia="Times New Roman"/>
          <w:b/>
          <w:color w:val="1F4E79" w:themeColor="accent1" w:themeShade="80"/>
          <w:sz w:val="24"/>
          <w:szCs w:val="26"/>
        </w:rPr>
      </w:pPr>
      <w:r>
        <w:br w:type="page"/>
      </w:r>
    </w:p>
    <w:p w14:paraId="2AD18E30" w14:textId="3810D376" w:rsidR="00311917" w:rsidRDefault="00311917" w:rsidP="0096113E">
      <w:pPr>
        <w:pStyle w:val="Exercise"/>
      </w:pPr>
      <w:bookmarkStart w:id="334" w:name="_Toc521412271"/>
      <w:r>
        <w:lastRenderedPageBreak/>
        <w:t>(I2C WRITE) Toggle I2C Controlled LEDs</w:t>
      </w:r>
      <w:bookmarkEnd w:id="334"/>
    </w:p>
    <w:p w14:paraId="44489656" w14:textId="77777777" w:rsidR="00311917" w:rsidRDefault="00311917" w:rsidP="004E08AE">
      <w:pPr>
        <w:pStyle w:val="ListParagraph"/>
        <w:numPr>
          <w:ilvl w:val="0"/>
          <w:numId w:val="13"/>
        </w:numPr>
      </w:pPr>
      <w:r>
        <w:t xml:space="preserve">Copy 05_interrupt to 06_i2cwrite. Update the </w:t>
      </w:r>
      <w:proofErr w:type="spellStart"/>
      <w:r>
        <w:t>makefile</w:t>
      </w:r>
      <w:proofErr w:type="spellEnd"/>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267FE44" w:rsidR="00311917" w:rsidRDefault="004403E0" w:rsidP="004E08AE">
      <w:pPr>
        <w:pStyle w:val="ListParagraph"/>
        <w:numPr>
          <w:ilvl w:val="1"/>
          <w:numId w:val="13"/>
        </w:numPr>
      </w:pPr>
      <w:r>
        <w:t>Standard Speed (10</w:t>
      </w:r>
      <w:r w:rsidR="00311917">
        <w:t>0</w:t>
      </w:r>
      <w:r>
        <w:t xml:space="preserve"> </w:t>
      </w:r>
      <w:r w:rsidR="00311917">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5024C1D9" w:rsidR="00311917" w:rsidRDefault="00730868" w:rsidP="00311917">
            <w:pPr>
              <w:pStyle w:val="ListParagraph"/>
              <w:ind w:left="0"/>
            </w:pPr>
            <w:r>
              <w:t>Set bit 0</w:t>
            </w:r>
            <w:r w:rsidR="00311917">
              <w:t xml:space="preserve">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96113E">
      <w:pPr>
        <w:pStyle w:val="Exercise"/>
      </w:pPr>
      <w:bookmarkStart w:id="335" w:name="_Toc521412272"/>
      <w:r>
        <w:t xml:space="preserve">(I2C READ) Read </w:t>
      </w:r>
      <w:r w:rsidR="00B4359A">
        <w:t>PSoC</w:t>
      </w:r>
      <w:r>
        <w:t xml:space="preserve"> Sensor Values over I2C</w:t>
      </w:r>
      <w:bookmarkEnd w:id="335"/>
    </w:p>
    <w:p w14:paraId="136DF085" w14:textId="77777777" w:rsidR="00311917" w:rsidRDefault="00311917" w:rsidP="004E08AE">
      <w:pPr>
        <w:pStyle w:val="ListParagraph"/>
        <w:numPr>
          <w:ilvl w:val="0"/>
          <w:numId w:val="14"/>
        </w:numPr>
      </w:pPr>
      <w:r>
        <w:t xml:space="preserve">Copy 06_i2cwrite to 07_i2cread. Update the </w:t>
      </w:r>
      <w:proofErr w:type="spellStart"/>
      <w:r>
        <w:t>makefile</w:t>
      </w:r>
      <w:proofErr w:type="spellEnd"/>
      <w:r>
        <w:t xml:space="preserv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7863AE7B" w14:textId="36732F01" w:rsidR="00311917" w:rsidRDefault="00E142D6" w:rsidP="0096113E">
      <w:pPr>
        <w:pStyle w:val="Exercise"/>
      </w:pPr>
      <w:r>
        <w:lastRenderedPageBreak/>
        <w:t xml:space="preserve"> </w:t>
      </w:r>
      <w:bookmarkStart w:id="336" w:name="_Toc521412273"/>
      <w:r w:rsidR="00311917">
        <w:t>(Advanced) (I2C PROBE) Probe for I2C devices</w:t>
      </w:r>
      <w:bookmarkEnd w:id="336"/>
    </w:p>
    <w:p w14:paraId="23298C29" w14:textId="77777777" w:rsidR="00311917" w:rsidRDefault="00311917" w:rsidP="004E08AE">
      <w:pPr>
        <w:pStyle w:val="ListParagraph"/>
        <w:numPr>
          <w:ilvl w:val="0"/>
          <w:numId w:val="15"/>
        </w:numPr>
      </w:pPr>
      <w:r>
        <w:t xml:space="preserve">Copy 06_i2cwrite to 08_i2cprobe. Update the </w:t>
      </w:r>
      <w:proofErr w:type="spellStart"/>
      <w:r>
        <w:t>makefile</w:t>
      </w:r>
      <w:proofErr w:type="spellEnd"/>
      <w:r>
        <w:t xml:space="preserv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5C0DDB5C" w:rsidR="00311917" w:rsidRDefault="00311917" w:rsidP="004E08AE">
      <w:pPr>
        <w:pStyle w:val="ListParagraph"/>
        <w:numPr>
          <w:ilvl w:val="1"/>
          <w:numId w:val="15"/>
        </w:numPr>
      </w:pPr>
      <w:r>
        <w:t xml:space="preserve">Hint: The I2C address is 7 bits. 0x00 is a special </w:t>
      </w:r>
      <w:r w:rsidR="00E710C9">
        <w:t>"</w:t>
      </w:r>
      <w:r>
        <w:t>All Call</w:t>
      </w:r>
      <w:r w:rsidR="00E710C9">
        <w:t>"</w:t>
      </w:r>
      <w:r>
        <w:t xml:space="preserve">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28C0C322" w:rsidR="00311917" w:rsidRDefault="00311917" w:rsidP="0096113E">
      <w:pPr>
        <w:pStyle w:val="Exercise"/>
      </w:pPr>
      <w:bookmarkStart w:id="337" w:name="_Toc521412274"/>
      <w:r>
        <w:t>(Advanced) (PWM) LED brightness</w:t>
      </w:r>
      <w:bookmarkEnd w:id="337"/>
    </w:p>
    <w:p w14:paraId="0CB88C3E" w14:textId="77777777" w:rsidR="00311917" w:rsidRDefault="00311917" w:rsidP="004E08AE">
      <w:pPr>
        <w:pStyle w:val="ListParagraph"/>
        <w:numPr>
          <w:ilvl w:val="0"/>
          <w:numId w:val="10"/>
        </w:numPr>
      </w:pPr>
      <w:r>
        <w:t xml:space="preserve">Copy the 02_blinkled project to 09_pwm, update the </w:t>
      </w:r>
      <w:proofErr w:type="spellStart"/>
      <w:r>
        <w:t>makefile</w:t>
      </w:r>
      <w:proofErr w:type="spellEnd"/>
      <w:r>
        <w:t>,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6697D64D" w:rsidR="00311917" w:rsidRDefault="00311917" w:rsidP="004E08AE">
      <w:pPr>
        <w:pStyle w:val="ListParagraph"/>
        <w:numPr>
          <w:ilvl w:val="1"/>
          <w:numId w:val="10"/>
        </w:numPr>
      </w:pPr>
      <w:r>
        <w:t>Hint: The LED is connected to WICED_GPIO_1</w:t>
      </w:r>
      <w:r w:rsidR="005614B3">
        <w:t>2</w:t>
      </w:r>
      <w:r>
        <w:t xml:space="preserve"> so you need to find out which PWM is connected to that pin (look in the platform files).</w:t>
      </w:r>
    </w:p>
    <w:p w14:paraId="05C93357" w14:textId="77777777" w:rsidR="00311917" w:rsidRDefault="00311917" w:rsidP="004E08AE">
      <w:pPr>
        <w:pStyle w:val="ListParagraph"/>
        <w:numPr>
          <w:ilvl w:val="1"/>
          <w:numId w:val="10"/>
        </w:numPr>
      </w:pPr>
      <w:r>
        <w:t xml:space="preserve">Hint: You must call </w:t>
      </w:r>
      <w:proofErr w:type="spellStart"/>
      <w:r>
        <w:t>wiced_gpio_deinit</w:t>
      </w:r>
      <w:proofErr w:type="spellEnd"/>
      <w:r>
        <w:t xml:space="preserve">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 xml:space="preserve">Hint: Don’t forget to call the </w:t>
      </w:r>
      <w:proofErr w:type="spellStart"/>
      <w:r>
        <w:t>wiced_pwm_start</w:t>
      </w:r>
      <w:proofErr w:type="spellEnd"/>
      <w:r>
        <w:t xml:space="preserve"> function after you call the </w:t>
      </w:r>
      <w:proofErr w:type="spellStart"/>
      <w:r>
        <w:t>wiced_pwm_init</w:t>
      </w:r>
      <w:proofErr w:type="spellEnd"/>
      <w:r>
        <w:t xml:space="preserve">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96113E">
      <w:pPr>
        <w:pStyle w:val="Exercise"/>
      </w:pPr>
      <w:bookmarkStart w:id="338" w:name="_Toc521412275"/>
      <w:r>
        <w:t>(Advanced) (UART) Write a value using the standard UART functions</w:t>
      </w:r>
      <w:bookmarkEnd w:id="338"/>
    </w:p>
    <w:p w14:paraId="01602143" w14:textId="77777777" w:rsidR="00311917" w:rsidRDefault="00311917" w:rsidP="004E08AE">
      <w:pPr>
        <w:pStyle w:val="ListParagraph"/>
        <w:numPr>
          <w:ilvl w:val="0"/>
          <w:numId w:val="11"/>
        </w:numPr>
      </w:pPr>
      <w:r>
        <w:t xml:space="preserve">Copy the 05_interrupt project to 10_uartsend. Modify the </w:t>
      </w:r>
      <w:proofErr w:type="spellStart"/>
      <w:r>
        <w:t>makefile</w:t>
      </w:r>
      <w:proofErr w:type="spellEnd"/>
      <w:r>
        <w:t xml:space="preserv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w:t>
      </w:r>
      <w:proofErr w:type="gramStart"/>
      <w:r>
        <w:t>have to</w:t>
      </w:r>
      <w:proofErr w:type="gramEnd"/>
      <w:r>
        <w:t xml:space="preserve">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GLOBAL_DEFINES :=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59F8F9E9" w:rsidR="00311917" w:rsidRDefault="00311917" w:rsidP="004E08AE">
      <w:pPr>
        <w:pStyle w:val="ListParagraph"/>
        <w:numPr>
          <w:ilvl w:val="1"/>
          <w:numId w:val="11"/>
        </w:numPr>
      </w:pPr>
      <w:r>
        <w:t xml:space="preserve">Hint: The kit will show up in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96113E">
      <w:pPr>
        <w:pStyle w:val="Exercise"/>
      </w:pPr>
      <w:bookmarkStart w:id="339" w:name="_Toc521412276"/>
      <w:r>
        <w:lastRenderedPageBreak/>
        <w:t>(Advanced) (UART) Read a value using the standard UART functions</w:t>
      </w:r>
      <w:bookmarkEnd w:id="339"/>
    </w:p>
    <w:p w14:paraId="2C8443C3" w14:textId="77777777" w:rsidR="00311917" w:rsidRDefault="00311917" w:rsidP="004E08AE">
      <w:pPr>
        <w:pStyle w:val="ListParagraph"/>
        <w:numPr>
          <w:ilvl w:val="0"/>
          <w:numId w:val="12"/>
        </w:numPr>
      </w:pPr>
      <w:r>
        <w:t xml:space="preserve">Copy 10_uartsend to 11_uartreceive. Update the </w:t>
      </w:r>
      <w:proofErr w:type="spellStart"/>
      <w:r>
        <w:t>makefile</w:t>
      </w:r>
      <w:proofErr w:type="spellEnd"/>
      <w:r>
        <w:t xml:space="preserv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429C2C87" w:rsidR="00311917" w:rsidRDefault="00311917" w:rsidP="004E08AE">
      <w:pPr>
        <w:pStyle w:val="ListParagraph"/>
        <w:numPr>
          <w:ilvl w:val="1"/>
          <w:numId w:val="12"/>
        </w:numPr>
      </w:pPr>
      <w:r>
        <w:t xml:space="preserve">Hint: The kit will show up in the device manager under </w:t>
      </w:r>
      <w:r w:rsidR="00E710C9">
        <w:t>"</w:t>
      </w:r>
      <w:r>
        <w:t>Ports (COM &amp; LPT)</w:t>
      </w:r>
      <w:r w:rsidR="00E710C9">
        <w:t>"</w:t>
      </w:r>
      <w:r>
        <w:t xml:space="preserve"> as </w:t>
      </w:r>
      <w:r w:rsidR="00E710C9">
        <w:rPr>
          <w:i/>
        </w:rPr>
        <w:t>"</w:t>
      </w:r>
      <w:r w:rsidRPr="00E330E9">
        <w:rPr>
          <w:i/>
        </w:rPr>
        <w:t>WICED USB Serial Port</w:t>
      </w:r>
      <w:r w:rsidR="00E710C9">
        <w:rPr>
          <w:i/>
        </w:rPr>
        <w:t>"</w:t>
      </w:r>
      <w:r>
        <w:t xml:space="preserve">. </w:t>
      </w:r>
    </w:p>
    <w:p w14:paraId="344E3C90" w14:textId="4074AF71" w:rsidR="00311917" w:rsidRDefault="00311917" w:rsidP="00311917">
      <w:pPr>
        <w:pStyle w:val="ListParagraph"/>
        <w:numPr>
          <w:ilvl w:val="0"/>
          <w:numId w:val="12"/>
        </w:numPr>
      </w:pPr>
      <w:r>
        <w:t>Press the 1 and 0 keys on the keyboard and observe the LED turn on/off.</w:t>
      </w:r>
    </w:p>
    <w:p w14:paraId="577B616F" w14:textId="79BB702A" w:rsidR="005F6AC2" w:rsidRDefault="005F6AC2" w:rsidP="005F6AC2">
      <w:pPr>
        <w:pStyle w:val="ListParagraph"/>
      </w:pPr>
    </w:p>
    <w:p w14:paraId="26CAEC07" w14:textId="65FA9437" w:rsidR="005F6AC2" w:rsidRDefault="005F6AC2" w:rsidP="005F6AC2">
      <w:pPr>
        <w:pStyle w:val="ListParagraph"/>
      </w:pPr>
    </w:p>
    <w:p w14:paraId="5915021B" w14:textId="77777777" w:rsidR="005F6AC2" w:rsidRPr="005F6AC2" w:rsidRDefault="005F6AC2" w:rsidP="005F6AC2">
      <w:pPr>
        <w:pStyle w:val="ListParagraph"/>
      </w:pPr>
    </w:p>
    <w:p w14:paraId="156250A0" w14:textId="77777777" w:rsidR="005F6AC2" w:rsidRDefault="005F6AC2">
      <w:pPr>
        <w:rPr>
          <w:rFonts w:eastAsia="Times New Roman"/>
          <w:b/>
          <w:bCs/>
          <w:color w:val="1F4E79" w:themeColor="accent1" w:themeShade="80"/>
          <w:sz w:val="28"/>
          <w:szCs w:val="28"/>
        </w:rPr>
      </w:pPr>
      <w:r>
        <w:br w:type="page"/>
      </w:r>
    </w:p>
    <w:p w14:paraId="38762912" w14:textId="5EA7024C" w:rsidR="00311917" w:rsidRDefault="00311917" w:rsidP="007017F6">
      <w:pPr>
        <w:pStyle w:val="Heading1"/>
      </w:pPr>
      <w:bookmarkStart w:id="340" w:name="_Toc521412277"/>
      <w:r>
        <w:lastRenderedPageBreak/>
        <w:t xml:space="preserve">Related Example </w:t>
      </w:r>
      <w:r w:rsidR="00E710C9">
        <w:t>"</w:t>
      </w:r>
      <w:r>
        <w:t>Apps</w:t>
      </w:r>
      <w:r w:rsidR="00E710C9">
        <w:t>"</w:t>
      </w:r>
      <w:bookmarkEnd w:id="340"/>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proofErr w:type="spellStart"/>
            <w:r>
              <w:t>snip.gpio</w:t>
            </w:r>
            <w:proofErr w:type="spell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proofErr w:type="spellStart"/>
            <w:r>
              <w:t>snip.uart</w:t>
            </w:r>
            <w:proofErr w:type="spellEnd"/>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proofErr w:type="spellStart"/>
            <w:r>
              <w:t>snip.stdio</w:t>
            </w:r>
            <w:proofErr w:type="spellEnd"/>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7017F6">
      <w:pPr>
        <w:pStyle w:val="Heading1"/>
      </w:pPr>
      <w:bookmarkStart w:id="341" w:name="_Toc521412278"/>
      <w:r>
        <w:t>Known Errata + Enhancements + Comments</w:t>
      </w:r>
      <w:bookmarkEnd w:id="341"/>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DE7A3" w14:textId="77777777" w:rsidR="0084384C" w:rsidRDefault="0084384C" w:rsidP="00DF6D18">
      <w:r>
        <w:separator/>
      </w:r>
    </w:p>
  </w:endnote>
  <w:endnote w:type="continuationSeparator" w:id="0">
    <w:p w14:paraId="44C4B559" w14:textId="77777777" w:rsidR="0084384C" w:rsidRDefault="0084384C"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0916E8" w:rsidRDefault="000916E8" w:rsidP="00547CF1">
            <w:pPr>
              <w:pStyle w:val="Footer"/>
              <w:spacing w:after="0"/>
            </w:pPr>
          </w:p>
          <w:p w14:paraId="4C29FDE6" w14:textId="524BB960" w:rsidR="000916E8" w:rsidRDefault="000916E8"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1</w:t>
            </w:r>
            <w:r>
              <w:fldChar w:fldCharType="end"/>
            </w:r>
            <w:r>
              <w:t xml:space="preserve"> of </w:t>
            </w:r>
            <w:r w:rsidR="00587E9E">
              <w:rPr>
                <w:noProof/>
              </w:rPr>
              <w:fldChar w:fldCharType="begin"/>
            </w:r>
            <w:r w:rsidR="00587E9E">
              <w:rPr>
                <w:noProof/>
              </w:rPr>
              <w:instrText xml:space="preserve"> NUMPAGES  </w:instrText>
            </w:r>
            <w:r w:rsidR="00587E9E">
              <w:rPr>
                <w:noProof/>
              </w:rPr>
              <w:fldChar w:fldCharType="separate"/>
            </w:r>
            <w:r>
              <w:rPr>
                <w:noProof/>
              </w:rPr>
              <w:t>20</w:t>
            </w:r>
            <w:r w:rsidR="00587E9E">
              <w:rPr>
                <w:noProof/>
              </w:rPr>
              <w:fldChar w:fldCharType="end"/>
            </w:r>
          </w:p>
        </w:sdtContent>
      </w:sdt>
    </w:sdtContent>
  </w:sdt>
  <w:p w14:paraId="75581528" w14:textId="77777777" w:rsidR="000916E8" w:rsidRDefault="000916E8"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4B959" w14:textId="77777777" w:rsidR="0084384C" w:rsidRDefault="0084384C" w:rsidP="00DF6D18">
      <w:r>
        <w:separator/>
      </w:r>
    </w:p>
  </w:footnote>
  <w:footnote w:type="continuationSeparator" w:id="0">
    <w:p w14:paraId="03DD105F" w14:textId="77777777" w:rsidR="0084384C" w:rsidRDefault="0084384C"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0916E8" w:rsidRDefault="000916E8">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62103F"/>
    <w:multiLevelType w:val="multilevel"/>
    <w:tmpl w:val="0CCEBD9C"/>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6AE4094D"/>
    <w:multiLevelType w:val="hybridMultilevel"/>
    <w:tmpl w:val="FE56E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7"/>
  </w:num>
  <w:num w:numId="3">
    <w:abstractNumId w:val="3"/>
  </w:num>
  <w:num w:numId="4">
    <w:abstractNumId w:val="13"/>
  </w:num>
  <w:num w:numId="5">
    <w:abstractNumId w:val="2"/>
  </w:num>
  <w:num w:numId="6">
    <w:abstractNumId w:val="21"/>
  </w:num>
  <w:num w:numId="7">
    <w:abstractNumId w:val="23"/>
  </w:num>
  <w:num w:numId="8">
    <w:abstractNumId w:val="11"/>
  </w:num>
  <w:num w:numId="9">
    <w:abstractNumId w:val="9"/>
  </w:num>
  <w:num w:numId="10">
    <w:abstractNumId w:val="6"/>
  </w:num>
  <w:num w:numId="11">
    <w:abstractNumId w:val="20"/>
  </w:num>
  <w:num w:numId="12">
    <w:abstractNumId w:val="5"/>
  </w:num>
  <w:num w:numId="13">
    <w:abstractNumId w:val="12"/>
  </w:num>
  <w:num w:numId="14">
    <w:abstractNumId w:val="22"/>
  </w:num>
  <w:num w:numId="15">
    <w:abstractNumId w:val="4"/>
  </w:num>
  <w:num w:numId="16">
    <w:abstractNumId w:val="15"/>
  </w:num>
  <w:num w:numId="17">
    <w:abstractNumId w:val="24"/>
  </w:num>
  <w:num w:numId="18">
    <w:abstractNumId w:val="1"/>
  </w:num>
  <w:num w:numId="19">
    <w:abstractNumId w:val="8"/>
  </w:num>
  <w:num w:numId="20">
    <w:abstractNumId w:val="10"/>
  </w:num>
  <w:num w:numId="21">
    <w:abstractNumId w:val="0"/>
  </w:num>
  <w:num w:numId="22">
    <w:abstractNumId w:val="17"/>
  </w:num>
  <w:num w:numId="23">
    <w:abstractNumId w:val="19"/>
  </w:num>
  <w:num w:numId="24">
    <w:abstractNumId w:val="14"/>
  </w:num>
  <w:num w:numId="25">
    <w:abstractNumId w:val="1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ley Siebenthaler">
    <w15:presenceInfo w15:providerId="AD" w15:userId="S-1-5-21-3828945024-3187688870-2345676969-42567"/>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2FFD3"/>
    <w:rsid w:val="00002416"/>
    <w:rsid w:val="00003A72"/>
    <w:rsid w:val="000139E7"/>
    <w:rsid w:val="00013DA7"/>
    <w:rsid w:val="000157C9"/>
    <w:rsid w:val="0001761C"/>
    <w:rsid w:val="00027B1E"/>
    <w:rsid w:val="00031825"/>
    <w:rsid w:val="000322CB"/>
    <w:rsid w:val="00032363"/>
    <w:rsid w:val="00036273"/>
    <w:rsid w:val="00040796"/>
    <w:rsid w:val="00044C80"/>
    <w:rsid w:val="00045AC8"/>
    <w:rsid w:val="00051E3C"/>
    <w:rsid w:val="0005324C"/>
    <w:rsid w:val="00070E41"/>
    <w:rsid w:val="00074015"/>
    <w:rsid w:val="000916E8"/>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17A2"/>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45B"/>
    <w:rsid w:val="001E5730"/>
    <w:rsid w:val="00202209"/>
    <w:rsid w:val="00202274"/>
    <w:rsid w:val="002025AB"/>
    <w:rsid w:val="002141D2"/>
    <w:rsid w:val="00214414"/>
    <w:rsid w:val="00214543"/>
    <w:rsid w:val="00216CA1"/>
    <w:rsid w:val="002203F9"/>
    <w:rsid w:val="00221074"/>
    <w:rsid w:val="00227150"/>
    <w:rsid w:val="00240BD3"/>
    <w:rsid w:val="00242C1E"/>
    <w:rsid w:val="002457D5"/>
    <w:rsid w:val="00254990"/>
    <w:rsid w:val="002563F7"/>
    <w:rsid w:val="00263211"/>
    <w:rsid w:val="00264AA3"/>
    <w:rsid w:val="00266D14"/>
    <w:rsid w:val="002779EB"/>
    <w:rsid w:val="0028019A"/>
    <w:rsid w:val="00280BC8"/>
    <w:rsid w:val="00283B23"/>
    <w:rsid w:val="0028550F"/>
    <w:rsid w:val="0028641F"/>
    <w:rsid w:val="00287392"/>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344F"/>
    <w:rsid w:val="003275D6"/>
    <w:rsid w:val="00331E67"/>
    <w:rsid w:val="003445E6"/>
    <w:rsid w:val="00350E39"/>
    <w:rsid w:val="00351B08"/>
    <w:rsid w:val="003526CF"/>
    <w:rsid w:val="00362F0E"/>
    <w:rsid w:val="0037207F"/>
    <w:rsid w:val="00374375"/>
    <w:rsid w:val="003817F7"/>
    <w:rsid w:val="00381A40"/>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3F5503"/>
    <w:rsid w:val="0040035E"/>
    <w:rsid w:val="004007F8"/>
    <w:rsid w:val="00406245"/>
    <w:rsid w:val="00410B59"/>
    <w:rsid w:val="0041126A"/>
    <w:rsid w:val="004119D6"/>
    <w:rsid w:val="00416612"/>
    <w:rsid w:val="00417EB2"/>
    <w:rsid w:val="0042179D"/>
    <w:rsid w:val="0042274A"/>
    <w:rsid w:val="00423020"/>
    <w:rsid w:val="00427645"/>
    <w:rsid w:val="004320E0"/>
    <w:rsid w:val="004377C2"/>
    <w:rsid w:val="004403E0"/>
    <w:rsid w:val="0044445E"/>
    <w:rsid w:val="004446D7"/>
    <w:rsid w:val="00445477"/>
    <w:rsid w:val="00445DBC"/>
    <w:rsid w:val="004475C1"/>
    <w:rsid w:val="0044762A"/>
    <w:rsid w:val="00450660"/>
    <w:rsid w:val="00451963"/>
    <w:rsid w:val="00452329"/>
    <w:rsid w:val="00454E73"/>
    <w:rsid w:val="00454EBF"/>
    <w:rsid w:val="004566FB"/>
    <w:rsid w:val="00464E99"/>
    <w:rsid w:val="0047091C"/>
    <w:rsid w:val="0047375F"/>
    <w:rsid w:val="0048212A"/>
    <w:rsid w:val="004830DD"/>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4242"/>
    <w:rsid w:val="00547CF1"/>
    <w:rsid w:val="00553617"/>
    <w:rsid w:val="005548D0"/>
    <w:rsid w:val="005614B3"/>
    <w:rsid w:val="00566882"/>
    <w:rsid w:val="0056799C"/>
    <w:rsid w:val="00583ABA"/>
    <w:rsid w:val="0058531C"/>
    <w:rsid w:val="00587E9E"/>
    <w:rsid w:val="00591008"/>
    <w:rsid w:val="00591056"/>
    <w:rsid w:val="00593945"/>
    <w:rsid w:val="005B1876"/>
    <w:rsid w:val="005B467B"/>
    <w:rsid w:val="005B64AE"/>
    <w:rsid w:val="005C585F"/>
    <w:rsid w:val="005C58D3"/>
    <w:rsid w:val="005D08CE"/>
    <w:rsid w:val="005D48B6"/>
    <w:rsid w:val="005E1456"/>
    <w:rsid w:val="005E248C"/>
    <w:rsid w:val="005E5743"/>
    <w:rsid w:val="005E5EED"/>
    <w:rsid w:val="005F0D90"/>
    <w:rsid w:val="005F3959"/>
    <w:rsid w:val="005F67C7"/>
    <w:rsid w:val="005F6AC2"/>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3D4"/>
    <w:rsid w:val="00680B9F"/>
    <w:rsid w:val="006826D9"/>
    <w:rsid w:val="006855A8"/>
    <w:rsid w:val="006867AA"/>
    <w:rsid w:val="006920C3"/>
    <w:rsid w:val="00693A41"/>
    <w:rsid w:val="00696519"/>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6034"/>
    <w:rsid w:val="00730868"/>
    <w:rsid w:val="007316F3"/>
    <w:rsid w:val="00733B95"/>
    <w:rsid w:val="00733CBD"/>
    <w:rsid w:val="007341D8"/>
    <w:rsid w:val="0073437C"/>
    <w:rsid w:val="007346FF"/>
    <w:rsid w:val="00734741"/>
    <w:rsid w:val="00735F20"/>
    <w:rsid w:val="00743B4C"/>
    <w:rsid w:val="00745C81"/>
    <w:rsid w:val="00745DD9"/>
    <w:rsid w:val="00746309"/>
    <w:rsid w:val="00757332"/>
    <w:rsid w:val="007579F8"/>
    <w:rsid w:val="00772C22"/>
    <w:rsid w:val="00774C33"/>
    <w:rsid w:val="00781F8C"/>
    <w:rsid w:val="00781F93"/>
    <w:rsid w:val="00790FD8"/>
    <w:rsid w:val="007951A8"/>
    <w:rsid w:val="007970AF"/>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0BCB"/>
    <w:rsid w:val="007E339A"/>
    <w:rsid w:val="007F2A19"/>
    <w:rsid w:val="007F4A73"/>
    <w:rsid w:val="00803494"/>
    <w:rsid w:val="0082160E"/>
    <w:rsid w:val="0082303C"/>
    <w:rsid w:val="00823CD7"/>
    <w:rsid w:val="00834AE9"/>
    <w:rsid w:val="0084384C"/>
    <w:rsid w:val="00846077"/>
    <w:rsid w:val="008470CF"/>
    <w:rsid w:val="00851BCA"/>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2B87"/>
    <w:rsid w:val="008A56F3"/>
    <w:rsid w:val="008B6B74"/>
    <w:rsid w:val="008C0221"/>
    <w:rsid w:val="008C077D"/>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113E"/>
    <w:rsid w:val="00962966"/>
    <w:rsid w:val="00966E0D"/>
    <w:rsid w:val="0097160E"/>
    <w:rsid w:val="009757B8"/>
    <w:rsid w:val="00981F4D"/>
    <w:rsid w:val="009827E2"/>
    <w:rsid w:val="00983483"/>
    <w:rsid w:val="009839C1"/>
    <w:rsid w:val="0098674F"/>
    <w:rsid w:val="009915BE"/>
    <w:rsid w:val="009920A7"/>
    <w:rsid w:val="00992781"/>
    <w:rsid w:val="00996743"/>
    <w:rsid w:val="009A43CE"/>
    <w:rsid w:val="009B5E6A"/>
    <w:rsid w:val="009C5EBF"/>
    <w:rsid w:val="009C66F8"/>
    <w:rsid w:val="009D20B9"/>
    <w:rsid w:val="009D4DE9"/>
    <w:rsid w:val="009E63E9"/>
    <w:rsid w:val="009F16EB"/>
    <w:rsid w:val="009F6BF2"/>
    <w:rsid w:val="00A10458"/>
    <w:rsid w:val="00A11A32"/>
    <w:rsid w:val="00A12BAC"/>
    <w:rsid w:val="00A13F49"/>
    <w:rsid w:val="00A16D3E"/>
    <w:rsid w:val="00A24640"/>
    <w:rsid w:val="00A26ADB"/>
    <w:rsid w:val="00A3194F"/>
    <w:rsid w:val="00A40B5D"/>
    <w:rsid w:val="00A44C5A"/>
    <w:rsid w:val="00A45CE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40E"/>
    <w:rsid w:val="00AB7E62"/>
    <w:rsid w:val="00AD162F"/>
    <w:rsid w:val="00AD2619"/>
    <w:rsid w:val="00AD4EEE"/>
    <w:rsid w:val="00AD59F0"/>
    <w:rsid w:val="00AE0CB0"/>
    <w:rsid w:val="00AE27CC"/>
    <w:rsid w:val="00AE66A3"/>
    <w:rsid w:val="00AF23B5"/>
    <w:rsid w:val="00B005F5"/>
    <w:rsid w:val="00B007E5"/>
    <w:rsid w:val="00B02BDF"/>
    <w:rsid w:val="00B05BEF"/>
    <w:rsid w:val="00B10DD3"/>
    <w:rsid w:val="00B14B57"/>
    <w:rsid w:val="00B15B24"/>
    <w:rsid w:val="00B204EB"/>
    <w:rsid w:val="00B2240E"/>
    <w:rsid w:val="00B2758A"/>
    <w:rsid w:val="00B333C9"/>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97A38"/>
    <w:rsid w:val="00BB2D5E"/>
    <w:rsid w:val="00BB5DED"/>
    <w:rsid w:val="00BC0B4C"/>
    <w:rsid w:val="00BD3EF6"/>
    <w:rsid w:val="00BE426A"/>
    <w:rsid w:val="00BF0CDA"/>
    <w:rsid w:val="00BF266C"/>
    <w:rsid w:val="00BF4692"/>
    <w:rsid w:val="00BF6BBA"/>
    <w:rsid w:val="00BF71DE"/>
    <w:rsid w:val="00C028DA"/>
    <w:rsid w:val="00C05D66"/>
    <w:rsid w:val="00C073D6"/>
    <w:rsid w:val="00C2234C"/>
    <w:rsid w:val="00C26CC2"/>
    <w:rsid w:val="00C31525"/>
    <w:rsid w:val="00C368EB"/>
    <w:rsid w:val="00C50561"/>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0639"/>
    <w:rsid w:val="00CF28EC"/>
    <w:rsid w:val="00CF74A1"/>
    <w:rsid w:val="00D02195"/>
    <w:rsid w:val="00D04B02"/>
    <w:rsid w:val="00D15072"/>
    <w:rsid w:val="00D227C2"/>
    <w:rsid w:val="00D23BFF"/>
    <w:rsid w:val="00D24F2C"/>
    <w:rsid w:val="00D363F6"/>
    <w:rsid w:val="00D37FF8"/>
    <w:rsid w:val="00D432C5"/>
    <w:rsid w:val="00D505F3"/>
    <w:rsid w:val="00D54AF3"/>
    <w:rsid w:val="00D55167"/>
    <w:rsid w:val="00D60F56"/>
    <w:rsid w:val="00D70DE2"/>
    <w:rsid w:val="00D755D5"/>
    <w:rsid w:val="00D7774C"/>
    <w:rsid w:val="00D77FD8"/>
    <w:rsid w:val="00D82992"/>
    <w:rsid w:val="00D95C4D"/>
    <w:rsid w:val="00DA336E"/>
    <w:rsid w:val="00DA3B3F"/>
    <w:rsid w:val="00DA58E9"/>
    <w:rsid w:val="00DB0D93"/>
    <w:rsid w:val="00DB2A45"/>
    <w:rsid w:val="00DC07AF"/>
    <w:rsid w:val="00DC09F3"/>
    <w:rsid w:val="00DC4E75"/>
    <w:rsid w:val="00DC6680"/>
    <w:rsid w:val="00DC6D65"/>
    <w:rsid w:val="00DC7DEF"/>
    <w:rsid w:val="00DD070E"/>
    <w:rsid w:val="00DE180B"/>
    <w:rsid w:val="00DE32B1"/>
    <w:rsid w:val="00DE4B5A"/>
    <w:rsid w:val="00DE6E01"/>
    <w:rsid w:val="00DF6D18"/>
    <w:rsid w:val="00E043FD"/>
    <w:rsid w:val="00E05EFF"/>
    <w:rsid w:val="00E106AA"/>
    <w:rsid w:val="00E11528"/>
    <w:rsid w:val="00E1216F"/>
    <w:rsid w:val="00E142D6"/>
    <w:rsid w:val="00E2667F"/>
    <w:rsid w:val="00E316DF"/>
    <w:rsid w:val="00E358FB"/>
    <w:rsid w:val="00E46913"/>
    <w:rsid w:val="00E535B0"/>
    <w:rsid w:val="00E53A81"/>
    <w:rsid w:val="00E55300"/>
    <w:rsid w:val="00E560BF"/>
    <w:rsid w:val="00E60124"/>
    <w:rsid w:val="00E63761"/>
    <w:rsid w:val="00E66428"/>
    <w:rsid w:val="00E710C9"/>
    <w:rsid w:val="00E84BBB"/>
    <w:rsid w:val="00E86347"/>
    <w:rsid w:val="00E86CFE"/>
    <w:rsid w:val="00E912C6"/>
    <w:rsid w:val="00E96613"/>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37D2"/>
    <w:rsid w:val="00F54F87"/>
    <w:rsid w:val="00F6018E"/>
    <w:rsid w:val="00F614D5"/>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56E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9EB"/>
  </w:style>
  <w:style w:type="paragraph" w:styleId="Heading1">
    <w:name w:val="heading 1"/>
    <w:basedOn w:val="Normal"/>
    <w:next w:val="Normal"/>
    <w:link w:val="Heading1Char"/>
    <w:autoRedefine/>
    <w:uiPriority w:val="9"/>
    <w:qFormat/>
    <w:rsid w:val="007017F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96113E"/>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779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79EB"/>
  </w:style>
  <w:style w:type="character" w:customStyle="1" w:styleId="Heading1Char">
    <w:name w:val="Heading 1 Char"/>
    <w:link w:val="Heading1"/>
    <w:uiPriority w:val="9"/>
    <w:rsid w:val="007017F6"/>
    <w:rPr>
      <w:rFonts w:eastAsia="Times New Roman"/>
      <w:b/>
      <w:bCs/>
      <w:color w:val="1F4E79" w:themeColor="accent1" w:themeShade="80"/>
      <w:sz w:val="28"/>
      <w:szCs w:val="28"/>
    </w:rPr>
  </w:style>
  <w:style w:type="character" w:customStyle="1" w:styleId="Heading2Char">
    <w:name w:val="Heading 2 Char"/>
    <w:link w:val="Heading2"/>
    <w:uiPriority w:val="9"/>
    <w:rsid w:val="0096113E"/>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B7470-E8C5-4923-A7A4-BAFD66537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5552</Words>
  <Characters>31651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Wesley Siebenthaler</cp:lastModifiedBy>
  <cp:revision>115</cp:revision>
  <cp:lastPrinted>2018-08-07T17:36:00Z</cp:lastPrinted>
  <dcterms:created xsi:type="dcterms:W3CDTF">2017-09-08T12:42:00Z</dcterms:created>
  <dcterms:modified xsi:type="dcterms:W3CDTF">2018-08-07T17:36:00Z</dcterms:modified>
</cp:coreProperties>
</file>
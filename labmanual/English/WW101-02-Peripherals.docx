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DA255" w14:textId="79CF7D79" w:rsidR="00597DFC" w:rsidRDefault="00597DFC" w:rsidP="00DE180B">
      <w:pPr>
        <w:pStyle w:val="Heading1"/>
      </w:pPr>
      <w:r>
        <w:t>Cha</w:t>
      </w:r>
      <w:r w:rsidR="00E6111F">
        <w:t>pter 2: Using the WICED SDK to Connect Inputs and O</w:t>
      </w:r>
      <w:r>
        <w:t>utputs</w:t>
      </w:r>
    </w:p>
    <w:p w14:paraId="5F193EF7" w14:textId="77777777" w:rsidR="00597DFC" w:rsidRDefault="00597DFC" w:rsidP="00C61F72">
      <w:pPr>
        <w:pStyle w:val="Heading2"/>
      </w:pPr>
      <w:r>
        <w:t>Objective</w:t>
      </w:r>
    </w:p>
    <w:p w14:paraId="66916A63" w14:textId="28406FE9" w:rsidR="00597DFC" w:rsidRPr="0029288C" w:rsidRDefault="00597DFC" w:rsidP="0029288C">
      <w:r>
        <w:t xml:space="preserve">At the end of this chapter you should be able to write firmware </w:t>
      </w:r>
      <w:r w:rsidR="00D54E98">
        <w:t xml:space="preserve">for </w:t>
      </w:r>
      <w:r>
        <w:t>the M</w:t>
      </w:r>
      <w:r w:rsidR="00D54E98">
        <w:t>CU peripherals (</w:t>
      </w:r>
      <w:r w:rsidR="00AD1922">
        <w:t>GPIO</w:t>
      </w:r>
      <w:r w:rsidR="009032AE">
        <w:t xml:space="preserve">s, </w:t>
      </w:r>
      <w:r w:rsidR="00AD1922">
        <w:t xml:space="preserve">PWMs, </w:t>
      </w:r>
      <w:del w:id="0" w:author="Greg Landry" w:date="2017-02-28T12:44:00Z">
        <w:r w:rsidR="00D54E98" w:rsidDel="00AF2CA6">
          <w:delText>ADC,</w:delText>
        </w:r>
      </w:del>
      <w:r w:rsidR="00D54E98">
        <w:t xml:space="preserve"> UART, </w:t>
      </w:r>
      <w:r w:rsidR="003E387E">
        <w:t>and I2C</w:t>
      </w:r>
      <w:r w:rsidR="00D54E98">
        <w:t xml:space="preserve">) </w:t>
      </w:r>
      <w:del w:id="1" w:author="Greg Landry" w:date="2017-02-28T12:44:00Z">
        <w:r w:rsidR="00D54E98" w:rsidDel="00AF2CA6">
          <w:delText xml:space="preserve">to </w:delText>
        </w:r>
      </w:del>
      <w:ins w:id="2" w:author="Greg Landry" w:date="2017-02-28T12:44:00Z">
        <w:r w:rsidR="00AF2CA6">
          <w:t xml:space="preserve">and to </w:t>
        </w:r>
      </w:ins>
      <w:r w:rsidR="00D54E98">
        <w:t xml:space="preserve">interface with the shield </w:t>
      </w:r>
      <w:r>
        <w:t>including the</w:t>
      </w:r>
      <w:r w:rsidR="00D54E98">
        <w:t xml:space="preserve"> </w:t>
      </w:r>
      <w:ins w:id="3" w:author="Greg Landry" w:date="2017-02-28T13:04:00Z">
        <w:r w:rsidR="00F707E4">
          <w:t xml:space="preserve">analog coprocessor, </w:t>
        </w:r>
      </w:ins>
      <w:r w:rsidR="00D54E98">
        <w:t xml:space="preserve">LEDs, </w:t>
      </w:r>
      <w:ins w:id="4" w:author="Greg Landry" w:date="2017-02-28T12:44:00Z">
        <w:r w:rsidR="00AF2CA6">
          <w:t>Buttons</w:t>
        </w:r>
      </w:ins>
      <w:del w:id="5" w:author="Greg Landry" w:date="2017-02-28T12:44:00Z">
        <w:r w:rsidR="00D54E98" w:rsidDel="00AF2CA6">
          <w:delText>Switches</w:delText>
        </w:r>
      </w:del>
      <w:r w:rsidR="00D54E98">
        <w:t>, Thermistor</w:t>
      </w:r>
      <w:del w:id="6" w:author="Greg Landry" w:date="2017-02-28T12:44:00Z">
        <w:r w:rsidR="00D54E98" w:rsidDel="00AF2CA6">
          <w:delText>s</w:delText>
        </w:r>
      </w:del>
      <w:r w:rsidR="00D54E98">
        <w:t xml:space="preserve">, </w:t>
      </w:r>
      <w:ins w:id="7" w:author="Greg Landry" w:date="2017-02-28T12:45:00Z">
        <w:r w:rsidR="00AF2CA6">
          <w:t xml:space="preserve">Humidity Sensor, </w:t>
        </w:r>
      </w:ins>
      <w:ins w:id="8" w:author="Greg Landry" w:date="2017-02-28T12:44:00Z">
        <w:r w:rsidR="00AF2CA6">
          <w:t>Ambient Light Sensor,</w:t>
        </w:r>
      </w:ins>
      <w:ins w:id="9" w:author="Greg Landry" w:date="2017-02-28T12:45:00Z">
        <w:r w:rsidR="00AF2CA6">
          <w:t xml:space="preserve"> Potentiometer, and </w:t>
        </w:r>
      </w:ins>
      <w:ins w:id="10" w:author="Greg Landry" w:date="2017-02-28T12:46:00Z">
        <w:r w:rsidR="00AF2CA6">
          <w:t>OLED display</w:t>
        </w:r>
      </w:ins>
      <w:del w:id="11" w:author="Greg Landry" w:date="2017-02-28T12:45:00Z">
        <w:r w:rsidR="00D54E98" w:rsidDel="00AF2CA6">
          <w:delText>Anal</w:delText>
        </w:r>
        <w:r w:rsidR="00AD1922" w:rsidDel="00AF2CA6">
          <w:delText>og Co-Processor (via I2C) and the Kit</w:delText>
        </w:r>
        <w:r w:rsidR="00D54E98" w:rsidDel="00AF2CA6">
          <w:delText>Prog UART</w:delText>
        </w:r>
      </w:del>
      <w:r>
        <w:t xml:space="preserve">.  In </w:t>
      </w:r>
      <w:r w:rsidR="00D54E98">
        <w:t>addition,</w:t>
      </w:r>
      <w:r>
        <w:t xml:space="preserve"> you </w:t>
      </w:r>
      <w:r w:rsidR="00D54E98">
        <w:t>will</w:t>
      </w:r>
      <w:r>
        <w:t xml:space="preserve"> understand the role of t</w:t>
      </w:r>
      <w:r w:rsidR="00AD1922">
        <w:t>he critical files related to the kit hardware platform (</w:t>
      </w:r>
      <w:proofErr w:type="spellStart"/>
      <w:r w:rsidR="00AD1922">
        <w:t>platform.h</w:t>
      </w:r>
      <w:proofErr w:type="spellEnd"/>
      <w:r w:rsidR="00AD1922">
        <w:t xml:space="preserve"> and </w:t>
      </w:r>
      <w:proofErr w:type="spellStart"/>
      <w:r w:rsidR="00AD1922">
        <w:t>platform.c</w:t>
      </w:r>
      <w:proofErr w:type="spellEnd"/>
      <w:r w:rsidR="00AD1922">
        <w:t>).</w:t>
      </w:r>
    </w:p>
    <w:p w14:paraId="73AB3DF0" w14:textId="77777777" w:rsidR="00597DFC" w:rsidRDefault="00597DFC" w:rsidP="00C61F72">
      <w:pPr>
        <w:pStyle w:val="Heading2"/>
      </w:pPr>
      <w:r>
        <w:t>Time: 2 Hours</w:t>
      </w:r>
    </w:p>
    <w:p w14:paraId="0B74288F" w14:textId="77777777" w:rsidR="00597DFC" w:rsidRDefault="00597DFC" w:rsidP="00C61F72">
      <w:pPr>
        <w:pStyle w:val="Heading2"/>
      </w:pPr>
      <w:r>
        <w:t>Fundamentals</w:t>
      </w:r>
    </w:p>
    <w:p w14:paraId="4B96EAE0" w14:textId="21FDDD18" w:rsidR="005860F3" w:rsidRDefault="005860F3" w:rsidP="005860F3">
      <w:pPr>
        <w:pStyle w:val="Heading3"/>
      </w:pPr>
      <w:r>
        <w:t xml:space="preserve">Setting up a new WICED </w:t>
      </w:r>
      <w:r w:rsidR="00497379">
        <w:t>board support package</w:t>
      </w:r>
    </w:p>
    <w:p w14:paraId="77BD6186" w14:textId="479803E0" w:rsidR="005860F3" w:rsidRDefault="005860F3" w:rsidP="005860F3">
      <w:r>
        <w:t xml:space="preserve">The WICED SDK has files that make it easier to work with the peripherals on a given kit. In our case, </w:t>
      </w:r>
      <w:del w:id="12" w:author="Greg Landry" w:date="2017-02-28T12:46:00Z">
        <w:r w:rsidDel="00AF2CA6">
          <w:delText>the kit we are using is called “BCM94343W_AVN”</w:delText>
        </w:r>
      </w:del>
      <w:ins w:id="13" w:author="Greg Landry" w:date="2017-02-28T12:46:00Z">
        <w:r w:rsidR="00AF2CA6">
          <w:t>we are using a baseboard kit along with an analog front end shield which contains a PSoC analog co</w:t>
        </w:r>
      </w:ins>
      <w:ins w:id="14" w:author="Greg Landry" w:date="2017-02-28T13:05:00Z">
        <w:r w:rsidR="00F707E4">
          <w:t>-</w:t>
        </w:r>
      </w:ins>
      <w:ins w:id="15" w:author="Greg Landry" w:date="2017-02-28T12:46:00Z">
        <w:r w:rsidR="00AF2CA6">
          <w:t>processor chip</w:t>
        </w:r>
      </w:ins>
      <w:r>
        <w:t xml:space="preserve">. </w:t>
      </w:r>
      <w:del w:id="16" w:author="Greg Landry" w:date="2017-02-28T12:47:00Z">
        <w:r w:rsidR="00FE6830" w:rsidDel="00AF2CA6">
          <w:delText>Each board is supported by a folder in the SDK Workspace folder. The</w:delText>
        </w:r>
      </w:del>
      <w:proofErr w:type="gramStart"/>
      <w:ins w:id="17" w:author="Greg Landry" w:date="2017-02-28T12:47:00Z">
        <w:r w:rsidR="00AF2CA6">
          <w:t>In order to</w:t>
        </w:r>
        <w:proofErr w:type="gramEnd"/>
        <w:r w:rsidR="00AF2CA6">
          <w:t xml:space="preserve"> make it easier to interface with the shield, a set of platform files has been created.</w:t>
        </w:r>
      </w:ins>
      <w:del w:id="18" w:author="Greg Landry" w:date="2017-02-28T12:48:00Z">
        <w:r w:rsidR="00FE6830" w:rsidDel="00AF2CA6">
          <w:delText xml:space="preserve"> folder for our kit is</w:delText>
        </w:r>
      </w:del>
      <w:ins w:id="19" w:author="Greg Landry" w:date="2017-02-28T12:48:00Z">
        <w:r w:rsidR="00AF2CA6">
          <w:t xml:space="preserve"> Since this is</w:t>
        </w:r>
      </w:ins>
      <w:r w:rsidR="00FE6830">
        <w:t xml:space="preserve"> not installed by default in the SDK </w:t>
      </w:r>
      <w:del w:id="20" w:author="Greg Landry" w:date="2017-02-28T12:48:00Z">
        <w:r w:rsidR="00FE6830" w:rsidDel="00AF2CA6">
          <w:delText xml:space="preserve">so </w:delText>
        </w:r>
      </w:del>
      <w:r w:rsidR="00FE6830">
        <w:t xml:space="preserve">we need to copy the platform folder into the SDK Workspace. </w:t>
      </w:r>
      <w:r>
        <w:t xml:space="preserve">The </w:t>
      </w:r>
      <w:r w:rsidR="00781663">
        <w:t xml:space="preserve">folder for this </w:t>
      </w:r>
      <w:del w:id="21" w:author="Greg Landry" w:date="2017-02-28T12:48:00Z">
        <w:r w:rsidR="00781663" w:rsidDel="00AF2CA6">
          <w:delText xml:space="preserve">board </w:delText>
        </w:r>
      </w:del>
      <w:ins w:id="22" w:author="Greg Landry" w:date="2017-02-28T12:48:00Z">
        <w:r w:rsidR="00AF2CA6">
          <w:t xml:space="preserve">kit/shield combination </w:t>
        </w:r>
      </w:ins>
      <w:r w:rsidR="00781663">
        <w:t xml:space="preserve">is </w:t>
      </w:r>
      <w:r w:rsidR="00FE6830">
        <w:t>named “</w:t>
      </w:r>
      <w:del w:id="23" w:author="Greg Landry" w:date="2017-02-28T12:48:00Z">
        <w:r w:rsidR="00FE6830" w:rsidDel="00AF2CA6">
          <w:delText>BCM94343W_AV</w:delText>
        </w:r>
        <w:r w:rsidR="00CA6625" w:rsidDel="00AF2CA6">
          <w:delText>N</w:delText>
        </w:r>
      </w:del>
      <w:ins w:id="24" w:author="Greg Landry" w:date="2017-04-03T14:22:00Z">
        <w:r w:rsidR="007C1A83">
          <w:t>CYW</w:t>
        </w:r>
      </w:ins>
      <w:ins w:id="25" w:author="Greg Landry" w:date="2017-02-28T12:48:00Z">
        <w:r w:rsidR="00AF2CA6">
          <w:t>943</w:t>
        </w:r>
        <w:r w:rsidR="007C1A83">
          <w:t>9</w:t>
        </w:r>
        <w:r w:rsidR="00AF2CA6">
          <w:t>0</w:t>
        </w:r>
      </w:ins>
      <w:ins w:id="26" w:author="Greg Landry" w:date="2017-04-03T14:23:00Z">
        <w:r w:rsidR="007C1A83">
          <w:t>7</w:t>
        </w:r>
      </w:ins>
      <w:ins w:id="27" w:author="Greg Landry" w:date="2017-02-28T12:48:00Z">
        <w:r w:rsidR="00AF2CA6">
          <w:t>AEVAL1F_WW101</w:t>
        </w:r>
      </w:ins>
      <w:r w:rsidR="00FE6830">
        <w:t>” and is provided</w:t>
      </w:r>
      <w:r w:rsidR="00781663">
        <w:t xml:space="preserve"> with the class materials</w:t>
      </w:r>
      <w:ins w:id="28" w:author="Greg Landry" w:date="2017-06-03T09:02:00Z">
        <w:r w:rsidR="00E70F79">
          <w:t xml:space="preserve"> in the “WW101 Files” folder</w:t>
        </w:r>
      </w:ins>
      <w:r w:rsidR="00781663">
        <w:t xml:space="preserve">. Copy </w:t>
      </w:r>
      <w:r w:rsidR="00FE6830">
        <w:t xml:space="preserve">the entire </w:t>
      </w:r>
      <w:ins w:id="29" w:author="Greg Landry" w:date="2017-06-03T09:02:00Z">
        <w:r w:rsidR="00E70F79">
          <w:t xml:space="preserve">“CYW943907AEVAL1F_WW101” </w:t>
        </w:r>
      </w:ins>
      <w:r w:rsidR="00FE6830">
        <w:t>folder from the class materials</w:t>
      </w:r>
      <w:r w:rsidR="00781663">
        <w:t xml:space="preserve"> into </w:t>
      </w:r>
      <w:r w:rsidR="00FE6830">
        <w:t>the “platforms” directory in the SDK Workspace</w:t>
      </w:r>
      <w:r w:rsidR="00781663">
        <w:t>. The contents of</w:t>
      </w:r>
      <w:r w:rsidR="00060E61">
        <w:t xml:space="preserve"> </w:t>
      </w:r>
      <w:ins w:id="30" w:author="Greg Landry" w:date="2017-04-03T14:23:00Z">
        <w:r w:rsidR="007C1A83">
          <w:t>CYW</w:t>
        </w:r>
      </w:ins>
      <w:ins w:id="31" w:author="Greg Landry" w:date="2017-02-28T12:49:00Z">
        <w:r w:rsidR="00AF2CA6">
          <w:t>9439</w:t>
        </w:r>
      </w:ins>
      <w:ins w:id="32" w:author="Greg Landry" w:date="2017-04-03T14:23:00Z">
        <w:r w:rsidR="007C1A83">
          <w:t>0</w:t>
        </w:r>
      </w:ins>
      <w:ins w:id="33" w:author="Greg Landry" w:date="2017-02-28T12:49:00Z">
        <w:r w:rsidR="007C1A83">
          <w:t>7</w:t>
        </w:r>
        <w:r w:rsidR="00AF2CA6">
          <w:t>AEVAL1F_WW101</w:t>
        </w:r>
      </w:ins>
      <w:del w:id="34" w:author="Greg Landry" w:date="2017-02-28T12:49:00Z">
        <w:r w:rsidR="00060E61" w:rsidDel="00AF2CA6">
          <w:delText>BCM94343W_AVN</w:delText>
        </w:r>
      </w:del>
      <w:r w:rsidR="00060E61">
        <w:t xml:space="preserve"> </w:t>
      </w:r>
      <w:r w:rsidR="00781663">
        <w:t>is</w:t>
      </w:r>
      <w:r w:rsidR="00060E61">
        <w:t>:</w:t>
      </w:r>
    </w:p>
    <w:p w14:paraId="351C904E" w14:textId="09A99122" w:rsidR="00060E61" w:rsidRPr="00CF59D3" w:rsidRDefault="00060E61" w:rsidP="00060E61">
      <w:pPr>
        <w:jc w:val="center"/>
      </w:pPr>
      <w:del w:id="35" w:author="Greg Landry" w:date="2017-02-28T12:50:00Z">
        <w:r w:rsidDel="00FE7E47">
          <w:rPr>
            <w:noProof/>
          </w:rPr>
          <w:drawing>
            <wp:inline distT="0" distB="0" distL="0" distR="0" wp14:anchorId="25DFE42D" wp14:editId="6E7C644A">
              <wp:extent cx="1866667" cy="1704762"/>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66667" cy="1704762"/>
                      </a:xfrm>
                      <a:prstGeom prst="rect">
                        <a:avLst/>
                      </a:prstGeom>
                    </pic:spPr>
                  </pic:pic>
                </a:graphicData>
              </a:graphic>
            </wp:inline>
          </w:drawing>
        </w:r>
      </w:del>
      <w:ins w:id="36" w:author="Greg Landry" w:date="2017-02-28T12:50:00Z">
        <w:r w:rsidR="00FE7E47" w:rsidRPr="00FE7E47">
          <w:rPr>
            <w:noProof/>
          </w:rPr>
          <w:t xml:space="preserve"> </w:t>
        </w:r>
      </w:ins>
      <w:ins w:id="37" w:author="Greg Landry" w:date="2017-04-04T10:49:00Z">
        <w:r w:rsidR="00810358">
          <w:rPr>
            <w:noProof/>
          </w:rPr>
          <w:drawing>
            <wp:inline distT="0" distB="0" distL="0" distR="0" wp14:anchorId="4931687E" wp14:editId="07828AE2">
              <wp:extent cx="2371429" cy="1752381"/>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1429" cy="1752381"/>
                      </a:xfrm>
                      <a:prstGeom prst="rect">
                        <a:avLst/>
                      </a:prstGeom>
                    </pic:spPr>
                  </pic:pic>
                </a:graphicData>
              </a:graphic>
            </wp:inline>
          </w:drawing>
        </w:r>
      </w:ins>
    </w:p>
    <w:p w14:paraId="1F132C62" w14:textId="77777777" w:rsidR="0030617D" w:rsidRDefault="00060E61" w:rsidP="005860F3">
      <w:pPr>
        <w:rPr>
          <w:ins w:id="38" w:author="Greg Landry [2]" w:date="2017-08-28T16:42:00Z"/>
        </w:rPr>
      </w:pPr>
      <w:r>
        <w:t xml:space="preserve">Two key files here are </w:t>
      </w:r>
      <w:proofErr w:type="spellStart"/>
      <w:r>
        <w:t>platform.c</w:t>
      </w:r>
      <w:proofErr w:type="spellEnd"/>
      <w:r>
        <w:t xml:space="preserve"> and </w:t>
      </w:r>
      <w:proofErr w:type="spellStart"/>
      <w:r>
        <w:t>platform.h</w:t>
      </w:r>
      <w:proofErr w:type="spellEnd"/>
      <w:r>
        <w:t xml:space="preserve">. </w:t>
      </w:r>
      <w:r w:rsidR="009B3404">
        <w:t xml:space="preserve">The </w:t>
      </w:r>
      <w:proofErr w:type="spellStart"/>
      <w:r w:rsidR="009B3404">
        <w:t>platform.h</w:t>
      </w:r>
      <w:proofErr w:type="spellEnd"/>
      <w:r w:rsidR="009B3404">
        <w:t xml:space="preserve"> file </w:t>
      </w:r>
      <w:r>
        <w:t>contain</w:t>
      </w:r>
      <w:r w:rsidR="009B3404">
        <w:t>s</w:t>
      </w:r>
      <w:r>
        <w:t xml:space="preserve"> #define</w:t>
      </w:r>
      <w:r w:rsidR="009B3404">
        <w:t xml:space="preserve"> and</w:t>
      </w:r>
      <w:r>
        <w:t xml:space="preserve"> type definitions</w:t>
      </w:r>
      <w:r w:rsidR="009B3404">
        <w:t xml:space="preserve"> used to</w:t>
      </w:r>
      <w:r>
        <w:t xml:space="preserve"> set up</w:t>
      </w:r>
      <w:r w:rsidR="00A72C20">
        <w:t xml:space="preserve"> and access</w:t>
      </w:r>
      <w:r>
        <w:t xml:space="preserve"> the various kit </w:t>
      </w:r>
      <w:ins w:id="39" w:author="Greg Landry" w:date="2017-02-28T12:49:00Z">
        <w:r w:rsidR="00AF2CA6">
          <w:t xml:space="preserve">and shield </w:t>
        </w:r>
      </w:ins>
      <w:r>
        <w:t xml:space="preserve">peripherals. For example, </w:t>
      </w:r>
      <w:r w:rsidR="00EB13C8">
        <w:t xml:space="preserve">the </w:t>
      </w:r>
      <w:del w:id="40" w:author="Greg Landry" w:date="2017-02-28T12:49:00Z">
        <w:r w:rsidR="00EB13C8" w:rsidDel="00AF2CA6">
          <w:delText>kit board</w:delText>
        </w:r>
      </w:del>
      <w:ins w:id="41" w:author="Greg Landry" w:date="2017-02-28T12:49:00Z">
        <w:r w:rsidR="00AF2CA6">
          <w:t>shield</w:t>
        </w:r>
      </w:ins>
      <w:r w:rsidR="00EB13C8">
        <w:t xml:space="preserve"> contains two LEDs and </w:t>
      </w:r>
      <w:ins w:id="42" w:author="Greg Landry" w:date="2017-02-28T12:49:00Z">
        <w:r w:rsidR="00AF2CA6">
          <w:t xml:space="preserve">two </w:t>
        </w:r>
        <w:proofErr w:type="gramStart"/>
        <w:r w:rsidR="00AF2CA6">
          <w:t>mechanical</w:t>
        </w:r>
      </w:ins>
      <w:proofErr w:type="gramEnd"/>
      <w:del w:id="43" w:author="Greg Landry" w:date="2017-02-28T12:49:00Z">
        <w:r w:rsidR="00EB13C8" w:rsidDel="00AF2CA6">
          <w:delText>a</w:delText>
        </w:r>
      </w:del>
      <w:r w:rsidR="00EB13C8">
        <w:t xml:space="preserve"> button</w:t>
      </w:r>
      <w:ins w:id="44" w:author="Greg Landry" w:date="2017-02-28T12:49:00Z">
        <w:r w:rsidR="00AF2CA6">
          <w:t>s</w:t>
        </w:r>
      </w:ins>
      <w:r w:rsidR="00EB13C8">
        <w:t xml:space="preserve">. These are identified </w:t>
      </w:r>
      <w:r>
        <w:t xml:space="preserve">in </w:t>
      </w:r>
      <w:proofErr w:type="spellStart"/>
      <w:r>
        <w:t>platform.h</w:t>
      </w:r>
      <w:proofErr w:type="spellEnd"/>
      <w:r>
        <w:t xml:space="preserve"> using the names WICED</w:t>
      </w:r>
      <w:del w:id="45" w:author="Greg Landry [2]" w:date="2017-08-28T16:39:00Z">
        <w:r w:rsidDel="0030617D">
          <w:delText>_</w:delText>
        </w:r>
      </w:del>
      <w:ins w:id="46" w:author="Greg Landry" w:date="2017-02-28T12:49:00Z">
        <w:del w:id="47" w:author="Greg Landry [2]" w:date="2017-08-28T16:39:00Z">
          <w:r w:rsidR="00AF2CA6" w:rsidDel="0030617D">
            <w:delText>SH</w:delText>
          </w:r>
        </w:del>
        <w:r w:rsidR="00AF2CA6">
          <w:t>_</w:t>
        </w:r>
      </w:ins>
      <w:r>
        <w:t>LED</w:t>
      </w:r>
      <w:ins w:id="48" w:author="Greg Landry [2]" w:date="2017-08-28T16:39:00Z">
        <w:r w:rsidR="0030617D">
          <w:t>1</w:t>
        </w:r>
      </w:ins>
      <w:ins w:id="49" w:author="Greg Landry" w:date="2017-02-28T12:49:00Z">
        <w:del w:id="50" w:author="Greg Landry [2]" w:date="2017-08-28T16:39:00Z">
          <w:r w:rsidR="00AF2CA6" w:rsidDel="0030617D">
            <w:delText>0</w:delText>
          </w:r>
        </w:del>
      </w:ins>
      <w:del w:id="51" w:author="Greg Landry" w:date="2017-02-28T12:49:00Z">
        <w:r w:rsidDel="00AF2CA6">
          <w:delText>1</w:delText>
        </w:r>
      </w:del>
      <w:r>
        <w:t>, WICED_</w:t>
      </w:r>
      <w:ins w:id="52" w:author="Greg Landry" w:date="2017-02-28T12:49:00Z">
        <w:del w:id="53" w:author="Greg Landry [2]" w:date="2017-08-28T16:39:00Z">
          <w:r w:rsidR="00AF2CA6" w:rsidDel="0030617D">
            <w:delText>SH_</w:delText>
          </w:r>
        </w:del>
      </w:ins>
      <w:r>
        <w:t>LED</w:t>
      </w:r>
      <w:ins w:id="54" w:author="Greg Landry [2]" w:date="2017-08-28T16:40:00Z">
        <w:r w:rsidR="0030617D">
          <w:t>2</w:t>
        </w:r>
      </w:ins>
      <w:ins w:id="55" w:author="Greg Landry" w:date="2017-02-28T12:50:00Z">
        <w:del w:id="56" w:author="Greg Landry [2]" w:date="2017-08-28T16:40:00Z">
          <w:r w:rsidR="00AF2CA6" w:rsidDel="0030617D">
            <w:delText>1</w:delText>
          </w:r>
        </w:del>
      </w:ins>
      <w:del w:id="57" w:author="Greg Landry" w:date="2017-02-28T12:50:00Z">
        <w:r w:rsidDel="00AF2CA6">
          <w:delText>2</w:delText>
        </w:r>
      </w:del>
      <w:r>
        <w:t xml:space="preserve">, </w:t>
      </w:r>
      <w:ins w:id="58" w:author="Greg Landry" w:date="2017-02-28T12:50:00Z">
        <w:r w:rsidR="00AF2CA6">
          <w:t>WICED</w:t>
        </w:r>
        <w:del w:id="59" w:author="Greg Landry [2]" w:date="2017-08-28T16:40:00Z">
          <w:r w:rsidR="00AF2CA6" w:rsidDel="0030617D">
            <w:delText>_SH</w:delText>
          </w:r>
        </w:del>
        <w:r w:rsidR="00AF2CA6">
          <w:t>_</w:t>
        </w:r>
        <w:del w:id="60" w:author="Greg Landry [2]" w:date="2017-08-28T16:40:00Z">
          <w:r w:rsidR="00AF2CA6" w:rsidDel="0030617D">
            <w:delText>M</w:delText>
          </w:r>
        </w:del>
        <w:r w:rsidR="00AF2CA6">
          <w:t>B</w:t>
        </w:r>
      </w:ins>
      <w:ins w:id="61" w:author="Greg Landry [2]" w:date="2017-08-28T16:40:00Z">
        <w:r w:rsidR="0030617D">
          <w:t>UTTON1</w:t>
        </w:r>
      </w:ins>
      <w:ins w:id="62" w:author="Greg Landry" w:date="2017-02-28T12:50:00Z">
        <w:del w:id="63" w:author="Greg Landry [2]" w:date="2017-08-28T16:40:00Z">
          <w:r w:rsidR="00AF2CA6" w:rsidDel="0030617D">
            <w:delText>0</w:delText>
          </w:r>
        </w:del>
        <w:r w:rsidR="00AF2CA6">
          <w:t xml:space="preserve">, </w:t>
        </w:r>
      </w:ins>
      <w:r>
        <w:t>and WICED</w:t>
      </w:r>
      <w:del w:id="64" w:author="Greg Landry [2]" w:date="2017-08-28T16:40:00Z">
        <w:r w:rsidDel="0030617D">
          <w:delText>_</w:delText>
        </w:r>
      </w:del>
      <w:ins w:id="65" w:author="Greg Landry" w:date="2017-02-28T12:50:00Z">
        <w:del w:id="66" w:author="Greg Landry [2]" w:date="2017-08-28T16:40:00Z">
          <w:r w:rsidR="00AF2CA6" w:rsidDel="0030617D">
            <w:delText>SH</w:delText>
          </w:r>
        </w:del>
        <w:r w:rsidR="00AF2CA6">
          <w:t>_</w:t>
        </w:r>
        <w:del w:id="67" w:author="Greg Landry [2]" w:date="2017-08-28T16:40:00Z">
          <w:r w:rsidR="00AF2CA6" w:rsidDel="0030617D">
            <w:delText>M</w:delText>
          </w:r>
        </w:del>
      </w:ins>
      <w:r>
        <w:t>B</w:t>
      </w:r>
      <w:ins w:id="68" w:author="Greg Landry [2]" w:date="2017-08-28T16:40:00Z">
        <w:r w:rsidR="0030617D">
          <w:t>UTTON</w:t>
        </w:r>
      </w:ins>
      <w:del w:id="69" w:author="Greg Landry" w:date="2017-02-28T12:50:00Z">
        <w:r w:rsidDel="00AF2CA6">
          <w:delText>UTTON</w:delText>
        </w:r>
      </w:del>
      <w:ins w:id="70" w:author="Greg Landry [2]" w:date="2017-08-28T16:40:00Z">
        <w:r w:rsidR="0030617D">
          <w:t>2</w:t>
        </w:r>
      </w:ins>
      <w:del w:id="71" w:author="Greg Landry [2]" w:date="2017-08-28T16:40:00Z">
        <w:r w:rsidDel="0030617D">
          <w:delText>1</w:delText>
        </w:r>
      </w:del>
      <w:r>
        <w:t>.</w:t>
      </w:r>
    </w:p>
    <w:p w14:paraId="79A1AFFE" w14:textId="2D6558A5" w:rsidR="00060E61" w:rsidRDefault="0030617D" w:rsidP="005860F3">
      <w:ins w:id="72" w:author="Greg Landry [2]" w:date="2017-08-28T16:40:00Z">
        <w:r>
          <w:t xml:space="preserve">The names </w:t>
        </w:r>
      </w:ins>
      <w:ins w:id="73" w:author="Greg Landry [2]" w:date="2017-08-28T16:42:00Z">
        <w:r>
          <w:t xml:space="preserve">used </w:t>
        </w:r>
      </w:ins>
      <w:ins w:id="74" w:author="Greg Landry [2]" w:date="2017-08-28T16:40:00Z">
        <w:r>
          <w:t>are re-mapped from the base board so that instead of the LEDs and buttons on the base board, we will use the corresponding resources from the shield. The names will stay the same – only the platform that we target will be</w:t>
        </w:r>
      </w:ins>
      <w:ins w:id="75" w:author="Greg Landry [2]" w:date="2017-08-28T16:41:00Z">
        <w:r>
          <w:t xml:space="preserve"> different. </w:t>
        </w:r>
      </w:ins>
      <w:ins w:id="76" w:author="Greg Landry [2]" w:date="2017-08-28T16:42:00Z">
        <w:r>
          <w:rPr>
            <w:u w:val="single"/>
          </w:rPr>
          <w:t>This</w:t>
        </w:r>
      </w:ins>
      <w:ins w:id="77" w:author="Greg Landry [2]" w:date="2017-08-28T16:41:00Z">
        <w:r w:rsidRPr="0030617D">
          <w:rPr>
            <w:u w:val="single"/>
            <w:rPrChange w:id="78" w:author="Greg Landry [2]" w:date="2017-08-28T16:42:00Z">
              <w:rPr/>
            </w:rPrChange>
          </w:rPr>
          <w:t xml:space="preserve"> means if you have a project that uses LEDs and </w:t>
        </w:r>
        <w:r w:rsidRPr="0030617D">
          <w:rPr>
            <w:u w:val="single"/>
            <w:rPrChange w:id="79" w:author="Greg Landry [2]" w:date="2017-08-28T16:42:00Z">
              <w:rPr/>
            </w:rPrChange>
          </w:rPr>
          <w:lastRenderedPageBreak/>
          <w:t>buttons, you can use the same project C file and make file to run using just the baseboard or the baseboard plus shield by just changing the platform name in the Make Target!</w:t>
        </w:r>
      </w:ins>
      <w:ins w:id="80" w:author="Greg Landry" w:date="2017-04-04T10:51:00Z">
        <w:del w:id="81" w:author="Greg Landry [2]" w:date="2017-08-28T16:40:00Z">
          <w:r w:rsidR="00810358" w:rsidDel="0030617D">
            <w:delText xml:space="preserve"> </w:delText>
          </w:r>
        </w:del>
      </w:ins>
    </w:p>
    <w:p w14:paraId="45FBE258" w14:textId="229E1F70" w:rsidR="00060E61" w:rsidRDefault="00060E61" w:rsidP="00060E61">
      <w:pPr>
        <w:jc w:val="center"/>
      </w:pPr>
      <w:del w:id="82" w:author="Greg Landry" w:date="2017-02-28T12:52:00Z">
        <w:r w:rsidDel="00FE7E47">
          <w:rPr>
            <w:noProof/>
          </w:rPr>
          <w:drawing>
            <wp:inline distT="0" distB="0" distL="0" distR="0" wp14:anchorId="299F1083" wp14:editId="6A69A824">
              <wp:extent cx="3780952" cy="9238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952" cy="923810"/>
                      </a:xfrm>
                      <a:prstGeom prst="rect">
                        <a:avLst/>
                      </a:prstGeom>
                    </pic:spPr>
                  </pic:pic>
                </a:graphicData>
              </a:graphic>
            </wp:inline>
          </w:drawing>
        </w:r>
      </w:del>
      <w:ins w:id="83" w:author="Greg Landry" w:date="2017-02-28T12:52:00Z">
        <w:r w:rsidR="00FE7E47" w:rsidRPr="00FE7E47">
          <w:rPr>
            <w:noProof/>
          </w:rPr>
          <w:t xml:space="preserve"> </w:t>
        </w:r>
      </w:ins>
      <w:ins w:id="84" w:author="Greg Landry [2]" w:date="2017-08-28T16:44:00Z">
        <w:r w:rsidR="0030617D">
          <w:rPr>
            <w:noProof/>
          </w:rPr>
          <w:drawing>
            <wp:inline distT="0" distB="0" distL="0" distR="0" wp14:anchorId="19C59C29" wp14:editId="4D048FD5">
              <wp:extent cx="3342857" cy="876190"/>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2857" cy="876190"/>
                      </a:xfrm>
                      <a:prstGeom prst="rect">
                        <a:avLst/>
                      </a:prstGeom>
                    </pic:spPr>
                  </pic:pic>
                </a:graphicData>
              </a:graphic>
            </wp:inline>
          </w:drawing>
        </w:r>
      </w:ins>
      <w:ins w:id="85" w:author="Greg Landry" w:date="2017-04-04T10:51:00Z">
        <w:del w:id="86" w:author="Greg Landry [2]" w:date="2017-08-28T16:44:00Z">
          <w:r w:rsidR="00810358" w:rsidDel="0030617D">
            <w:rPr>
              <w:noProof/>
            </w:rPr>
            <w:drawing>
              <wp:inline distT="0" distB="0" distL="0" distR="0" wp14:anchorId="3FC54A73" wp14:editId="2728CD67">
                <wp:extent cx="3268399" cy="952211"/>
                <wp:effectExtent l="0" t="0" r="8255"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4564" cy="959834"/>
                        </a:xfrm>
                        <a:prstGeom prst="rect">
                          <a:avLst/>
                        </a:prstGeom>
                      </pic:spPr>
                    </pic:pic>
                  </a:graphicData>
                </a:graphic>
              </wp:inline>
            </w:drawing>
          </w:r>
        </w:del>
      </w:ins>
    </w:p>
    <w:p w14:paraId="239CB135" w14:textId="0445B439" w:rsidR="00810358" w:rsidDel="0030617D" w:rsidRDefault="00810358" w:rsidP="00481940">
      <w:pPr>
        <w:rPr>
          <w:ins w:id="87" w:author="Greg Landry" w:date="2017-04-04T10:52:00Z"/>
          <w:del w:id="88" w:author="Greg Landry [2]" w:date="2017-08-28T16:42:00Z"/>
        </w:rPr>
      </w:pPr>
      <w:ins w:id="89" w:author="Greg Landry" w:date="2017-04-04T10:51:00Z">
        <w:del w:id="90" w:author="Greg Landry [2]" w:date="2017-08-28T16:42:00Z">
          <w:r w:rsidDel="0030617D">
            <w:delText xml:space="preserve">On this kit, there are also 2 mechanical buttons and 2 LEDs on </w:delText>
          </w:r>
        </w:del>
      </w:ins>
      <w:ins w:id="91" w:author="Greg Landry" w:date="2017-04-04T10:52:00Z">
        <w:del w:id="92" w:author="Greg Landry [2]" w:date="2017-08-28T16:42:00Z">
          <w:r w:rsidDel="0030617D">
            <w:delText>the</w:delText>
          </w:r>
        </w:del>
      </w:ins>
      <w:ins w:id="93" w:author="Greg Landry" w:date="2017-04-04T10:51:00Z">
        <w:del w:id="94" w:author="Greg Landry [2]" w:date="2017-08-28T16:42:00Z">
          <w:r w:rsidDel="0030617D">
            <w:delText xml:space="preserve"> </w:delText>
          </w:r>
        </w:del>
      </w:ins>
      <w:ins w:id="95" w:author="Greg Landry" w:date="2017-04-04T10:52:00Z">
        <w:del w:id="96" w:author="Greg Landry [2]" w:date="2017-08-28T16:42:00Z">
          <w:r w:rsidDel="0030617D">
            <w:delText>base board. These are also defined in the platform.h file:</w:delText>
          </w:r>
        </w:del>
      </w:ins>
    </w:p>
    <w:p w14:paraId="5E163CEA" w14:textId="65585344" w:rsidR="00810358" w:rsidDel="0030617D" w:rsidRDefault="00810358">
      <w:pPr>
        <w:jc w:val="center"/>
        <w:rPr>
          <w:ins w:id="97" w:author="Greg Landry" w:date="2017-04-04T10:51:00Z"/>
          <w:del w:id="98" w:author="Greg Landry [2]" w:date="2017-08-28T16:42:00Z"/>
        </w:rPr>
        <w:pPrChange w:id="99" w:author="Greg Landry" w:date="2017-04-04T10:52:00Z">
          <w:pPr/>
        </w:pPrChange>
      </w:pPr>
      <w:ins w:id="100" w:author="Greg Landry" w:date="2017-04-04T10:52:00Z">
        <w:del w:id="101" w:author="Greg Landry [2]" w:date="2017-08-28T16:42:00Z">
          <w:r w:rsidDel="0030617D">
            <w:rPr>
              <w:noProof/>
            </w:rPr>
            <w:drawing>
              <wp:inline distT="0" distB="0" distL="0" distR="0" wp14:anchorId="57D2E0F3" wp14:editId="22A60436">
                <wp:extent cx="2636444" cy="68702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2354" cy="701591"/>
                        </a:xfrm>
                        <a:prstGeom prst="rect">
                          <a:avLst/>
                        </a:prstGeom>
                      </pic:spPr>
                    </pic:pic>
                  </a:graphicData>
                </a:graphic>
              </wp:inline>
            </w:drawing>
          </w:r>
        </w:del>
      </w:ins>
    </w:p>
    <w:p w14:paraId="39D21E89" w14:textId="02D18E53" w:rsidR="00060E61" w:rsidRDefault="00B11415" w:rsidP="00481940">
      <w:r>
        <w:t xml:space="preserve">The </w:t>
      </w:r>
      <w:proofErr w:type="spellStart"/>
      <w:r>
        <w:t>platform.c</w:t>
      </w:r>
      <w:proofErr w:type="spellEnd"/>
      <w:r>
        <w:t xml:space="preserve"> file contains several constant arrays and structures that are used to configure the peripherals. This file also contains the functions used to </w:t>
      </w:r>
      <w:r w:rsidR="00893BB2">
        <w:t xml:space="preserve">initialize and </w:t>
      </w:r>
      <w:r>
        <w:t>control the peripherals.</w:t>
      </w:r>
      <w:r w:rsidR="00893BB2">
        <w:t xml:space="preserve"> For example, </w:t>
      </w:r>
      <w:r w:rsidR="00060E61">
        <w:t xml:space="preserve">the </w:t>
      </w:r>
      <w:ins w:id="102" w:author="Greg Landry" w:date="2017-02-28T12:52:00Z">
        <w:r w:rsidR="00FE7E47">
          <w:t xml:space="preserve">LED </w:t>
        </w:r>
      </w:ins>
      <w:r w:rsidR="00060E61">
        <w:t xml:space="preserve">pins </w:t>
      </w:r>
      <w:del w:id="103" w:author="Greg Landry" w:date="2017-02-28T12:52:00Z">
        <w:r w:rsidR="00893BB2" w:rsidDel="00FE7E47">
          <w:delText xml:space="preserve">LEDs </w:delText>
        </w:r>
      </w:del>
      <w:r w:rsidR="00893BB2">
        <w:t>are in</w:t>
      </w:r>
      <w:r w:rsidR="00060E61">
        <w:t xml:space="preserve">itialized </w:t>
      </w:r>
      <w:r w:rsidR="00893BB2">
        <w:t xml:space="preserve">as outputs and the button </w:t>
      </w:r>
      <w:ins w:id="104" w:author="Greg Landry" w:date="2017-02-28T12:52:00Z">
        <w:r w:rsidR="00FE7E47">
          <w:t xml:space="preserve">pins are initialized </w:t>
        </w:r>
      </w:ins>
      <w:r w:rsidR="00893BB2">
        <w:t>as</w:t>
      </w:r>
      <w:r w:rsidR="00060E61">
        <w:t xml:space="preserve"> </w:t>
      </w:r>
      <w:del w:id="105" w:author="Greg Landry" w:date="2017-02-28T12:53:00Z">
        <w:r w:rsidR="00060E61" w:rsidDel="00FE7E47">
          <w:delText>an i</w:delText>
        </w:r>
      </w:del>
      <w:ins w:id="106" w:author="Greg Landry" w:date="2017-02-28T12:53:00Z">
        <w:r w:rsidR="00FE7E47">
          <w:t>i</w:t>
        </w:r>
      </w:ins>
      <w:r w:rsidR="00060E61">
        <w:t>nput</w:t>
      </w:r>
      <w:ins w:id="107" w:author="Greg Landry" w:date="2017-02-28T12:53:00Z">
        <w:r w:rsidR="00FE7E47">
          <w:t>s</w:t>
        </w:r>
      </w:ins>
      <w:r w:rsidR="00060E61">
        <w:t xml:space="preserve"> with a r</w:t>
      </w:r>
      <w:r w:rsidR="00F15200">
        <w:t>esistive pullup</w:t>
      </w:r>
      <w:del w:id="108" w:author="Greg Landry" w:date="2017-02-28T12:53:00Z">
        <w:r w:rsidR="00F15200" w:rsidDel="00FE7E47">
          <w:delText xml:space="preserve"> for the button</w:delText>
        </w:r>
      </w:del>
      <w:r w:rsidR="00F15200">
        <w:t>.</w:t>
      </w:r>
    </w:p>
    <w:p w14:paraId="0576A7EF" w14:textId="0E69969C" w:rsidR="00260098" w:rsidRDefault="000B35DD" w:rsidP="000B35DD">
      <w:r>
        <w:t xml:space="preserve">In </w:t>
      </w:r>
      <w:proofErr w:type="spellStart"/>
      <w:r>
        <w:t>platform.h</w:t>
      </w:r>
      <w:proofErr w:type="spellEnd"/>
      <w:r>
        <w:t xml:space="preserve"> you will </w:t>
      </w:r>
      <w:r w:rsidR="006259AB">
        <w:t xml:space="preserve">also </w:t>
      </w:r>
      <w:r>
        <w:t xml:space="preserve">find a list of </w:t>
      </w:r>
      <w:proofErr w:type="gramStart"/>
      <w:r>
        <w:t>all of</w:t>
      </w:r>
      <w:proofErr w:type="gramEnd"/>
      <w:r>
        <w:t xml:space="preserve"> the valid peripherals. For example, the</w:t>
      </w:r>
      <w:ins w:id="109" w:author="Greg Landry" w:date="2017-02-28T12:54:00Z">
        <w:r w:rsidR="001E684F">
          <w:t>re are 6 PWMs:</w:t>
        </w:r>
      </w:ins>
      <w:del w:id="110" w:author="Greg Landry" w:date="2017-02-28T12:54:00Z">
        <w:r w:rsidDel="001E684F">
          <w:delText xml:space="preserve"> </w:delText>
        </w:r>
      </w:del>
      <w:del w:id="111" w:author="Greg Landry" w:date="2017-02-28T12:53:00Z">
        <w:r w:rsidDel="001E684F">
          <w:delText>4 ADC</w:delText>
        </w:r>
      </w:del>
      <w:del w:id="112" w:author="Greg Landry" w:date="2017-02-28T12:54:00Z">
        <w:r w:rsidDel="001E684F">
          <w:delText xml:space="preserve"> channels for this kit are</w:delText>
        </w:r>
      </w:del>
      <w:del w:id="113" w:author="Greg Landry" w:date="2017-04-04T10:53:00Z">
        <w:r w:rsidDel="00810358">
          <w:delText>:</w:delText>
        </w:r>
      </w:del>
    </w:p>
    <w:p w14:paraId="50071BD5" w14:textId="0F7E6DC4" w:rsidR="000B35DD" w:rsidRDefault="000B35DD">
      <w:pPr>
        <w:jc w:val="center"/>
      </w:pPr>
      <w:del w:id="114" w:author="Greg Landry" w:date="2017-02-28T12:54:00Z">
        <w:r w:rsidDel="001E684F">
          <w:rPr>
            <w:noProof/>
          </w:rPr>
          <w:drawing>
            <wp:inline distT="0" distB="0" distL="0" distR="0" wp14:anchorId="3E925576" wp14:editId="7EB9A545">
              <wp:extent cx="5630091" cy="1172334"/>
              <wp:effectExtent l="0" t="0" r="889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55239" cy="1177571"/>
                      </a:xfrm>
                      <a:prstGeom prst="rect">
                        <a:avLst/>
                      </a:prstGeom>
                    </pic:spPr>
                  </pic:pic>
                </a:graphicData>
              </a:graphic>
            </wp:inline>
          </w:drawing>
        </w:r>
      </w:del>
      <w:ins w:id="115" w:author="Greg Landry" w:date="2017-02-28T12:54:00Z">
        <w:r w:rsidR="001E684F">
          <w:rPr>
            <w:noProof/>
          </w:rPr>
          <w:drawing>
            <wp:inline distT="0" distB="0" distL="0" distR="0" wp14:anchorId="7100B822" wp14:editId="233BFEA5">
              <wp:extent cx="4626088" cy="1093259"/>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3049" cy="1106720"/>
                      </a:xfrm>
                      <a:prstGeom prst="rect">
                        <a:avLst/>
                      </a:prstGeom>
                    </pic:spPr>
                  </pic:pic>
                </a:graphicData>
              </a:graphic>
            </wp:inline>
          </w:drawing>
        </w:r>
      </w:ins>
    </w:p>
    <w:p w14:paraId="480C7AAE" w14:textId="5B0C49CC" w:rsidR="000B35DD" w:rsidDel="00810358" w:rsidRDefault="000B35DD" w:rsidP="000B35DD">
      <w:pPr>
        <w:rPr>
          <w:del w:id="116" w:author="Greg Landry" w:date="2017-04-04T10:53:00Z"/>
        </w:rPr>
      </w:pPr>
      <w:r>
        <w:t xml:space="preserve">The pins used for each </w:t>
      </w:r>
      <w:del w:id="117" w:author="Greg Landry" w:date="2017-02-28T12:54:00Z">
        <w:r w:rsidDel="001E684F">
          <w:delText xml:space="preserve">ADC </w:delText>
        </w:r>
      </w:del>
      <w:ins w:id="118" w:author="Greg Landry" w:date="2017-02-28T12:54:00Z">
        <w:r w:rsidR="001E684F">
          <w:t xml:space="preserve">PWM </w:t>
        </w:r>
      </w:ins>
      <w:del w:id="119" w:author="Greg Landry" w:date="2017-02-28T12:54:00Z">
        <w:r w:rsidDel="001E684F">
          <w:delText xml:space="preserve">channel </w:delText>
        </w:r>
      </w:del>
      <w:r>
        <w:t xml:space="preserve">can be found in </w:t>
      </w:r>
      <w:proofErr w:type="spellStart"/>
      <w:r>
        <w:t>platform.c</w:t>
      </w:r>
      <w:proofErr w:type="spellEnd"/>
      <w:r>
        <w:t>:</w:t>
      </w:r>
    </w:p>
    <w:p w14:paraId="783EC1CA" w14:textId="75A0F206" w:rsidR="000B35DD" w:rsidRDefault="00F93716">
      <w:pPr>
        <w:pPrChange w:id="120" w:author="Greg Landry" w:date="2017-04-04T10:53:00Z">
          <w:pPr>
            <w:jc w:val="center"/>
          </w:pPr>
        </w:pPrChange>
      </w:pPr>
      <w:del w:id="121" w:author="Greg Landry" w:date="2017-02-28T12:55:00Z">
        <w:r w:rsidDel="001E684F">
          <w:rPr>
            <w:noProof/>
          </w:rPr>
          <w:drawing>
            <wp:inline distT="0" distB="0" distL="0" distR="0" wp14:anchorId="0A7FC45F" wp14:editId="74CA64C3">
              <wp:extent cx="5734594" cy="9239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4096" cy="930271"/>
                      </a:xfrm>
                      <a:prstGeom prst="rect">
                        <a:avLst/>
                      </a:prstGeom>
                    </pic:spPr>
                  </pic:pic>
                </a:graphicData>
              </a:graphic>
            </wp:inline>
          </w:drawing>
        </w:r>
      </w:del>
      <w:ins w:id="122" w:author="Greg Landry" w:date="2017-02-28T12:55:00Z">
        <w:r w:rsidR="001E684F" w:rsidRPr="001E684F">
          <w:rPr>
            <w:noProof/>
          </w:rPr>
          <w:t xml:space="preserve"> </w:t>
        </w:r>
      </w:ins>
      <w:ins w:id="123" w:author="Greg Landry" w:date="2017-04-04T10:53:00Z">
        <w:r w:rsidR="00810358">
          <w:rPr>
            <w:noProof/>
          </w:rPr>
          <w:drawing>
            <wp:inline distT="0" distB="0" distL="0" distR="0" wp14:anchorId="3A71CF2F" wp14:editId="2895B702">
              <wp:extent cx="5943600" cy="937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37895"/>
                      </a:xfrm>
                      <a:prstGeom prst="rect">
                        <a:avLst/>
                      </a:prstGeom>
                    </pic:spPr>
                  </pic:pic>
                </a:graphicData>
              </a:graphic>
            </wp:inline>
          </w:drawing>
        </w:r>
      </w:ins>
    </w:p>
    <w:p w14:paraId="5D65F75A" w14:textId="18A5CC9F" w:rsidR="000B35DD" w:rsidRDefault="000B35DD" w:rsidP="000B35DD">
      <w:r>
        <w:t xml:space="preserve">Note that the </w:t>
      </w:r>
      <w:del w:id="124" w:author="Greg Landry" w:date="2017-02-28T12:55:00Z">
        <w:r w:rsidDel="001E684F">
          <w:delText xml:space="preserve">ADC </w:delText>
        </w:r>
      </w:del>
      <w:ins w:id="125" w:author="Greg Landry" w:date="2017-02-28T12:55:00Z">
        <w:r w:rsidR="001E684F">
          <w:t xml:space="preserve">PWM </w:t>
        </w:r>
      </w:ins>
      <w:r>
        <w:t xml:space="preserve">names must be used in the </w:t>
      </w:r>
      <w:del w:id="126" w:author="Greg Landry" w:date="2017-04-03T14:54:00Z">
        <w:r w:rsidDel="009809BD">
          <w:delText xml:space="preserve">ADC </w:delText>
        </w:r>
      </w:del>
      <w:ins w:id="127" w:author="Greg Landry" w:date="2017-04-03T14:54:00Z">
        <w:r w:rsidR="009809BD">
          <w:t xml:space="preserve">PWM </w:t>
        </w:r>
      </w:ins>
      <w:r>
        <w:t xml:space="preserve">API function calls. That is, you must use </w:t>
      </w:r>
      <w:r w:rsidRPr="000B35DD">
        <w:rPr>
          <w:i/>
        </w:rPr>
        <w:t>WICED_</w:t>
      </w:r>
      <w:del w:id="128" w:author="Greg Landry" w:date="2017-02-28T12:55:00Z">
        <w:r w:rsidRPr="000B35DD" w:rsidDel="001E684F">
          <w:rPr>
            <w:i/>
          </w:rPr>
          <w:delText>ADC</w:delText>
        </w:r>
      </w:del>
      <w:ins w:id="129" w:author="Greg Landry" w:date="2017-02-28T12:55:00Z">
        <w:r w:rsidR="001E684F">
          <w:rPr>
            <w:i/>
          </w:rPr>
          <w:t>PWM</w:t>
        </w:r>
      </w:ins>
      <w:r w:rsidRPr="000B35DD">
        <w:rPr>
          <w:i/>
        </w:rPr>
        <w:t>_1</w:t>
      </w:r>
      <w:r>
        <w:t xml:space="preserve"> to use </w:t>
      </w:r>
      <w:del w:id="130" w:author="Greg Landry" w:date="2017-02-28T12:55:00Z">
        <w:r w:rsidDel="001E684F">
          <w:delText>ADC channel</w:delText>
        </w:r>
      </w:del>
      <w:ins w:id="131" w:author="Greg Landry" w:date="2017-02-28T12:55:00Z">
        <w:r w:rsidR="001E684F">
          <w:t>PWM</w:t>
        </w:r>
      </w:ins>
      <w:r>
        <w:t xml:space="preserve"> 1. You cannot use </w:t>
      </w:r>
      <w:del w:id="132" w:author="Greg Landry" w:date="2017-02-28T12:56:00Z">
        <w:r w:rsidRPr="000B35DD" w:rsidDel="001E684F">
          <w:rPr>
            <w:i/>
          </w:rPr>
          <w:delText>WICED</w:delText>
        </w:r>
      </w:del>
      <w:ins w:id="133" w:author="Greg Landry" w:date="2017-02-28T12:56:00Z">
        <w:r w:rsidR="001E684F">
          <w:rPr>
            <w:i/>
          </w:rPr>
          <w:t>PIN</w:t>
        </w:r>
      </w:ins>
      <w:r w:rsidRPr="000B35DD">
        <w:rPr>
          <w:i/>
        </w:rPr>
        <w:t>_GPIO_</w:t>
      </w:r>
      <w:ins w:id="134" w:author="Greg Landry" w:date="2017-04-04T10:53:00Z">
        <w:r w:rsidR="00116BB7">
          <w:rPr>
            <w:i/>
          </w:rPr>
          <w:t>1</w:t>
        </w:r>
      </w:ins>
      <w:ins w:id="135" w:author="Greg Landry" w:date="2017-02-28T12:55:00Z">
        <w:r w:rsidR="001E684F">
          <w:rPr>
            <w:i/>
          </w:rPr>
          <w:t>0</w:t>
        </w:r>
      </w:ins>
      <w:del w:id="136" w:author="Greg Landry" w:date="2017-02-28T12:55:00Z">
        <w:r w:rsidRPr="000B35DD" w:rsidDel="001E684F">
          <w:rPr>
            <w:i/>
          </w:rPr>
          <w:delText>2</w:delText>
        </w:r>
      </w:del>
      <w:r>
        <w:t xml:space="preserve"> in the </w:t>
      </w:r>
      <w:del w:id="137" w:author="Greg Landry" w:date="2017-02-28T12:56:00Z">
        <w:r w:rsidDel="001E684F">
          <w:delText xml:space="preserve">ADC </w:delText>
        </w:r>
      </w:del>
      <w:ins w:id="138" w:author="Greg Landry" w:date="2017-02-28T12:56:00Z">
        <w:r w:rsidR="001E684F">
          <w:t xml:space="preserve">PWM </w:t>
        </w:r>
      </w:ins>
      <w:r>
        <w:t>API function calls.</w:t>
      </w:r>
    </w:p>
    <w:p w14:paraId="0801B145" w14:textId="474A1AA6" w:rsidR="007B57B2" w:rsidRDefault="007B57B2" w:rsidP="000B35DD">
      <w:pPr>
        <w:rPr>
          <w:ins w:id="139" w:author="Greg Landry" w:date="2017-04-04T10:44:00Z"/>
        </w:rPr>
      </w:pPr>
      <w:r>
        <w:t xml:space="preserve">If you develop your own hardware, it is best to add a new folder to the SDK </w:t>
      </w:r>
      <w:r w:rsidR="006B5F61">
        <w:t xml:space="preserve">Workspace </w:t>
      </w:r>
      <w:r>
        <w:t>platform folder with the appropriate files for your hardware. It is usually easiest to copy an existing platform and modify it as necessary for any different hardware connections.</w:t>
      </w:r>
    </w:p>
    <w:p w14:paraId="61F1EBC0" w14:textId="3FB8EC08" w:rsidR="0045728A" w:rsidRPr="000B35DD" w:rsidRDefault="0045728A" w:rsidP="000B35DD">
      <w:ins w:id="140" w:author="Greg Landry" w:date="2017-04-04T10:44:00Z">
        <w:r>
          <w:t xml:space="preserve">If you are working with a new kit, you may also need to add that platform to the list of </w:t>
        </w:r>
      </w:ins>
      <w:ins w:id="141" w:author="Greg Landry" w:date="2017-04-04T10:46:00Z">
        <w:r>
          <w:t>valid</w:t>
        </w:r>
      </w:ins>
      <w:ins w:id="142" w:author="Greg Landry" w:date="2017-04-04T10:44:00Z">
        <w:r>
          <w:t xml:space="preserve"> platforms in the </w:t>
        </w:r>
      </w:ins>
      <w:ins w:id="143" w:author="Greg Landry" w:date="2017-04-04T10:46:00Z">
        <w:r>
          <w:t xml:space="preserve">file located in the SDK at </w:t>
        </w:r>
        <w:r w:rsidRPr="00F65639">
          <w:rPr>
            <w:i/>
            <w:rPrChange w:id="144" w:author="Greg Landry" w:date="2017-04-04T10:54:00Z">
              <w:rPr/>
            </w:rPrChange>
          </w:rPr>
          <w:t>apps/</w:t>
        </w:r>
        <w:proofErr w:type="spellStart"/>
        <w:r w:rsidRPr="00F65639">
          <w:rPr>
            <w:i/>
            <w:rPrChange w:id="145" w:author="Greg Landry" w:date="2017-04-04T10:54:00Z">
              <w:rPr/>
            </w:rPrChange>
          </w:rPr>
          <w:t>waf</w:t>
        </w:r>
        <w:proofErr w:type="spellEnd"/>
        <w:r w:rsidRPr="00F65639">
          <w:rPr>
            <w:i/>
            <w:rPrChange w:id="146" w:author="Greg Landry" w:date="2017-04-04T10:54:00Z">
              <w:rPr/>
            </w:rPrChange>
          </w:rPr>
          <w:t>/</w:t>
        </w:r>
        <w:proofErr w:type="spellStart"/>
        <w:r w:rsidRPr="00F65639">
          <w:rPr>
            <w:i/>
            <w:rPrChange w:id="147" w:author="Greg Landry" w:date="2017-04-04T10:54:00Z">
              <w:rPr/>
            </w:rPrChange>
          </w:rPr>
          <w:t>tiny_bootloader</w:t>
        </w:r>
        <w:proofErr w:type="spellEnd"/>
        <w:r w:rsidRPr="00F65639">
          <w:rPr>
            <w:i/>
            <w:rPrChange w:id="148" w:author="Greg Landry" w:date="2017-04-04T10:54:00Z">
              <w:rPr/>
            </w:rPrChange>
          </w:rPr>
          <w:t>/tiny_bootlader.mk</w:t>
        </w:r>
        <w:r>
          <w:t>. This file is used by the make process.</w:t>
        </w:r>
      </w:ins>
    </w:p>
    <w:p w14:paraId="58BC3B36" w14:textId="361E3713" w:rsidR="005747F7" w:rsidRDefault="005747F7" w:rsidP="005747F7">
      <w:pPr>
        <w:pStyle w:val="Heading3"/>
      </w:pPr>
      <w:r>
        <w:t>Documentation</w:t>
      </w:r>
    </w:p>
    <w:p w14:paraId="7F9290DA" w14:textId="731BE1AD" w:rsidR="00866864" w:rsidRDefault="00866864" w:rsidP="005747F7">
      <w:r>
        <w:t xml:space="preserve">Documentation can be found in the </w:t>
      </w:r>
      <w:r w:rsidR="00893A4B">
        <w:t xml:space="preserve">SDK Workspace </w:t>
      </w:r>
      <w:r>
        <w:t xml:space="preserve">doc </w:t>
      </w:r>
      <w:r w:rsidR="00A544F9">
        <w:t>folder</w:t>
      </w:r>
      <w:r>
        <w:t xml:space="preserve">. The file API.html contains the documentation of the </w:t>
      </w:r>
      <w:r w:rsidR="00C83801">
        <w:t xml:space="preserve">APIs that we will be using. Open this file from a browser and </w:t>
      </w:r>
      <w:r w:rsidR="00626A32">
        <w:t>expand</w:t>
      </w:r>
      <w:r w:rsidR="00C83801">
        <w:t xml:space="preserve"> “Components”</w:t>
      </w:r>
      <w:r w:rsidR="00626A32">
        <w:t xml:space="preserve"> and “Platform Functions”</w:t>
      </w:r>
      <w:r w:rsidR="00C83801">
        <w:t xml:space="preserve"> to see the list of supported components</w:t>
      </w:r>
      <w:r w:rsidR="003E387E">
        <w:t xml:space="preserve"> (you can open </w:t>
      </w:r>
      <w:r w:rsidR="002E3CA7">
        <w:t xml:space="preserve">this file from </w:t>
      </w:r>
      <w:r w:rsidR="003E387E">
        <w:t xml:space="preserve">inside </w:t>
      </w:r>
      <w:r w:rsidR="002E3CA7">
        <w:t>WICED Studio</w:t>
      </w:r>
      <w:r w:rsidR="003E387E">
        <w:t xml:space="preserve"> too)</w:t>
      </w:r>
      <w:r w:rsidR="00C83801">
        <w:t>. We will be usi</w:t>
      </w:r>
      <w:r w:rsidR="00626A32">
        <w:t>ng GPIO, PWM</w:t>
      </w:r>
      <w:del w:id="149" w:author="Greg Landry" w:date="2017-02-28T12:56:00Z">
        <w:r w:rsidR="00626A32" w:rsidDel="0026267E">
          <w:delText>, ADC</w:delText>
        </w:r>
      </w:del>
      <w:r w:rsidR="00626A32">
        <w:t>, UART, and I2C</w:t>
      </w:r>
      <w:r w:rsidR="00C83801">
        <w:t>.</w:t>
      </w:r>
    </w:p>
    <w:p w14:paraId="48386241" w14:textId="52C4F04C" w:rsidR="005747F7" w:rsidRDefault="00C63A84" w:rsidP="00CA395B">
      <w:pPr>
        <w:jc w:val="center"/>
      </w:pPr>
      <w:r>
        <w:rPr>
          <w:noProof/>
        </w:rPr>
        <w:lastRenderedPageBreak/>
        <w:drawing>
          <wp:inline distT="0" distB="0" distL="0" distR="0" wp14:anchorId="684385DF" wp14:editId="79EC6EB4">
            <wp:extent cx="4852973" cy="3242259"/>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5128"/>
                    <a:stretch/>
                  </pic:blipFill>
                  <pic:spPr bwMode="auto">
                    <a:xfrm>
                      <a:off x="0" y="0"/>
                      <a:ext cx="4857250" cy="3245117"/>
                    </a:xfrm>
                    <a:prstGeom prst="rect">
                      <a:avLst/>
                    </a:prstGeom>
                    <a:ln>
                      <a:noFill/>
                    </a:ln>
                    <a:extLst>
                      <a:ext uri="{53640926-AAD7-44D8-BBD7-CCE9431645EC}">
                        <a14:shadowObscured xmlns:a14="http://schemas.microsoft.com/office/drawing/2010/main"/>
                      </a:ext>
                    </a:extLst>
                  </pic:spPr>
                </pic:pic>
              </a:graphicData>
            </a:graphic>
          </wp:inline>
        </w:drawing>
      </w:r>
    </w:p>
    <w:p w14:paraId="1E75C76A" w14:textId="646D9370" w:rsidR="005860F3" w:rsidRDefault="005860F3" w:rsidP="005747F7">
      <w:r>
        <w:t>Click on GPIO to see the list of GPIO APIs and then click on the</w:t>
      </w:r>
      <w:r w:rsidR="00C63A84">
        <w:t xml:space="preserve"> </w:t>
      </w:r>
      <w:proofErr w:type="spellStart"/>
      <w:r w:rsidR="00C63A84" w:rsidRPr="00C63A84">
        <w:rPr>
          <w:i/>
        </w:rPr>
        <w:t>wiced_gpio_init</w:t>
      </w:r>
      <w:proofErr w:type="spellEnd"/>
      <w:r w:rsidR="00C63A84">
        <w:t xml:space="preserve"> function for a </w:t>
      </w:r>
      <w:r>
        <w:t>description.</w:t>
      </w:r>
    </w:p>
    <w:p w14:paraId="0F2D1AA3" w14:textId="551C82F4" w:rsidR="005860F3" w:rsidRDefault="005860F3" w:rsidP="00CA395B">
      <w:pPr>
        <w:jc w:val="center"/>
      </w:pPr>
      <w:r>
        <w:rPr>
          <w:noProof/>
        </w:rPr>
        <w:drawing>
          <wp:inline distT="0" distB="0" distL="0" distR="0" wp14:anchorId="41D8AFDE" wp14:editId="6B1A5DB4">
            <wp:extent cx="4525781" cy="1964073"/>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38785" cy="1969717"/>
                    </a:xfrm>
                    <a:prstGeom prst="rect">
                      <a:avLst/>
                    </a:prstGeom>
                  </pic:spPr>
                </pic:pic>
              </a:graphicData>
            </a:graphic>
          </wp:inline>
        </w:drawing>
      </w:r>
    </w:p>
    <w:p w14:paraId="0E8C5CD9" w14:textId="4A6720DC" w:rsidR="005860F3" w:rsidRDefault="005860F3" w:rsidP="005747F7">
      <w:r>
        <w:t>The description tells you what the function does, but does not give information on the configuration structure. To find that</w:t>
      </w:r>
      <w:r w:rsidR="008F7A3D">
        <w:t xml:space="preserve"> information</w:t>
      </w:r>
      <w:r>
        <w:t xml:space="preserve">, </w:t>
      </w:r>
      <w:r w:rsidR="006E7F27">
        <w:t xml:space="preserve">once you are </w:t>
      </w:r>
      <w:r>
        <w:t xml:space="preserve">in </w:t>
      </w:r>
      <w:r w:rsidR="00422580">
        <w:t xml:space="preserve">WICED </w:t>
      </w:r>
      <w:r w:rsidR="007B618D">
        <w:t>Studio</w:t>
      </w:r>
      <w:r w:rsidR="00422580">
        <w:t xml:space="preserve"> </w:t>
      </w:r>
      <w:r>
        <w:t xml:space="preserve">you can highlight </w:t>
      </w:r>
      <w:r w:rsidR="003A57AA">
        <w:t>the</w:t>
      </w:r>
      <w:r>
        <w:t xml:space="preserve"> parameter</w:t>
      </w:r>
      <w:r w:rsidR="00422580">
        <w:t xml:space="preserve"> in the C code</w:t>
      </w:r>
      <w:r>
        <w:t>, right click, and select “Open Declaration”</w:t>
      </w:r>
      <w:r w:rsidR="00FD2407">
        <w:t xml:space="preserve"> (you will try this </w:t>
      </w:r>
      <w:r w:rsidR="00B62C56">
        <w:t>later in the exercises</w:t>
      </w:r>
      <w:r w:rsidR="00FD2407">
        <w:t>)</w:t>
      </w:r>
      <w:r>
        <w:t xml:space="preserve">. </w:t>
      </w:r>
      <w:r w:rsidR="003A57AA">
        <w:t>If you don’t already have a valid parameter provided, you can also get there by using “Open Declaration” on the function name, then the parameter type, and then the type name</w:t>
      </w:r>
      <w:r w:rsidR="008F7A3D">
        <w:t xml:space="preserve">. </w:t>
      </w:r>
      <w:r w:rsidR="003A57AA">
        <w:t>This</w:t>
      </w:r>
      <w:r>
        <w:t xml:space="preserve"> will show you the datatype with an explanation of the allowed choices:</w:t>
      </w:r>
    </w:p>
    <w:p w14:paraId="3E946CEE" w14:textId="13803BEA" w:rsidR="00FB49AC" w:rsidRDefault="005860F3" w:rsidP="00CA395B">
      <w:pPr>
        <w:jc w:val="center"/>
      </w:pPr>
      <w:r>
        <w:rPr>
          <w:noProof/>
        </w:rPr>
        <w:lastRenderedPageBreak/>
        <w:drawing>
          <wp:inline distT="0" distB="0" distL="0" distR="0" wp14:anchorId="21F1C7A6" wp14:editId="5384EF90">
            <wp:extent cx="5457143" cy="18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57143" cy="1866667"/>
                    </a:xfrm>
                    <a:prstGeom prst="rect">
                      <a:avLst/>
                    </a:prstGeom>
                  </pic:spPr>
                </pic:pic>
              </a:graphicData>
            </a:graphic>
          </wp:inline>
        </w:drawing>
      </w:r>
    </w:p>
    <w:p w14:paraId="0ACEBA3C" w14:textId="77777777" w:rsidR="00505445" w:rsidRDefault="00505445" w:rsidP="00CA77F3">
      <w:pPr>
        <w:pStyle w:val="Heading3"/>
        <w:rPr>
          <w:ins w:id="150" w:author="Greg Landry [2]" w:date="2017-08-28T16:36:00Z"/>
        </w:rPr>
      </w:pPr>
    </w:p>
    <w:p w14:paraId="2FA20A0D" w14:textId="64CC4061" w:rsidR="00D513EC" w:rsidDel="000D7E20" w:rsidRDefault="00D513EC">
      <w:pPr>
        <w:rPr>
          <w:del w:id="151" w:author="Greg Landry" w:date="2017-04-03T14:42:00Z"/>
          <w:rFonts w:ascii="Cambria" w:eastAsia="Times New Roman" w:hAnsi="Cambria"/>
          <w:b/>
          <w:bCs/>
          <w:color w:val="4F81BD"/>
        </w:rPr>
      </w:pPr>
      <w:del w:id="152" w:author="Greg Landry" w:date="2017-04-03T14:42:00Z">
        <w:r w:rsidDel="000D7E20">
          <w:br w:type="page"/>
        </w:r>
      </w:del>
    </w:p>
    <w:p w14:paraId="0C66C3EB" w14:textId="7A75FA39" w:rsidR="00CA77F3" w:rsidRDefault="00CA77F3" w:rsidP="00CA77F3">
      <w:pPr>
        <w:pStyle w:val="Heading3"/>
      </w:pPr>
      <w:r>
        <w:t xml:space="preserve">Creating a new WICED </w:t>
      </w:r>
      <w:r w:rsidR="00DC5D3B">
        <w:t xml:space="preserve">Studio </w:t>
      </w:r>
      <w:r>
        <w:t>project</w:t>
      </w:r>
    </w:p>
    <w:p w14:paraId="5DAAF855" w14:textId="564B2181" w:rsidR="00260098" w:rsidRDefault="00260098" w:rsidP="00260098">
      <w:pPr>
        <w:pStyle w:val="Heading4"/>
      </w:pPr>
      <w:r>
        <w:t>Directory Structure</w:t>
      </w:r>
    </w:p>
    <w:p w14:paraId="314B0A44" w14:textId="768F5FD4" w:rsidR="009672A7" w:rsidRDefault="009672A7" w:rsidP="00CA77F3">
      <w:r>
        <w:t xml:space="preserve">A WICED </w:t>
      </w:r>
      <w:r w:rsidR="00C37F71">
        <w:t xml:space="preserve">Studio </w:t>
      </w:r>
      <w:r>
        <w:t>project can be located anywhere wit</w:t>
      </w:r>
      <w:r w:rsidR="00B11A61">
        <w:t>hin the apps folder of the SDK W</w:t>
      </w:r>
      <w:r>
        <w:t>orkspace. For convenience, it is often easier to copy an existing example project to a new name rather than starting from scratch. The key parts of a project are:</w:t>
      </w:r>
    </w:p>
    <w:p w14:paraId="44E19E33" w14:textId="36AC97AD" w:rsidR="009672A7" w:rsidRDefault="009672A7" w:rsidP="009672A7">
      <w:pPr>
        <w:ind w:left="720"/>
      </w:pPr>
      <w:r>
        <w:t>A folder with the name of the project</w:t>
      </w:r>
      <w:r w:rsidR="00E87D93">
        <w:t>.</w:t>
      </w:r>
    </w:p>
    <w:p w14:paraId="1E7ED30F" w14:textId="72DC0DBC" w:rsidR="009672A7" w:rsidDel="002A599A" w:rsidRDefault="009672A7" w:rsidP="009672A7">
      <w:pPr>
        <w:ind w:left="720"/>
        <w:rPr>
          <w:moveFrom w:id="153" w:author="Greg Landry [2]" w:date="2017-08-28T16:36:00Z"/>
        </w:rPr>
      </w:pPr>
      <w:moveFromRangeStart w:id="154" w:author="Greg Landry [2]" w:date="2017-08-28T16:36:00Z" w:name="move491701530"/>
      <w:moveFrom w:id="155" w:author="Greg Landry [2]" w:date="2017-08-28T16:36:00Z">
        <w:r w:rsidDel="002A599A">
          <w:t>A C source file called &lt;project&gt;.c inside the project folder</w:t>
        </w:r>
        <w:r w:rsidR="00C63A84" w:rsidDel="002A599A">
          <w:t>.</w:t>
        </w:r>
      </w:moveFrom>
    </w:p>
    <w:moveFromRangeEnd w:id="154"/>
    <w:p w14:paraId="2CA7B3F0" w14:textId="5B654F2B" w:rsidR="009672A7" w:rsidRDefault="00ED2F63" w:rsidP="009672A7">
      <w:pPr>
        <w:ind w:left="720"/>
        <w:rPr>
          <w:ins w:id="156" w:author="Greg Landry [2]" w:date="2017-08-28T16:36:00Z"/>
        </w:rPr>
      </w:pPr>
      <w:r>
        <w:t xml:space="preserve">A </w:t>
      </w:r>
      <w:proofErr w:type="spellStart"/>
      <w:r>
        <w:t>make</w:t>
      </w:r>
      <w:r w:rsidR="009672A7">
        <w:t>file</w:t>
      </w:r>
      <w:proofErr w:type="spellEnd"/>
      <w:r w:rsidR="009672A7">
        <w:t xml:space="preserve"> called &lt;project&gt;.</w:t>
      </w:r>
      <w:proofErr w:type="spellStart"/>
      <w:r w:rsidR="009672A7">
        <w:t>mk</w:t>
      </w:r>
      <w:proofErr w:type="spellEnd"/>
      <w:r w:rsidR="009672A7">
        <w:t xml:space="preserve"> inside the project folder</w:t>
      </w:r>
      <w:r w:rsidR="00C63A84">
        <w:t>.</w:t>
      </w:r>
    </w:p>
    <w:p w14:paraId="6D7D8C3D" w14:textId="6D461CE1" w:rsidR="002A599A" w:rsidRDefault="002A599A" w:rsidP="002A599A">
      <w:pPr>
        <w:ind w:left="720"/>
        <w:rPr>
          <w:moveTo w:id="157" w:author="Greg Landry [2]" w:date="2017-08-28T16:36:00Z"/>
        </w:rPr>
      </w:pPr>
      <w:moveToRangeStart w:id="158" w:author="Greg Landry [2]" w:date="2017-08-28T16:36:00Z" w:name="move491701530"/>
      <w:moveTo w:id="159" w:author="Greg Landry [2]" w:date="2017-08-28T16:36:00Z">
        <w:r>
          <w:t xml:space="preserve">A C source file </w:t>
        </w:r>
      </w:moveTo>
      <w:ins w:id="160" w:author="Greg Landry [2]" w:date="2017-08-28T16:36:00Z">
        <w:r>
          <w:t xml:space="preserve">(usually </w:t>
        </w:r>
      </w:ins>
      <w:moveTo w:id="161" w:author="Greg Landry [2]" w:date="2017-08-28T16:36:00Z">
        <w:r>
          <w:t>called &lt;project&gt;.c</w:t>
        </w:r>
      </w:moveTo>
      <w:ins w:id="162" w:author="Greg Landry [2]" w:date="2017-08-28T16:36:00Z">
        <w:r>
          <w:t>)</w:t>
        </w:r>
      </w:ins>
      <w:moveTo w:id="163" w:author="Greg Landry [2]" w:date="2017-08-28T16:36:00Z">
        <w:r>
          <w:t xml:space="preserve"> inside the project folder.</w:t>
        </w:r>
      </w:moveTo>
    </w:p>
    <w:moveToRangeEnd w:id="158"/>
    <w:p w14:paraId="589B1589" w14:textId="0EB53258" w:rsidR="002A599A" w:rsidDel="002A599A" w:rsidRDefault="002A599A" w:rsidP="009672A7">
      <w:pPr>
        <w:ind w:left="720"/>
        <w:rPr>
          <w:del w:id="164" w:author="Greg Landry [2]" w:date="2017-08-28T16:36:00Z"/>
        </w:rPr>
      </w:pPr>
    </w:p>
    <w:p w14:paraId="56F6D386" w14:textId="0B2DEFEB" w:rsidR="00E87D93" w:rsidRPr="007A3FBB" w:rsidRDefault="009D146D" w:rsidP="00E87D93">
      <w:pPr>
        <w:rPr>
          <w:b/>
          <w:i/>
        </w:rPr>
      </w:pPr>
      <w:r>
        <w:rPr>
          <w:b/>
          <w:i/>
        </w:rPr>
        <w:t xml:space="preserve">IMPORTANT: </w:t>
      </w:r>
      <w:r w:rsidR="00E87D93" w:rsidRPr="007A3FBB">
        <w:rPr>
          <w:b/>
          <w:i/>
        </w:rPr>
        <w:t>The &lt;project&gt; name must be the same for the folder name</w:t>
      </w:r>
      <w:del w:id="165" w:author="Greg Landry [2]" w:date="2017-08-28T16:37:00Z">
        <w:r w:rsidR="00E87D93" w:rsidRPr="007A3FBB" w:rsidDel="002A599A">
          <w:rPr>
            <w:b/>
            <w:i/>
          </w:rPr>
          <w:delText>, C file name,</w:delText>
        </w:r>
      </w:del>
      <w:r w:rsidR="00E87D93" w:rsidRPr="007A3FBB">
        <w:rPr>
          <w:b/>
          <w:i/>
        </w:rPr>
        <w:t xml:space="preserve"> and </w:t>
      </w:r>
      <w:proofErr w:type="spellStart"/>
      <w:r w:rsidR="00E87D93" w:rsidRPr="007A3FBB">
        <w:rPr>
          <w:b/>
          <w:i/>
        </w:rPr>
        <w:t>makefile</w:t>
      </w:r>
      <w:proofErr w:type="spellEnd"/>
      <w:r w:rsidR="00E87D93" w:rsidRPr="007A3FBB">
        <w:rPr>
          <w:b/>
          <w:i/>
        </w:rPr>
        <w:t>.</w:t>
      </w:r>
    </w:p>
    <w:p w14:paraId="4DC13A24" w14:textId="6E514A43" w:rsidR="002A599A" w:rsidRDefault="002A599A" w:rsidP="002A599A">
      <w:pPr>
        <w:pStyle w:val="Heading4"/>
        <w:rPr>
          <w:ins w:id="166" w:author="Greg Landry [2]" w:date="2017-08-28T16:39:00Z"/>
        </w:rPr>
      </w:pPr>
      <w:ins w:id="167" w:author="Greg Landry [2]" w:date="2017-08-28T16:39:00Z">
        <w:r>
          <w:t xml:space="preserve"> </w:t>
        </w:r>
        <w:proofErr w:type="spellStart"/>
        <w:r>
          <w:t>makefile</w:t>
        </w:r>
        <w:proofErr w:type="spellEnd"/>
      </w:ins>
    </w:p>
    <w:p w14:paraId="0D9A80F1" w14:textId="0EA5D4A6" w:rsidR="009672A7" w:rsidRPr="00F80DFA" w:rsidRDefault="00C0032F" w:rsidP="00CA77F3">
      <w:r>
        <w:t xml:space="preserve">The </w:t>
      </w:r>
      <w:proofErr w:type="spellStart"/>
      <w:r>
        <w:t>make</w:t>
      </w:r>
      <w:r w:rsidR="009672A7">
        <w:t>file</w:t>
      </w:r>
      <w:proofErr w:type="spellEnd"/>
      <w:r w:rsidR="009672A7">
        <w:t xml:space="preserve"> contains the application name (any unique string), and the list of all source files (including &lt;project&gt;.c</w:t>
      </w:r>
      <w:ins w:id="168" w:author="Greg Landry [2]" w:date="2017-08-28T16:37:00Z">
        <w:r w:rsidR="002A599A">
          <w:t>)</w:t>
        </w:r>
      </w:ins>
      <w:r w:rsidR="009672A7">
        <w:t>. It may also contain a list of valid and/or invalid platforms for the given project</w:t>
      </w:r>
      <w:r w:rsidR="00C12858">
        <w:t>,</w:t>
      </w:r>
      <w:r w:rsidR="001D4C2F">
        <w:t xml:space="preserve"> </w:t>
      </w:r>
      <w:proofErr w:type="spellStart"/>
      <w:r w:rsidR="001D4C2F">
        <w:t>make</w:t>
      </w:r>
      <w:r w:rsidR="00260098">
        <w:t>file</w:t>
      </w:r>
      <w:proofErr w:type="spellEnd"/>
      <w:r w:rsidR="00260098">
        <w:t xml:space="preserve"> macros to provide access to libraries</w:t>
      </w:r>
      <w:r w:rsidR="004877B7">
        <w:t>,</w:t>
      </w:r>
      <w:r w:rsidR="00260098">
        <w:t xml:space="preserve"> and other resources such as images, web pages, etc.</w:t>
      </w:r>
      <w:r w:rsidR="00F15200">
        <w:t xml:space="preserve"> </w:t>
      </w:r>
      <w:r w:rsidR="00F15200" w:rsidRPr="00F15200">
        <w:rPr>
          <w:b/>
        </w:rPr>
        <w:t xml:space="preserve">The application name </w:t>
      </w:r>
      <w:r w:rsidR="00117DC6">
        <w:rPr>
          <w:b/>
        </w:rPr>
        <w:t xml:space="preserve">in the make file </w:t>
      </w:r>
      <w:r w:rsidR="00F15200" w:rsidRPr="00F15200">
        <w:rPr>
          <w:b/>
        </w:rPr>
        <w:t>MUST BE A UNIQUE STRING.</w:t>
      </w:r>
      <w:r w:rsidR="00F15200">
        <w:t xml:space="preserve"> If any two projects in the </w:t>
      </w:r>
      <w:r w:rsidR="00F15200" w:rsidRPr="00117DC6">
        <w:rPr>
          <w:u w:val="single"/>
        </w:rPr>
        <w:t>entire workspace</w:t>
      </w:r>
      <w:r w:rsidR="00F15200">
        <w:t xml:space="preserve"> have the same application name then the build may not work. In some </w:t>
      </w:r>
      <w:proofErr w:type="gramStart"/>
      <w:r w:rsidR="00F15200">
        <w:t>cases</w:t>
      </w:r>
      <w:proofErr w:type="gramEnd"/>
      <w:r w:rsidR="00F15200">
        <w:t xml:space="preserve"> the build may go into an infinite loop because the make target builds the files from the wrong project and then can’t find the correct object files </w:t>
      </w:r>
      <w:r w:rsidR="00BC1F13">
        <w:t>forcing</w:t>
      </w:r>
      <w:r w:rsidR="00F15200">
        <w:t xml:space="preserve"> it </w:t>
      </w:r>
      <w:r w:rsidR="00BC1F13">
        <w:t xml:space="preserve">to </w:t>
      </w:r>
      <w:r w:rsidR="00F15200">
        <w:t>continually request the (wrong) files to be re-built. Therefore, it is recommended that the complete project name including the folder path hierarchy be used in the application name.</w:t>
      </w:r>
      <w:ins w:id="169" w:author="Greg Landry" w:date="2017-06-05T09:35:00Z">
        <w:r w:rsidR="00E65741">
          <w:t xml:space="preserve"> In addition, </w:t>
        </w:r>
        <w:r w:rsidR="00E65741" w:rsidRPr="00E65741">
          <w:rPr>
            <w:b/>
            <w:rPrChange w:id="170" w:author="Greg Landry" w:date="2017-06-05T09:36:00Z">
              <w:rPr/>
            </w:rPrChange>
          </w:rPr>
          <w:t>the application name in the make file must not have any spaces at the end of the string</w:t>
        </w:r>
        <w:r w:rsidR="00E65741">
          <w:t>.</w:t>
        </w:r>
      </w:ins>
      <w:ins w:id="171" w:author="Greg Landry" w:date="2017-06-05T09:36:00Z">
        <w:r w:rsidR="00E65741">
          <w:t xml:space="preserve"> If it does, the project will not build.</w:t>
        </w:r>
      </w:ins>
    </w:p>
    <w:p w14:paraId="59A26EA2" w14:textId="77777777" w:rsidR="002A599A" w:rsidRDefault="002A599A" w:rsidP="002A599A">
      <w:pPr>
        <w:pStyle w:val="Heading4"/>
        <w:rPr>
          <w:moveTo w:id="172" w:author="Greg Landry [2]" w:date="2017-08-28T16:38:00Z"/>
        </w:rPr>
      </w:pPr>
      <w:moveToRangeStart w:id="173" w:author="Greg Landry [2]" w:date="2017-08-28T16:38:00Z" w:name="move491701659"/>
      <w:moveTo w:id="174" w:author="Greg Landry [2]" w:date="2017-08-28T16:38:00Z">
        <w:r>
          <w:t>C file</w:t>
        </w:r>
      </w:moveTo>
    </w:p>
    <w:p w14:paraId="477B2A19" w14:textId="77777777" w:rsidR="002A599A" w:rsidRDefault="002A599A" w:rsidP="002A599A">
      <w:pPr>
        <w:rPr>
          <w:moveTo w:id="175" w:author="Greg Landry [2]" w:date="2017-08-28T16:38:00Z"/>
        </w:rPr>
      </w:pPr>
      <w:moveTo w:id="176" w:author="Greg Landry [2]" w:date="2017-08-28T16:38:00Z">
        <w:r>
          <w:t>You must #include “</w:t>
        </w:r>
        <w:proofErr w:type="spellStart"/>
        <w:r>
          <w:t>wiced.h</w:t>
        </w:r>
        <w:proofErr w:type="spellEnd"/>
        <w:r>
          <w:t xml:space="preserve">” at the top of the main C file. You must also call the </w:t>
        </w:r>
        <w:proofErr w:type="spellStart"/>
        <w:r>
          <w:t>wiced_</w:t>
        </w:r>
        <w:proofErr w:type="gramStart"/>
        <w:r>
          <w:t>init</w:t>
        </w:r>
        <w:proofErr w:type="spellEnd"/>
        <w:r>
          <w:t>(</w:t>
        </w:r>
        <w:proofErr w:type="gramEnd"/>
        <w:r>
          <w:t xml:space="preserve">); function in the initialization section of the main C file. This function does </w:t>
        </w:r>
        <w:proofErr w:type="gramStart"/>
        <w:r>
          <w:t>all of</w:t>
        </w:r>
        <w:proofErr w:type="gramEnd"/>
        <w:r>
          <w:t xml:space="preserve"> the initialization required to get the other WICED APIs to work properly and calls the functions that initialize the peripherals for the kit.</w:t>
        </w:r>
      </w:moveTo>
    </w:p>
    <w:moveToRangeEnd w:id="173"/>
    <w:p w14:paraId="1B513F1C" w14:textId="16EEE892" w:rsidR="00260098" w:rsidRDefault="00260098" w:rsidP="00260098">
      <w:pPr>
        <w:pStyle w:val="Heading4"/>
      </w:pPr>
      <w:r>
        <w:lastRenderedPageBreak/>
        <w:t>Make Target</w:t>
      </w:r>
    </w:p>
    <w:p w14:paraId="1733B601" w14:textId="059E4970" w:rsidR="00FB49AC" w:rsidRDefault="00FB49AC" w:rsidP="00CA77F3">
      <w:proofErr w:type="gramStart"/>
      <w:r>
        <w:t>In order to</w:t>
      </w:r>
      <w:proofErr w:type="gramEnd"/>
      <w:r>
        <w:t xml:space="preserve"> download the project to your board, you will need to create a new make target of the form:</w:t>
      </w:r>
    </w:p>
    <w:p w14:paraId="35D9F524" w14:textId="6E13E17A" w:rsidR="00FB49AC" w:rsidRPr="00FB49AC" w:rsidRDefault="00FB49AC" w:rsidP="00FB49AC">
      <w:pPr>
        <w:ind w:left="720"/>
        <w:rPr>
          <w:i/>
        </w:rPr>
      </w:pPr>
      <w:r w:rsidRPr="00FB49AC">
        <w:rPr>
          <w:i/>
        </w:rPr>
        <w:t>&lt;folder1</w:t>
      </w:r>
      <w:proofErr w:type="gramStart"/>
      <w:r w:rsidRPr="00FB49AC">
        <w:rPr>
          <w:i/>
        </w:rPr>
        <w:t>&gt;.</w:t>
      </w:r>
      <w:r w:rsidR="004C1558">
        <w:rPr>
          <w:i/>
        </w:rPr>
        <w:t>[</w:t>
      </w:r>
      <w:proofErr w:type="gramEnd"/>
      <w:r w:rsidRPr="00FB49AC">
        <w:rPr>
          <w:i/>
        </w:rPr>
        <w:t>&lt;folder</w:t>
      </w:r>
      <w:r w:rsidR="00260098">
        <w:rPr>
          <w:i/>
        </w:rPr>
        <w:t>2</w:t>
      </w:r>
      <w:r w:rsidRPr="00FB49AC">
        <w:rPr>
          <w:i/>
        </w:rPr>
        <w:t>&gt;</w:t>
      </w:r>
      <w:r w:rsidR="004C1558">
        <w:rPr>
          <w:i/>
        </w:rPr>
        <w:t>…]</w:t>
      </w:r>
      <w:r w:rsidRPr="00FB49AC">
        <w:rPr>
          <w:i/>
        </w:rPr>
        <w:t>.&lt;project&gt;-&lt;platform&gt; download run</w:t>
      </w:r>
    </w:p>
    <w:p w14:paraId="122E7ADF" w14:textId="77777777" w:rsidR="00DE1951" w:rsidRDefault="00DE1951" w:rsidP="00DE1951">
      <w:pPr>
        <w:pStyle w:val="ListParagraph"/>
        <w:numPr>
          <w:ilvl w:val="0"/>
          <w:numId w:val="45"/>
        </w:numPr>
      </w:pPr>
      <w:r>
        <w:t>&lt;folder1&gt; is the name of the folder below the apps folder.</w:t>
      </w:r>
    </w:p>
    <w:p w14:paraId="1C2C7D9A" w14:textId="77777777" w:rsidR="00DE1951" w:rsidRDefault="00DE1951" w:rsidP="00DE1951">
      <w:pPr>
        <w:pStyle w:val="ListParagraph"/>
        <w:numPr>
          <w:ilvl w:val="0"/>
          <w:numId w:val="45"/>
        </w:numPr>
      </w:pPr>
      <w:r>
        <w:t>&lt;folder2&gt;, &lt;folder3&gt;, etc., are the rest of the path down to the project name. There can be as many or as few additional folder names as you want. Use a period to separate the folder names.</w:t>
      </w:r>
    </w:p>
    <w:p w14:paraId="71DB4672" w14:textId="258642E1" w:rsidR="00DE1951" w:rsidRDefault="00DE1951" w:rsidP="00DE1951">
      <w:pPr>
        <w:pStyle w:val="ListParagraph"/>
        <w:numPr>
          <w:ilvl w:val="0"/>
          <w:numId w:val="45"/>
        </w:numPr>
      </w:pPr>
      <w:r>
        <w:t>&lt;project&gt; is the name of the project. Th</w:t>
      </w:r>
      <w:r w:rsidR="00D1660B">
        <w:t xml:space="preserve">e folder, main C file, and </w:t>
      </w:r>
      <w:proofErr w:type="spellStart"/>
      <w:r w:rsidR="00D1660B">
        <w:t>make</w:t>
      </w:r>
      <w:r>
        <w:t>file</w:t>
      </w:r>
      <w:proofErr w:type="spellEnd"/>
      <w:r>
        <w:t xml:space="preserve"> </w:t>
      </w:r>
      <w:r w:rsidR="00F80DFA">
        <w:t>must</w:t>
      </w:r>
      <w:r>
        <w:t xml:space="preserve"> all have the </w:t>
      </w:r>
      <w:r w:rsidR="00F80DFA">
        <w:t xml:space="preserve">same </w:t>
      </w:r>
      <w:r>
        <w:t>name.</w:t>
      </w:r>
    </w:p>
    <w:p w14:paraId="042A8AE3" w14:textId="77777777" w:rsidR="00DE1951" w:rsidRDefault="00DE1951" w:rsidP="00DE1951">
      <w:pPr>
        <w:pStyle w:val="ListParagraph"/>
        <w:numPr>
          <w:ilvl w:val="0"/>
          <w:numId w:val="45"/>
        </w:numPr>
      </w:pPr>
      <w:r>
        <w:t xml:space="preserve">&lt;platform&gt; is the name of the hardware platform (i.e. kit). There must be an entry in the platforms directory that matches the name provided here. </w:t>
      </w:r>
    </w:p>
    <w:p w14:paraId="4B0D25ED" w14:textId="3FE8CBF1" w:rsidR="00FB49AC" w:rsidRDefault="00FB49AC" w:rsidP="00FB49AC">
      <w:r>
        <w:t xml:space="preserve">For example, </w:t>
      </w:r>
      <w:r w:rsidR="00F70BFA">
        <w:t>if we create a folder called “</w:t>
      </w:r>
      <w:del w:id="177" w:author="Greg Landry" w:date="2017-02-28T12:57:00Z">
        <w:r w:rsidR="00F70BFA" w:rsidDel="006167D3">
          <w:delText>wa</w:delText>
        </w:r>
        <w:r w:rsidDel="006167D3">
          <w:delText>101</w:delText>
        </w:r>
      </w:del>
      <w:ins w:id="178" w:author="Greg Landry" w:date="2017-02-28T12:57:00Z">
        <w:r w:rsidR="006167D3">
          <w:t>ww101</w:t>
        </w:r>
      </w:ins>
      <w:r>
        <w:t>” for our class projects and a subfolder called “0</w:t>
      </w:r>
      <w:r w:rsidR="00593DCC">
        <w:t>2</w:t>
      </w:r>
      <w:r>
        <w:t xml:space="preserve">” for the chapter </w:t>
      </w:r>
      <w:r w:rsidR="00593DCC">
        <w:t>2</w:t>
      </w:r>
      <w:r>
        <w:t xml:space="preserve"> projects, and call the first project </w:t>
      </w:r>
      <w:r w:rsidR="0097643E">
        <w:t>“</w:t>
      </w:r>
      <w:del w:id="179" w:author="Greg Landry" w:date="2017-02-28T12:57:00Z">
        <w:r w:rsidDel="006167D3">
          <w:delText>01</w:delText>
        </w:r>
      </w:del>
      <w:ins w:id="180" w:author="Greg Landry" w:date="2017-02-28T12:57:00Z">
        <w:r w:rsidR="006167D3">
          <w:t>02</w:t>
        </w:r>
      </w:ins>
      <w:r>
        <w:t>_blinkled</w:t>
      </w:r>
      <w:r w:rsidR="0097643E">
        <w:t>”</w:t>
      </w:r>
      <w:r>
        <w:t>, the build target for our board would be:</w:t>
      </w:r>
    </w:p>
    <w:p w14:paraId="7BC7EAFF" w14:textId="0A86AD33" w:rsidR="00FB49AC" w:rsidRDefault="00FB49AC" w:rsidP="00FB49AC">
      <w:pPr>
        <w:ind w:left="720"/>
        <w:rPr>
          <w:i/>
        </w:rPr>
      </w:pPr>
      <w:del w:id="181" w:author="Greg Landry" w:date="2017-02-28T12:57:00Z">
        <w:r w:rsidRPr="00FB49AC" w:rsidDel="006167D3">
          <w:rPr>
            <w:i/>
          </w:rPr>
          <w:delText>wa101</w:delText>
        </w:r>
      </w:del>
      <w:ins w:id="182" w:author="Greg Landry" w:date="2017-02-28T12:57:00Z">
        <w:r w:rsidR="006167D3" w:rsidRPr="00FB49AC">
          <w:rPr>
            <w:i/>
          </w:rPr>
          <w:t>w</w:t>
        </w:r>
        <w:r w:rsidR="006167D3">
          <w:rPr>
            <w:i/>
          </w:rPr>
          <w:t>w</w:t>
        </w:r>
        <w:r w:rsidR="006167D3" w:rsidRPr="00FB49AC">
          <w:rPr>
            <w:i/>
          </w:rPr>
          <w:t>101</w:t>
        </w:r>
      </w:ins>
      <w:r w:rsidRPr="00FB49AC">
        <w:rPr>
          <w:i/>
        </w:rPr>
        <w:t>.0</w:t>
      </w:r>
      <w:r w:rsidR="00593DCC">
        <w:rPr>
          <w:i/>
        </w:rPr>
        <w:t>2</w:t>
      </w:r>
      <w:r w:rsidRPr="00FB49AC">
        <w:rPr>
          <w:i/>
        </w:rPr>
        <w:t>.</w:t>
      </w:r>
      <w:del w:id="183" w:author="Greg Landry" w:date="2017-02-28T12:57:00Z">
        <w:r w:rsidRPr="00FB49AC" w:rsidDel="006167D3">
          <w:rPr>
            <w:i/>
          </w:rPr>
          <w:delText>01</w:delText>
        </w:r>
      </w:del>
      <w:ins w:id="184" w:author="Greg Landry" w:date="2017-02-28T12:57:00Z">
        <w:r w:rsidR="006167D3" w:rsidRPr="00FB49AC">
          <w:rPr>
            <w:i/>
          </w:rPr>
          <w:t>0</w:t>
        </w:r>
        <w:r w:rsidR="006167D3">
          <w:rPr>
            <w:i/>
          </w:rPr>
          <w:t>2</w:t>
        </w:r>
      </w:ins>
      <w:r w:rsidRPr="00FB49AC">
        <w:rPr>
          <w:i/>
        </w:rPr>
        <w:t>_blinkled-</w:t>
      </w:r>
      <w:del w:id="185" w:author="Greg Landry" w:date="2017-02-28T12:57:00Z">
        <w:r w:rsidRPr="00FB49AC" w:rsidDel="006167D3">
          <w:rPr>
            <w:i/>
          </w:rPr>
          <w:delText>BCM94343W</w:delText>
        </w:r>
      </w:del>
      <w:ins w:id="186" w:author="Greg Landry" w:date="2017-04-03T14:24:00Z">
        <w:r w:rsidR="007C1A83">
          <w:rPr>
            <w:i/>
          </w:rPr>
          <w:t>CYW</w:t>
        </w:r>
      </w:ins>
      <w:ins w:id="187" w:author="Greg Landry" w:date="2017-02-28T12:57:00Z">
        <w:r w:rsidR="006167D3" w:rsidRPr="00FB49AC">
          <w:rPr>
            <w:i/>
          </w:rPr>
          <w:t>943</w:t>
        </w:r>
        <w:r w:rsidR="006167D3">
          <w:rPr>
            <w:i/>
          </w:rPr>
          <w:t>907AEVAL1F</w:t>
        </w:r>
      </w:ins>
      <w:r w:rsidRPr="00FB49AC">
        <w:rPr>
          <w:i/>
        </w:rPr>
        <w:t>_</w:t>
      </w:r>
      <w:ins w:id="188" w:author="Greg Landry" w:date="2017-02-28T12:57:00Z">
        <w:r w:rsidR="006167D3">
          <w:rPr>
            <w:i/>
          </w:rPr>
          <w:t>WW101</w:t>
        </w:r>
      </w:ins>
      <w:del w:id="189" w:author="Greg Landry" w:date="2017-02-28T12:57:00Z">
        <w:r w:rsidRPr="00FB49AC" w:rsidDel="006167D3">
          <w:rPr>
            <w:i/>
          </w:rPr>
          <w:delText>AVN</w:delText>
        </w:r>
      </w:del>
      <w:r w:rsidRPr="00FB49AC">
        <w:rPr>
          <w:i/>
        </w:rPr>
        <w:t xml:space="preserve"> download run</w:t>
      </w:r>
    </w:p>
    <w:p w14:paraId="1998CEBD" w14:textId="60C94775" w:rsidR="00D71F25" w:rsidRDefault="00D71F25" w:rsidP="00D71F25">
      <w:r>
        <w:t>The make targets that are defined can be seen in the “Make Target” window along the right side of WI</w:t>
      </w:r>
      <w:ins w:id="190" w:author="Greg Landry" w:date="2017-06-15T21:17:00Z">
        <w:r w:rsidR="00632C41">
          <w:t>C</w:t>
        </w:r>
      </w:ins>
      <w:del w:id="191" w:author="Greg Landry" w:date="2017-06-15T21:17:00Z">
        <w:r w:rsidDel="00632C41">
          <w:delText>K</w:delText>
        </w:r>
      </w:del>
      <w:r>
        <w:t xml:space="preserve">ED </w:t>
      </w:r>
      <w:r w:rsidR="002F199B">
        <w:t>Studio</w:t>
      </w:r>
      <w:r>
        <w:t>. Expand “</w:t>
      </w:r>
      <w:r w:rsidR="0097643E">
        <w:t>43xxx_Wi-Fi</w:t>
      </w:r>
      <w:r>
        <w:t>” to see the existing make targets.</w:t>
      </w:r>
    </w:p>
    <w:p w14:paraId="1BC272FF" w14:textId="4B4292B7" w:rsidR="00DE1951" w:rsidRDefault="00DE1951" w:rsidP="00DE1951">
      <w:r>
        <w:t xml:space="preserve">To create a new make </w:t>
      </w:r>
      <w:proofErr w:type="gramStart"/>
      <w:r>
        <w:t>target</w:t>
      </w:r>
      <w:proofErr w:type="gramEnd"/>
      <w:r>
        <w:t xml:space="preserve"> you can right click on an existing make target that is similar to what you want to create and select </w:t>
      </w:r>
      <w:r w:rsidRPr="00DE1951">
        <w:rPr>
          <w:i/>
        </w:rPr>
        <w:t>New</w:t>
      </w:r>
      <w:r>
        <w:rPr>
          <w:i/>
        </w:rPr>
        <w:t>…</w:t>
      </w:r>
      <w:r>
        <w:t xml:space="preserve"> This will give you a copy of the make target with “</w:t>
      </w:r>
      <w:r w:rsidRPr="00DE1951">
        <w:rPr>
          <w:i/>
        </w:rPr>
        <w:t xml:space="preserve">Copy </w:t>
      </w:r>
      <w:proofErr w:type="gramStart"/>
      <w:r w:rsidRPr="00DE1951">
        <w:rPr>
          <w:i/>
        </w:rPr>
        <w:t>of</w:t>
      </w:r>
      <w:r>
        <w:t xml:space="preserve"> ”</w:t>
      </w:r>
      <w:proofErr w:type="gramEnd"/>
      <w:r>
        <w:t xml:space="preserve"> at the beginning of the name. Delete “</w:t>
      </w:r>
      <w:r w:rsidRPr="00DE1951">
        <w:rPr>
          <w:i/>
        </w:rPr>
        <w:t xml:space="preserve">Copy </w:t>
      </w:r>
      <w:proofErr w:type="gramStart"/>
      <w:r>
        <w:rPr>
          <w:i/>
        </w:rPr>
        <w:t>of ”</w:t>
      </w:r>
      <w:proofErr w:type="gramEnd"/>
      <w:r>
        <w:t xml:space="preserve"> (don’t forget to remove the space!) and change the name as necessary for your new make target.</w:t>
      </w:r>
    </w:p>
    <w:p w14:paraId="755843FC" w14:textId="3D42D29B" w:rsidR="00F4310E" w:rsidRDefault="00F4310E" w:rsidP="00DE1951">
      <w:r>
        <w:t>Once you have a make target, you can build the project and</w:t>
      </w:r>
      <w:r w:rsidR="00F93C15">
        <w:t xml:space="preserve"> program the kit</w:t>
      </w:r>
      <w:r>
        <w:t xml:space="preserve"> by just double clicking on it. You can see the build progress in the </w:t>
      </w:r>
      <w:r w:rsidRPr="001E7F3A">
        <w:rPr>
          <w:i/>
        </w:rPr>
        <w:t>Console</w:t>
      </w:r>
      <w:r>
        <w:t xml:space="preserve"> window. If you need to kill a build that is in progress, you can click on the lower right corner of the IDE </w:t>
      </w:r>
      <w:r w:rsidR="001E7F3A">
        <w:t xml:space="preserve">to open the </w:t>
      </w:r>
      <w:r w:rsidR="001E7F3A" w:rsidRPr="001E7F3A">
        <w:rPr>
          <w:i/>
        </w:rPr>
        <w:t>Progress</w:t>
      </w:r>
      <w:r w:rsidR="001E7F3A">
        <w:t xml:space="preserve"> window </w:t>
      </w:r>
      <w:r>
        <w:t xml:space="preserve">and then click on the red box </w:t>
      </w:r>
      <w:r w:rsidR="001E7F3A">
        <w:t xml:space="preserve">next to the build </w:t>
      </w:r>
      <w:r>
        <w:t>as shown below.</w:t>
      </w:r>
    </w:p>
    <w:p w14:paraId="51850D0D" w14:textId="5E525210" w:rsidR="00F4310E" w:rsidRDefault="00D00013" w:rsidP="001E7F3A">
      <w:pPr>
        <w:jc w:val="center"/>
      </w:pPr>
      <w:r>
        <w:rPr>
          <w:noProof/>
        </w:rPr>
        <w:lastRenderedPageBreak/>
        <mc:AlternateContent>
          <mc:Choice Requires="wps">
            <w:drawing>
              <wp:anchor distT="0" distB="0" distL="114300" distR="114300" simplePos="0" relativeHeight="251659264" behindDoc="0" locked="0" layoutInCell="1" allowOverlap="1" wp14:anchorId="25C1F5D3" wp14:editId="56836BF4">
                <wp:simplePos x="0" y="0"/>
                <wp:positionH relativeFrom="column">
                  <wp:posOffset>5627141</wp:posOffset>
                </wp:positionH>
                <wp:positionV relativeFrom="paragraph">
                  <wp:posOffset>3060903</wp:posOffset>
                </wp:positionV>
                <wp:extent cx="143302" cy="163773"/>
                <wp:effectExtent l="19050" t="19050" r="28575" b="27305"/>
                <wp:wrapNone/>
                <wp:docPr id="8" name="Rectangle 8"/>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w:pict>
              <v:rect w14:anchorId="4618DBAD" id="Rectangle 8" o:spid="_x0000_s1026" style="position:absolute;margin-left:443.1pt;margin-top:241pt;width:11.3pt;height:1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" filled="f" strokecolor="red" strokeweight="2.25pt"/>
            </w:pict>
          </mc:Fallback>
        </mc:AlternateContent>
      </w:r>
      <w:r>
        <w:rPr>
          <w:noProof/>
        </w:rPr>
        <mc:AlternateContent>
          <mc:Choice Requires="wps">
            <w:drawing>
              <wp:anchor distT="0" distB="0" distL="114300" distR="114300" simplePos="0" relativeHeight="251661312" behindDoc="0" locked="0" layoutInCell="1" allowOverlap="1" wp14:anchorId="31E0A19A" wp14:editId="1B4693C0">
                <wp:simplePos x="0" y="0"/>
                <wp:positionH relativeFrom="column">
                  <wp:posOffset>5607939</wp:posOffset>
                </wp:positionH>
                <wp:positionV relativeFrom="paragraph">
                  <wp:posOffset>2211324</wp:posOffset>
                </wp:positionV>
                <wp:extent cx="143302" cy="163773"/>
                <wp:effectExtent l="19050" t="19050" r="28575" b="27305"/>
                <wp:wrapNone/>
                <wp:docPr id="9" name="Rectangle 9"/>
                <wp:cNvGraphicFramePr/>
                <a:graphic xmlns:a="http://schemas.openxmlformats.org/drawingml/2006/main">
                  <a:graphicData uri="http://schemas.microsoft.com/office/word/2010/wordprocessingShape">
                    <wps:wsp>
                      <wps:cNvSpPr/>
                      <wps:spPr>
                        <a:xfrm>
                          <a:off x="0" y="0"/>
                          <a:ext cx="143302" cy="163773"/>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w:pict>
              <v:rect w14:anchorId="5FE32B85" id="Rectangle 9" o:spid="_x0000_s1026" style="position:absolute;margin-left:441.55pt;margin-top:174.1pt;width:11.3pt;height:12.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" filled="f" strokecolor="red" strokeweight="2.25pt"/>
            </w:pict>
          </mc:Fallback>
        </mc:AlternateContent>
      </w:r>
      <w:ins w:id="192" w:author="Greg Landry" w:date="2017-04-04T14:00:00Z">
        <w:r>
          <w:rPr>
            <w:noProof/>
          </w:rPr>
          <w:drawing>
            <wp:inline distT="0" distB="0" distL="0" distR="0" wp14:anchorId="6B1C3411" wp14:editId="17231E42">
              <wp:extent cx="5643677" cy="3216172"/>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47658" cy="3218440"/>
                      </a:xfrm>
                      <a:prstGeom prst="rect">
                        <a:avLst/>
                      </a:prstGeom>
                    </pic:spPr>
                  </pic:pic>
                </a:graphicData>
              </a:graphic>
            </wp:inline>
          </w:drawing>
        </w:r>
      </w:ins>
      <w:del w:id="193" w:author="Greg Landry" w:date="2017-04-04T14:00:00Z">
        <w:r w:rsidR="001E7F3A" w:rsidDel="00D00013">
          <w:rPr>
            <w:noProof/>
          </w:rPr>
          <w:drawing>
            <wp:inline distT="0" distB="0" distL="0" distR="0" wp14:anchorId="54B294EE" wp14:editId="3C201614">
              <wp:extent cx="5943600" cy="3499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499485"/>
                      </a:xfrm>
                      <a:prstGeom prst="rect">
                        <a:avLst/>
                      </a:prstGeom>
                    </pic:spPr>
                  </pic:pic>
                </a:graphicData>
              </a:graphic>
            </wp:inline>
          </w:drawing>
        </w:r>
      </w:del>
    </w:p>
    <w:p w14:paraId="17764DFF" w14:textId="6894A279" w:rsidR="009C10C3" w:rsidRDefault="009C10C3" w:rsidP="00DE1951">
      <w:pPr>
        <w:rPr>
          <w:ins w:id="194" w:author="Greg Landry" w:date="2017-06-05T09:37:00Z"/>
        </w:rPr>
      </w:pPr>
      <w:ins w:id="195" w:author="Greg Landry" w:date="2017-06-05T09:37:00Z">
        <w:r>
          <w:t>If the build fails because it cannot find the target board, look in the device manager to make sure the drivers for the kit were properly installed. The board should show up as</w:t>
        </w:r>
      </w:ins>
      <w:ins w:id="196" w:author="Greg Landry" w:date="2017-06-05T09:39:00Z">
        <w:r>
          <w:t xml:space="preserve"> two devices</w:t>
        </w:r>
      </w:ins>
      <w:ins w:id="197" w:author="Greg Landry" w:date="2017-06-05T09:37:00Z">
        <w:r>
          <w:t>:</w:t>
        </w:r>
      </w:ins>
    </w:p>
    <w:p w14:paraId="1A3149DA" w14:textId="5A252172" w:rsidR="009C10C3" w:rsidRDefault="009C10C3">
      <w:pPr>
        <w:spacing w:after="0"/>
        <w:ind w:left="720"/>
        <w:rPr>
          <w:ins w:id="198" w:author="Greg Landry" w:date="2017-06-05T09:37:00Z"/>
        </w:rPr>
        <w:pPrChange w:id="199" w:author="Greg Landry" w:date="2017-06-05T09:38:00Z">
          <w:pPr/>
        </w:pPrChange>
      </w:pPr>
      <w:ins w:id="200" w:author="Greg Landry" w:date="2017-06-05T09:38:00Z">
        <w:r>
          <w:t xml:space="preserve">WICED USB JTAG Devices -&gt; </w:t>
        </w:r>
      </w:ins>
      <w:ins w:id="201" w:author="Greg Landry" w:date="2017-06-05T09:37:00Z">
        <w:r>
          <w:t>WICED USB JTAG Port</w:t>
        </w:r>
      </w:ins>
    </w:p>
    <w:p w14:paraId="3AE41262" w14:textId="6193EE59" w:rsidR="009C10C3" w:rsidRDefault="009C10C3">
      <w:pPr>
        <w:ind w:left="720"/>
        <w:rPr>
          <w:ins w:id="202" w:author="Greg Landry" w:date="2017-06-05T09:37:00Z"/>
        </w:rPr>
        <w:pPrChange w:id="203" w:author="Greg Landry" w:date="2017-06-05T09:37:00Z">
          <w:pPr/>
        </w:pPrChange>
      </w:pPr>
      <w:ins w:id="204" w:author="Greg Landry" w:date="2017-06-05T09:38:00Z">
        <w:r>
          <w:t xml:space="preserve">Ports (COM &amp; LPT) -&gt; </w:t>
        </w:r>
      </w:ins>
      <w:ins w:id="205" w:author="Greg Landry" w:date="2017-06-05T09:37:00Z">
        <w:r>
          <w:t>WICED USB Serial Port</w:t>
        </w:r>
      </w:ins>
    </w:p>
    <w:p w14:paraId="3E97D64D" w14:textId="1A6BE57D" w:rsidR="00583BD5" w:rsidRDefault="00207568" w:rsidP="00DE1951">
      <w:pPr>
        <w:rPr>
          <w:ins w:id="206" w:author="Greg Landry" w:date="2017-06-16T20:36:00Z"/>
        </w:rPr>
      </w:pPr>
      <w:ins w:id="207" w:author="Greg Landry" w:date="2017-06-05T09:39:00Z">
        <w:r>
          <w:t xml:space="preserve">If you see </w:t>
        </w:r>
      </w:ins>
      <w:ins w:id="208" w:author="Greg Landry" w:date="2017-06-06T10:36:00Z">
        <w:r>
          <w:t xml:space="preserve">anything listed in </w:t>
        </w:r>
      </w:ins>
      <w:ins w:id="209" w:author="Greg Landry" w:date="2017-06-06T10:37:00Z">
        <w:r>
          <w:t>“</w:t>
        </w:r>
      </w:ins>
      <w:ins w:id="210" w:author="Greg Landry" w:date="2017-06-06T10:36:00Z">
        <w:r>
          <w:t xml:space="preserve">Other </w:t>
        </w:r>
      </w:ins>
      <w:ins w:id="211" w:author="Greg Landry" w:date="2017-06-05T09:39:00Z">
        <w:r>
          <w:t>devices</w:t>
        </w:r>
      </w:ins>
      <w:ins w:id="212" w:author="Greg Landry" w:date="2017-06-06T10:37:00Z">
        <w:r>
          <w:t>”</w:t>
        </w:r>
      </w:ins>
      <w:ins w:id="213" w:author="Greg Landry" w:date="2017-06-05T09:39:00Z">
        <w:r>
          <w:t xml:space="preserve"> such as BCM9WCD1EVAL1</w:t>
        </w:r>
        <w:r w:rsidR="009C10C3">
          <w:t xml:space="preserve"> and </w:t>
        </w:r>
      </w:ins>
      <w:ins w:id="214" w:author="Greg Landry" w:date="2017-06-06T13:52:00Z">
        <w:r w:rsidR="00CD69D3">
          <w:t xml:space="preserve">USB </w:t>
        </w:r>
      </w:ins>
      <w:ins w:id="215" w:author="Greg Landry" w:date="2017-06-05T09:39:00Z">
        <w:r w:rsidR="009C10C3">
          <w:t xml:space="preserve">Serial Port, right click on each device, select </w:t>
        </w:r>
      </w:ins>
      <w:ins w:id="216" w:author="Greg Landry" w:date="2017-06-06T10:37:00Z">
        <w:r>
          <w:t>“</w:t>
        </w:r>
      </w:ins>
      <w:ins w:id="217" w:author="Greg Landry" w:date="2017-06-05T09:39:00Z">
        <w:r w:rsidR="009C10C3">
          <w:t>Update Driver Software</w:t>
        </w:r>
      </w:ins>
      <w:ins w:id="218" w:author="Greg Landry" w:date="2017-06-06T10:37:00Z">
        <w:r>
          <w:t>”</w:t>
        </w:r>
      </w:ins>
      <w:ins w:id="219" w:author="Greg Landry" w:date="2017-06-05T09:39:00Z">
        <w:r w:rsidR="009C10C3">
          <w:t>,</w:t>
        </w:r>
      </w:ins>
      <w:ins w:id="220" w:author="Greg Landry" w:date="2017-06-05T09:40:00Z">
        <w:r>
          <w:t xml:space="preserve"> </w:t>
        </w:r>
      </w:ins>
      <w:ins w:id="221" w:author="Greg Landry" w:date="2017-06-06T10:37:00Z">
        <w:r>
          <w:t>“</w:t>
        </w:r>
      </w:ins>
      <w:ins w:id="222" w:author="Greg Landry" w:date="2017-06-05T09:40:00Z">
        <w:r w:rsidR="009C10C3">
          <w:t>Browse my computer for driver software</w:t>
        </w:r>
      </w:ins>
      <w:ins w:id="223" w:author="Greg Landry" w:date="2017-06-06T10:37:00Z">
        <w:r>
          <w:t>”</w:t>
        </w:r>
      </w:ins>
      <w:ins w:id="224" w:author="Greg Landry" w:date="2017-06-05T09:40:00Z">
        <w:r w:rsidR="009C10C3">
          <w:t>, and then browse to the SDK installation folder (e.g. C:\Users\&lt;username&gt;\Documents\WICED-Studio-5.0)</w:t>
        </w:r>
      </w:ins>
      <w:ins w:id="225" w:author="Greg Landry" w:date="2017-06-06T10:38:00Z">
        <w:r>
          <w:t>. Make sure the box to Include subfolders is checked and click next. The driver should then install automatically.</w:t>
        </w:r>
      </w:ins>
      <w:ins w:id="226" w:author="Greg Landry" w:date="2017-06-05T09:39:00Z">
        <w:r w:rsidR="009C10C3">
          <w:t xml:space="preserve"> </w:t>
        </w:r>
      </w:ins>
    </w:p>
    <w:p w14:paraId="384FA249" w14:textId="350065FA" w:rsidR="00583BD5" w:rsidRDefault="00583BD5" w:rsidP="00DE1951">
      <w:pPr>
        <w:rPr>
          <w:ins w:id="227" w:author="Greg Landry" w:date="2017-06-16T20:36:00Z"/>
        </w:rPr>
      </w:pPr>
      <w:ins w:id="228" w:author="Greg Landry" w:date="2017-06-16T20:36:00Z">
        <w:r>
          <w:t>Alternately, you also install the drivers from WICED Studio. To use that method</w:t>
        </w:r>
      </w:ins>
      <w:ins w:id="229" w:author="Greg Landry" w:date="2017-06-16T20:37:00Z">
        <w:r>
          <w:t xml:space="preserve">, in the </w:t>
        </w:r>
      </w:ins>
      <w:ins w:id="230" w:author="Greg Landry" w:date="2017-06-16T20:38:00Z">
        <w:r>
          <w:t>project</w:t>
        </w:r>
      </w:ins>
      <w:ins w:id="231" w:author="Greg Landry" w:date="2017-06-16T20:37:00Z">
        <w:r>
          <w:t xml:space="preserve"> explorer go to</w:t>
        </w:r>
      </w:ins>
      <w:ins w:id="232" w:author="Greg Landry" w:date="2017-06-16T20:38:00Z">
        <w:r>
          <w:t xml:space="preserve"> </w:t>
        </w:r>
      </w:ins>
      <w:ins w:id="233" w:author="Greg Landry" w:date="2017-06-16T20:43:00Z">
        <w:r>
          <w:t>“</w:t>
        </w:r>
      </w:ins>
      <w:ins w:id="234" w:author="Greg Landry" w:date="2017-06-16T20:40:00Z">
        <w:r>
          <w:t>tools</w:t>
        </w:r>
      </w:ins>
      <w:ins w:id="235" w:author="Greg Landry" w:date="2017-06-16T20:38:00Z">
        <w:r>
          <w:t>/drivers</w:t>
        </w:r>
      </w:ins>
      <w:ins w:id="236" w:author="Greg Landry" w:date="2017-06-16T20:41:00Z">
        <w:r>
          <w:t>/BCM9WCD1EVAL1</w:t>
        </w:r>
      </w:ins>
      <w:ins w:id="237" w:author="Greg Landry" w:date="2017-06-16T20:43:00Z">
        <w:r>
          <w:t>”</w:t>
        </w:r>
      </w:ins>
      <w:ins w:id="238" w:author="Greg Landry" w:date="2017-06-16T20:37:00Z">
        <w:r>
          <w:t xml:space="preserve">, right click on the file </w:t>
        </w:r>
      </w:ins>
      <w:ins w:id="239" w:author="Greg Landry" w:date="2017-06-16T20:43:00Z">
        <w:r>
          <w:t>“</w:t>
        </w:r>
      </w:ins>
      <w:ins w:id="240" w:author="Greg Landry" w:date="2017-06-16T20:40:00Z">
        <w:r>
          <w:t>dpinst_</w:t>
        </w:r>
      </w:ins>
      <w:ins w:id="241" w:author="Greg Landry" w:date="2017-06-16T20:41:00Z">
        <w:r>
          <w:t>x</w:t>
        </w:r>
      </w:ins>
      <w:ins w:id="242" w:author="Greg Landry" w:date="2017-06-16T20:40:00Z">
        <w:r>
          <w:t>64</w:t>
        </w:r>
      </w:ins>
      <w:ins w:id="243" w:author="Greg Landry" w:date="2017-06-16T20:42:00Z">
        <w:r>
          <w:t>.</w:t>
        </w:r>
      </w:ins>
      <w:ins w:id="244" w:author="Greg Landry" w:date="2017-06-16T20:41:00Z">
        <w:r>
          <w:t>exe</w:t>
        </w:r>
      </w:ins>
      <w:ins w:id="245" w:author="Greg Landry" w:date="2017-06-16T20:43:00Z">
        <w:r>
          <w:t>”</w:t>
        </w:r>
      </w:ins>
      <w:ins w:id="246" w:author="Greg Landry" w:date="2017-06-16T20:42:00Z">
        <w:r>
          <w:t xml:space="preserve"> (for 64bit machines)</w:t>
        </w:r>
      </w:ins>
      <w:ins w:id="247" w:author="Greg Landry" w:date="2017-06-16T20:37:00Z">
        <w:r>
          <w:t xml:space="preserve">, and choose </w:t>
        </w:r>
      </w:ins>
      <w:ins w:id="248" w:author="Greg Landry" w:date="2017-06-16T20:43:00Z">
        <w:r>
          <w:t>“</w:t>
        </w:r>
      </w:ins>
      <w:ins w:id="249" w:author="Greg Landry" w:date="2017-06-16T20:41:00Z">
        <w:r>
          <w:t xml:space="preserve">Open With -&gt; </w:t>
        </w:r>
      </w:ins>
      <w:ins w:id="250" w:author="Greg Landry" w:date="2017-06-16T20:38:00Z">
        <w:r>
          <w:t>System Editor</w:t>
        </w:r>
      </w:ins>
      <w:ins w:id="251" w:author="Greg Landry" w:date="2017-06-16T20:43:00Z">
        <w:r>
          <w:t>”</w:t>
        </w:r>
      </w:ins>
      <w:ins w:id="252" w:author="Greg Landry" w:date="2017-06-16T20:37:00Z">
        <w:r>
          <w:t>.</w:t>
        </w:r>
      </w:ins>
    </w:p>
    <w:p w14:paraId="18238783" w14:textId="40274BE8" w:rsidR="008E49C4" w:rsidRDefault="008E49C4" w:rsidP="00DE1951">
      <w:r>
        <w:t xml:space="preserve">For </w:t>
      </w:r>
      <w:del w:id="253" w:author="Greg Landry" w:date="2017-02-28T12:58:00Z">
        <w:r w:rsidDel="00FF7708">
          <w:delText>the BCM94343W_AVN kit</w:delText>
        </w:r>
      </w:del>
      <w:ins w:id="254" w:author="Greg Landry" w:date="2017-02-28T12:58:00Z">
        <w:r w:rsidR="00FF7708">
          <w:t>some devices</w:t>
        </w:r>
      </w:ins>
      <w:r>
        <w:t xml:space="preserve">, the module contains two chips – the microcontroller and the </w:t>
      </w:r>
      <w:r w:rsidR="000F3FAA">
        <w:t>Wi-Fi</w:t>
      </w:r>
      <w:r>
        <w:t xml:space="preserve">/Bluetooth radio. The make target option “download” just downloads the firmware to the microcontroller but does not affect the radio firmware. In most cases, that is all that is needed since the default radio firmware doesn’t change. However, in some cases, you may </w:t>
      </w:r>
      <w:del w:id="255" w:author="Greg Landry" w:date="2017-02-28T12:58:00Z">
        <w:r w:rsidDel="00FF7708">
          <w:delText>receive a kit that has custom radio firmware which prevents it from working as expected</w:delText>
        </w:r>
      </w:del>
      <w:ins w:id="256" w:author="Greg Landry" w:date="2017-02-28T12:58:00Z">
        <w:r w:rsidR="00FF7708">
          <w:t>need to modify the radio chip’s firmware</w:t>
        </w:r>
      </w:ins>
      <w:r>
        <w:t>. In that case, you can download the radio firmware once by adding “</w:t>
      </w:r>
      <w:proofErr w:type="spellStart"/>
      <w:r>
        <w:t>download_apps</w:t>
      </w:r>
      <w:proofErr w:type="spellEnd"/>
      <w:r>
        <w:t>” to the make target. That is, you would have:</w:t>
      </w:r>
    </w:p>
    <w:p w14:paraId="68C8BF17" w14:textId="7857C84B" w:rsidR="008E49C4" w:rsidRPr="00FB49AC" w:rsidRDefault="008E49C4" w:rsidP="008E49C4">
      <w:pPr>
        <w:ind w:left="720"/>
        <w:rPr>
          <w:i/>
        </w:rPr>
      </w:pPr>
      <w:r w:rsidRPr="00FB49AC">
        <w:rPr>
          <w:i/>
        </w:rPr>
        <w:t>&lt;folder1</w:t>
      </w:r>
      <w:proofErr w:type="gramStart"/>
      <w:r w:rsidRPr="00FB49AC">
        <w:rPr>
          <w:i/>
        </w:rPr>
        <w:t>&gt;.</w:t>
      </w:r>
      <w:r>
        <w:rPr>
          <w:i/>
        </w:rPr>
        <w:t>[</w:t>
      </w:r>
      <w:proofErr w:type="gramEnd"/>
      <w:r w:rsidRPr="00FB49AC">
        <w:rPr>
          <w:i/>
        </w:rPr>
        <w:t>&lt;folder</w:t>
      </w:r>
      <w:r>
        <w:rPr>
          <w:i/>
        </w:rPr>
        <w:t>2</w:t>
      </w:r>
      <w:r w:rsidRPr="00FB49AC">
        <w:rPr>
          <w:i/>
        </w:rPr>
        <w:t>&gt;</w:t>
      </w:r>
      <w:r>
        <w:rPr>
          <w:i/>
        </w:rPr>
        <w:t>…]</w:t>
      </w:r>
      <w:r w:rsidRPr="00FB49AC">
        <w:rPr>
          <w:i/>
        </w:rPr>
        <w:t xml:space="preserve">.&lt;project&gt;-&lt;platform&gt; download </w:t>
      </w:r>
      <w:proofErr w:type="spellStart"/>
      <w:r>
        <w:rPr>
          <w:i/>
        </w:rPr>
        <w:t>download_apps</w:t>
      </w:r>
      <w:proofErr w:type="spellEnd"/>
      <w:r>
        <w:rPr>
          <w:i/>
        </w:rPr>
        <w:t xml:space="preserve"> </w:t>
      </w:r>
      <w:r w:rsidRPr="00FB49AC">
        <w:rPr>
          <w:i/>
        </w:rPr>
        <w:t>run</w:t>
      </w:r>
    </w:p>
    <w:p w14:paraId="2B9565A9" w14:textId="28A16E04" w:rsidR="003D6D99" w:rsidDel="002A599A" w:rsidRDefault="00260098" w:rsidP="00260098">
      <w:pPr>
        <w:pStyle w:val="Heading4"/>
        <w:rPr>
          <w:moveFrom w:id="257" w:author="Greg Landry [2]" w:date="2017-08-28T16:38:00Z"/>
        </w:rPr>
      </w:pPr>
      <w:moveFromRangeStart w:id="258" w:author="Greg Landry [2]" w:date="2017-08-28T16:38:00Z" w:name="move491701659"/>
      <w:moveFrom w:id="259" w:author="Greg Landry [2]" w:date="2017-08-28T16:38:00Z">
        <w:r w:rsidDel="002A599A">
          <w:lastRenderedPageBreak/>
          <w:t>C file</w:t>
        </w:r>
      </w:moveFrom>
    </w:p>
    <w:p w14:paraId="1EDC6232" w14:textId="15E5BAF1" w:rsidR="00D513EC" w:rsidDel="002A599A" w:rsidRDefault="003D6D99" w:rsidP="00525266">
      <w:pPr>
        <w:rPr>
          <w:moveFrom w:id="260" w:author="Greg Landry [2]" w:date="2017-08-28T16:38:00Z"/>
        </w:rPr>
      </w:pPr>
      <w:moveFrom w:id="261" w:author="Greg Landry [2]" w:date="2017-08-28T16:38:00Z">
        <w:r w:rsidDel="002A599A">
          <w:t>You must #include “wiced.h” at the top of the main C file. You must also call t</w:t>
        </w:r>
        <w:r w:rsidR="00525266" w:rsidDel="002A599A">
          <w:t>he wiced_init(); function in the initialization section of the main C file. This function does all of the initialization required to get the other WICED APIs to work properly and calls the functions that initialize the peripherals</w:t>
        </w:r>
        <w:r w:rsidR="00273650" w:rsidDel="002A599A">
          <w:t xml:space="preserve"> for the kit</w:t>
        </w:r>
        <w:r w:rsidR="00525266" w:rsidDel="002A599A">
          <w:t>.</w:t>
        </w:r>
      </w:moveFrom>
    </w:p>
    <w:moveFromRangeEnd w:id="258"/>
    <w:p w14:paraId="7EFE9A6B" w14:textId="77F1AE9F" w:rsidR="00D513EC" w:rsidDel="000D7E20" w:rsidRDefault="00D513EC">
      <w:pPr>
        <w:rPr>
          <w:del w:id="262" w:author="Greg Landry" w:date="2017-04-03T14:42:00Z"/>
        </w:rPr>
      </w:pPr>
      <w:del w:id="263" w:author="Greg Landry" w:date="2017-04-03T14:42:00Z">
        <w:r w:rsidDel="000D7E20">
          <w:br w:type="page"/>
        </w:r>
      </w:del>
    </w:p>
    <w:p w14:paraId="410016BD" w14:textId="6EB40A4E" w:rsidR="0053631F" w:rsidRDefault="0053631F" w:rsidP="0053631F">
      <w:pPr>
        <w:pStyle w:val="Heading3"/>
      </w:pPr>
      <w:r>
        <w:t>Peripherals</w:t>
      </w:r>
    </w:p>
    <w:p w14:paraId="48FC90AD" w14:textId="67930580" w:rsidR="0053631F" w:rsidRDefault="0053631F" w:rsidP="0053631F">
      <w:pPr>
        <w:pStyle w:val="Heading4"/>
      </w:pPr>
      <w:r>
        <w:t>GPIO</w:t>
      </w:r>
    </w:p>
    <w:p w14:paraId="0BFC4295" w14:textId="43AE5804" w:rsidR="0053631F" w:rsidRDefault="003A57AA" w:rsidP="0053631F">
      <w:r>
        <w:t>As explained previously, GPIOs must be initialized before they are used. The IOs on the kit that are connected to specific peripherals such as LEDs and buttons are often automatically initialized for you as part of the platform files.</w:t>
      </w:r>
    </w:p>
    <w:p w14:paraId="1273714A" w14:textId="5BAC54CF" w:rsidR="003A57AA" w:rsidRDefault="003A57AA" w:rsidP="0053631F">
      <w:r>
        <w:t xml:space="preserve">Once initialized, input pins can be read using </w:t>
      </w:r>
      <w:proofErr w:type="spellStart"/>
      <w:r w:rsidRPr="003A57AA">
        <w:rPr>
          <w:i/>
        </w:rPr>
        <w:t>wiced_gpio_input_</w:t>
      </w:r>
      <w:proofErr w:type="gramStart"/>
      <w:r w:rsidRPr="003A57AA">
        <w:rPr>
          <w:i/>
        </w:rPr>
        <w:t>get</w:t>
      </w:r>
      <w:proofErr w:type="spellEnd"/>
      <w:r w:rsidR="009F15A9">
        <w:rPr>
          <w:i/>
        </w:rPr>
        <w:t>(</w:t>
      </w:r>
      <w:proofErr w:type="gramEnd"/>
      <w:r w:rsidR="009F15A9">
        <w:rPr>
          <w:i/>
        </w:rPr>
        <w:t>)</w:t>
      </w:r>
      <w:r>
        <w:t xml:space="preserve"> and outputs can be driven using </w:t>
      </w:r>
      <w:proofErr w:type="spellStart"/>
      <w:r w:rsidRPr="003A57AA">
        <w:rPr>
          <w:i/>
        </w:rPr>
        <w:t>wiced_gpio_</w:t>
      </w:r>
      <w:r>
        <w:rPr>
          <w:i/>
        </w:rPr>
        <w:t>output_high</w:t>
      </w:r>
      <w:proofErr w:type="spellEnd"/>
      <w:r w:rsidR="00A84C6D">
        <w:rPr>
          <w:i/>
        </w:rPr>
        <w:t>()</w:t>
      </w:r>
      <w:r>
        <w:t xml:space="preserve"> and </w:t>
      </w:r>
      <w:proofErr w:type="spellStart"/>
      <w:r w:rsidRPr="003A57AA">
        <w:rPr>
          <w:i/>
        </w:rPr>
        <w:t>wiced_gpio_</w:t>
      </w:r>
      <w:r>
        <w:rPr>
          <w:i/>
        </w:rPr>
        <w:t>output_low</w:t>
      </w:r>
      <w:proofErr w:type="spellEnd"/>
      <w:r w:rsidR="00A84C6D">
        <w:rPr>
          <w:i/>
        </w:rPr>
        <w:t>()</w:t>
      </w:r>
      <w:r>
        <w:t>.</w:t>
      </w:r>
      <w:r w:rsidR="00E243B0">
        <w:t xml:space="preserve"> The parameter for these functions is the WICED pin name such as WICED_GPIO_1 or a peripheral name for your platform such as WICED_LED1.</w:t>
      </w:r>
    </w:p>
    <w:p w14:paraId="04A13001" w14:textId="3787120D" w:rsidR="003A57AA" w:rsidRPr="003A57AA" w:rsidRDefault="003A57AA" w:rsidP="0053631F">
      <w:r>
        <w:t xml:space="preserve">GPIO interrupts are controlled using </w:t>
      </w:r>
      <w:proofErr w:type="spellStart"/>
      <w:r w:rsidRPr="003A57AA">
        <w:rPr>
          <w:i/>
        </w:rPr>
        <w:t>wiced_gpio_input_</w:t>
      </w:r>
      <w:r>
        <w:rPr>
          <w:i/>
        </w:rPr>
        <w:t>irq_</w:t>
      </w:r>
      <w:proofErr w:type="gramStart"/>
      <w:r>
        <w:rPr>
          <w:i/>
        </w:rPr>
        <w:t>enable</w:t>
      </w:r>
      <w:proofErr w:type="spellEnd"/>
      <w:r w:rsidR="007E4FFE">
        <w:rPr>
          <w:i/>
        </w:rPr>
        <w:t>(</w:t>
      </w:r>
      <w:proofErr w:type="gramEnd"/>
      <w:r w:rsidR="007E4FFE">
        <w:rPr>
          <w:i/>
        </w:rPr>
        <w:t>)</w:t>
      </w:r>
      <w:r>
        <w:t xml:space="preserve"> and </w:t>
      </w:r>
      <w:proofErr w:type="spellStart"/>
      <w:r>
        <w:rPr>
          <w:i/>
        </w:rPr>
        <w:t>wiced_gpio_input_irq_disable</w:t>
      </w:r>
      <w:proofErr w:type="spellEnd"/>
      <w:r w:rsidR="007E4FFE">
        <w:rPr>
          <w:i/>
        </w:rPr>
        <w:t>()</w:t>
      </w:r>
      <w:r>
        <w:t>.</w:t>
      </w:r>
    </w:p>
    <w:p w14:paraId="0E46E242" w14:textId="778EA62B" w:rsidR="0053631F" w:rsidRDefault="0053631F" w:rsidP="0053631F">
      <w:pPr>
        <w:pStyle w:val="Heading4"/>
      </w:pPr>
      <w:r>
        <w:t>PWM</w:t>
      </w:r>
    </w:p>
    <w:p w14:paraId="5062C0E3" w14:textId="5BC2582E" w:rsidR="0053631F" w:rsidRDefault="00E904B4" w:rsidP="0053631F">
      <w:r>
        <w:t xml:space="preserve">The PWM has an API function to </w:t>
      </w:r>
      <w:r w:rsidR="00760774">
        <w:t xml:space="preserve">choose the pin, </w:t>
      </w:r>
      <w:r>
        <w:t>set the frequency (in Hz) and the duty cycle (in percent). This function is used for initialization and to change the frequency or duty cycle once the PWM is running. It also has functions to start and stop the output. See the API documentation for details.</w:t>
      </w:r>
    </w:p>
    <w:p w14:paraId="02336F0C" w14:textId="77777777" w:rsidR="005202A1" w:rsidRDefault="00E904B4" w:rsidP="0053631F">
      <w:pPr>
        <w:rPr>
          <w:ins w:id="264" w:author="Greg Landry" w:date="2017-02-28T13:00:00Z"/>
          <w:b/>
        </w:rPr>
      </w:pPr>
      <w:del w:id="265" w:author="Greg Landry" w:date="2017-02-28T12:59:00Z">
        <w:r w:rsidRPr="00BB1747" w:rsidDel="004467C7">
          <w:rPr>
            <w:b/>
          </w:rPr>
          <w:delText>Note that the initialization function will not start</w:delText>
        </w:r>
      </w:del>
      <w:ins w:id="266" w:author="Greg Landry" w:date="2017-02-28T12:59:00Z">
        <w:r w:rsidR="004467C7">
          <w:rPr>
            <w:b/>
          </w:rPr>
          <w:t>In addition to initializing</w:t>
        </w:r>
      </w:ins>
      <w:r w:rsidRPr="00BB1747">
        <w:rPr>
          <w:b/>
        </w:rPr>
        <w:t xml:space="preserve"> the PWM </w:t>
      </w:r>
      <w:ins w:id="267" w:author="Greg Landry" w:date="2017-02-28T12:59:00Z">
        <w:r w:rsidR="004467C7">
          <w:rPr>
            <w:b/>
          </w:rPr>
          <w:t xml:space="preserve">you </w:t>
        </w:r>
      </w:ins>
      <w:del w:id="268" w:author="Greg Landry" w:date="2017-02-28T12:59:00Z">
        <w:r w:rsidRPr="00BB1747" w:rsidDel="004467C7">
          <w:rPr>
            <w:b/>
          </w:rPr>
          <w:delText xml:space="preserve">so you </w:delText>
        </w:r>
      </w:del>
      <w:r w:rsidRPr="00BB1747">
        <w:rPr>
          <w:b/>
        </w:rPr>
        <w:t xml:space="preserve">must </w:t>
      </w:r>
      <w:del w:id="269" w:author="Greg Landry" w:date="2017-02-28T12:59:00Z">
        <w:r w:rsidRPr="00BB1747" w:rsidDel="004467C7">
          <w:rPr>
            <w:b/>
          </w:rPr>
          <w:delText xml:space="preserve">use </w:delText>
        </w:r>
      </w:del>
      <w:ins w:id="270" w:author="Greg Landry" w:date="2017-02-28T12:59:00Z">
        <w:r w:rsidR="004467C7">
          <w:rPr>
            <w:b/>
          </w:rPr>
          <w:t>also call</w:t>
        </w:r>
        <w:r w:rsidR="004467C7" w:rsidRPr="00BB1747">
          <w:rPr>
            <w:b/>
          </w:rPr>
          <w:t xml:space="preserve"> </w:t>
        </w:r>
      </w:ins>
      <w:r w:rsidRPr="00BB1747">
        <w:rPr>
          <w:b/>
        </w:rPr>
        <w:t xml:space="preserve">the start function </w:t>
      </w:r>
      <w:ins w:id="271" w:author="Greg Landry" w:date="2017-02-28T13:00:00Z">
        <w:r w:rsidR="004467C7">
          <w:rPr>
            <w:b/>
          </w:rPr>
          <w:t xml:space="preserve">for the parameters to take effect and for the PWM to generate an output. You should call the start function every time you update parameters using the </w:t>
        </w:r>
        <w:proofErr w:type="spellStart"/>
        <w:r w:rsidR="004467C7">
          <w:rPr>
            <w:b/>
          </w:rPr>
          <w:t>init</w:t>
        </w:r>
        <w:proofErr w:type="spellEnd"/>
        <w:r w:rsidR="004467C7">
          <w:rPr>
            <w:b/>
          </w:rPr>
          <w:t xml:space="preserve"> function.</w:t>
        </w:r>
      </w:ins>
    </w:p>
    <w:p w14:paraId="2840B301" w14:textId="49BF18EB" w:rsidR="00E904B4" w:rsidRPr="00BB1747" w:rsidRDefault="005202A1" w:rsidP="0053631F">
      <w:pPr>
        <w:rPr>
          <w:b/>
        </w:rPr>
      </w:pPr>
      <w:ins w:id="272" w:author="Greg Landry" w:date="2017-02-28T13:00:00Z">
        <w:r>
          <w:rPr>
            <w:b/>
          </w:rPr>
          <w:t>If you are using a PWM on a pin that was initialized as a GPIO</w:t>
        </w:r>
      </w:ins>
      <w:ins w:id="273" w:author="Greg Landry" w:date="2017-02-28T13:01:00Z">
        <w:r w:rsidR="002F62AD">
          <w:rPr>
            <w:b/>
          </w:rPr>
          <w:t xml:space="preserve"> such as the LEDs on the shield</w:t>
        </w:r>
      </w:ins>
      <w:ins w:id="274" w:author="Greg Landry" w:date="2017-02-28T13:00:00Z">
        <w:r>
          <w:rPr>
            <w:b/>
          </w:rPr>
          <w:t xml:space="preserve">, you must first call the pin </w:t>
        </w:r>
        <w:proofErr w:type="spellStart"/>
        <w:r>
          <w:rPr>
            <w:b/>
          </w:rPr>
          <w:t>deinit</w:t>
        </w:r>
        <w:proofErr w:type="spellEnd"/>
        <w:r>
          <w:rPr>
            <w:b/>
          </w:rPr>
          <w:t xml:space="preserve"> function before the PWM will be able to output a signal on that pin.</w:t>
        </w:r>
      </w:ins>
      <w:del w:id="275" w:author="Greg Landry" w:date="2017-02-28T13:00:00Z">
        <w:r w:rsidR="00E904B4" w:rsidRPr="00BB1747" w:rsidDel="004467C7">
          <w:rPr>
            <w:b/>
          </w:rPr>
          <w:delText>after initializing it the first time.</w:delText>
        </w:r>
      </w:del>
    </w:p>
    <w:p w14:paraId="7E83BDE2" w14:textId="6D06EDB7" w:rsidR="0025430F" w:rsidRDefault="0025430F" w:rsidP="0053631F">
      <w:r>
        <w:t>Entering a value for the frequency lower than that ~</w:t>
      </w:r>
      <w:del w:id="276" w:author="Greg Landry" w:date="2017-02-28T13:00:00Z">
        <w:r w:rsidDel="004467C7">
          <w:delText xml:space="preserve">375Hz </w:delText>
        </w:r>
      </w:del>
      <w:ins w:id="277" w:author="Greg Landry" w:date="2017-02-28T13:00:00Z">
        <w:r w:rsidR="004467C7">
          <w:t xml:space="preserve">600Hz may </w:t>
        </w:r>
      </w:ins>
      <w:r>
        <w:t>result in an unexpected frequency.</w:t>
      </w:r>
    </w:p>
    <w:p w14:paraId="3689BA6E" w14:textId="56EC781C" w:rsidR="0053631F" w:rsidDel="00412079" w:rsidRDefault="0053631F" w:rsidP="0053631F">
      <w:pPr>
        <w:pStyle w:val="Heading4"/>
        <w:rPr>
          <w:del w:id="278" w:author="Greg Landry" w:date="2017-02-28T13:00:00Z"/>
        </w:rPr>
      </w:pPr>
      <w:del w:id="279" w:author="Greg Landry" w:date="2017-02-28T13:00:00Z">
        <w:r w:rsidDel="00412079">
          <w:delText>ADC</w:delText>
        </w:r>
      </w:del>
    </w:p>
    <w:p w14:paraId="5CC1DCB6" w14:textId="555DCA97" w:rsidR="0053631F" w:rsidDel="00412079" w:rsidRDefault="00760774" w:rsidP="0053631F">
      <w:pPr>
        <w:rPr>
          <w:del w:id="280" w:author="Greg Landry" w:date="2017-02-28T13:00:00Z"/>
        </w:rPr>
      </w:pPr>
      <w:del w:id="281" w:author="Greg Landry" w:date="2017-02-28T13:00:00Z">
        <w:r w:rsidDel="00412079">
          <w:delText xml:space="preserve">The ADC has an </w:delText>
        </w:r>
        <w:r w:rsidR="00592FA5" w:rsidDel="00412079">
          <w:delText xml:space="preserve">initialization </w:delText>
        </w:r>
        <w:r w:rsidDel="00412079">
          <w:delText>API function to choose the channel</w:delText>
        </w:r>
        <w:r w:rsidR="00592FA5" w:rsidDel="00412079">
          <w:delText xml:space="preserve"> (i.e. pin)</w:delText>
        </w:r>
        <w:r w:rsidDel="00412079">
          <w:delText>, and set the sampling cycle. It also has functions to take a single sample or to take a series of samples. The samples are 16 bit unsigned values. See the API documentation for details.</w:delText>
        </w:r>
      </w:del>
    </w:p>
    <w:p w14:paraId="74DFA0F2" w14:textId="5568497B" w:rsidR="00C53CC0" w:rsidRDefault="00B24F30" w:rsidP="00C53CC0">
      <w:pPr>
        <w:pStyle w:val="Heading4"/>
      </w:pPr>
      <w:r>
        <w:t>Debug Printing</w:t>
      </w:r>
    </w:p>
    <w:p w14:paraId="64E78C98" w14:textId="72834900" w:rsidR="0053631F" w:rsidRDefault="00C53CC0" w:rsidP="0053631F">
      <w:r>
        <w:t xml:space="preserve">The SDK has built in debug print functions which can be used to display messages via the USB-UART </w:t>
      </w:r>
      <w:r w:rsidR="00B24F30">
        <w:t>Bridge</w:t>
      </w:r>
      <w:r>
        <w:t xml:space="preserve"> built into the kit. </w:t>
      </w:r>
      <w:del w:id="282" w:author="Greg Landry" w:date="2017-06-15T21:16:00Z">
        <w:r w:rsidDel="00990A54">
          <w:delText xml:space="preserve">The file </w:delText>
        </w:r>
        <w:r w:rsidR="00301D87" w:rsidDel="00990A54">
          <w:delText>“</w:delText>
        </w:r>
        <w:r w:rsidDel="00990A54">
          <w:delText>wwd_debug.h</w:delText>
        </w:r>
        <w:r w:rsidR="00301D87" w:rsidDel="00990A54">
          <w:delText>”</w:delText>
        </w:r>
        <w:r w:rsidDel="00990A54">
          <w:delText xml:space="preserve"> defines</w:delText>
        </w:r>
      </w:del>
      <w:del w:id="283" w:author="Greg Landry" w:date="2017-06-15T21:09:00Z">
        <w:r w:rsidDel="00DC4F21">
          <w:delText xml:space="preserve"> all of</w:delText>
        </w:r>
      </w:del>
      <w:del w:id="284" w:author="Greg Landry" w:date="2017-06-15T21:16:00Z">
        <w:r w:rsidDel="00990A54">
          <w:delText xml:space="preserve"> t</w:delText>
        </w:r>
      </w:del>
      <w:ins w:id="285" w:author="Greg Landry" w:date="2017-06-15T21:16:00Z">
        <w:r w:rsidR="00990A54">
          <w:t>T</w:t>
        </w:r>
      </w:ins>
      <w:r>
        <w:t>he different message types</w:t>
      </w:r>
      <w:ins w:id="286" w:author="Greg Landry" w:date="2017-06-15T21:14:00Z">
        <w:r w:rsidR="00990A54">
          <w:t xml:space="preserve"> and they can be enabled or disabled in the file </w:t>
        </w:r>
      </w:ins>
      <w:ins w:id="287" w:author="Greg Landry" w:date="2017-06-15T21:15:00Z">
        <w:r w:rsidR="00990A54">
          <w:t>“include/</w:t>
        </w:r>
        <w:proofErr w:type="spellStart"/>
        <w:r w:rsidR="00990A54">
          <w:t>wiced_defaults.h</w:t>
        </w:r>
        <w:proofErr w:type="spellEnd"/>
        <w:r w:rsidR="00990A54">
          <w:t>”</w:t>
        </w:r>
      </w:ins>
      <w:r>
        <w:t>. We will use one called “WPRINT_APP_INFO” which is meant for printing application information</w:t>
      </w:r>
      <w:ins w:id="288" w:author="Greg Landry" w:date="2017-06-15T21:16:00Z">
        <w:r w:rsidR="00990A54">
          <w:t xml:space="preserve"> and is enabled by default</w:t>
        </w:r>
      </w:ins>
      <w:r>
        <w:t xml:space="preserve">. This is a macro that uses standard </w:t>
      </w:r>
      <w:proofErr w:type="spellStart"/>
      <w:proofErr w:type="gramStart"/>
      <w:r w:rsidRPr="0049642F">
        <w:rPr>
          <w:i/>
        </w:rPr>
        <w:t>printf</w:t>
      </w:r>
      <w:proofErr w:type="spellEnd"/>
      <w:r w:rsidR="0049642F" w:rsidRPr="0049642F">
        <w:rPr>
          <w:i/>
        </w:rPr>
        <w:t>(</w:t>
      </w:r>
      <w:proofErr w:type="gramEnd"/>
      <w:r w:rsidR="0049642F" w:rsidRPr="0049642F">
        <w:rPr>
          <w:i/>
        </w:rPr>
        <w:t>)</w:t>
      </w:r>
      <w:r>
        <w:t xml:space="preserve"> formatting. </w:t>
      </w:r>
      <w:del w:id="289" w:author="Greg Landry" w:date="2017-06-15T21:16:00Z">
        <w:r w:rsidDel="00990A54">
          <w:delText xml:space="preserve">It is enabled by default in </w:delText>
        </w:r>
      </w:del>
      <w:del w:id="290" w:author="Greg Landry" w:date="2017-06-15T21:15:00Z">
        <w:r w:rsidDel="00990A54">
          <w:delText xml:space="preserve">the SDK </w:delText>
        </w:r>
      </w:del>
      <w:del w:id="291" w:author="Greg Landry" w:date="2017-06-15T21:08:00Z">
        <w:r w:rsidDel="00DC4F21">
          <w:delText>(</w:delText>
        </w:r>
        <w:r w:rsidR="0064441A" w:rsidDel="00DC4F21">
          <w:delText>“</w:delText>
        </w:r>
      </w:del>
      <w:del w:id="292" w:author="Greg Landry" w:date="2017-06-15T21:14:00Z">
        <w:r w:rsidDel="00990A54">
          <w:delText>wiced_defaults.h</w:delText>
        </w:r>
      </w:del>
      <w:del w:id="293" w:author="Greg Landry" w:date="2017-06-15T21:08:00Z">
        <w:r w:rsidR="0064441A" w:rsidDel="00DC4F21">
          <w:delText>”</w:delText>
        </w:r>
        <w:r w:rsidDel="00DC4F21">
          <w:delText>)</w:delText>
        </w:r>
      </w:del>
      <w:del w:id="294" w:author="Greg Landry" w:date="2017-06-15T21:16:00Z">
        <w:r w:rsidDel="00990A54">
          <w:delText xml:space="preserve">. </w:delText>
        </w:r>
      </w:del>
      <w:r>
        <w:t>For example, to print a variable called “test” you could use the following:</w:t>
      </w:r>
    </w:p>
    <w:p w14:paraId="064F92E9" w14:textId="35C3AF50" w:rsidR="007C1A83" w:rsidRDefault="00C53CC0" w:rsidP="0053631F">
      <w:r>
        <w:tab/>
        <w:t>WPRINT_APP_</w:t>
      </w:r>
      <w:proofErr w:type="gramStart"/>
      <w:r>
        <w:t>INFO( (</w:t>
      </w:r>
      <w:proofErr w:type="gramEnd"/>
      <w:r>
        <w:t>“The value of test is: %d\n”, test) );</w:t>
      </w:r>
    </w:p>
    <w:p w14:paraId="794F8A87" w14:textId="35E14121" w:rsidR="00C53CC0" w:rsidRDefault="00C53CC0" w:rsidP="0053631F">
      <w:pPr>
        <w:rPr>
          <w:ins w:id="295" w:author="Greg Landry" w:date="2017-04-03T14:26:00Z"/>
          <w:b/>
        </w:rPr>
      </w:pPr>
      <w:r w:rsidRPr="00BB1747">
        <w:rPr>
          <w:b/>
        </w:rPr>
        <w:t xml:space="preserve">Note that the </w:t>
      </w:r>
      <w:del w:id="296" w:author="Greg Landry" w:date="2017-06-03T09:14:00Z">
        <w:r w:rsidRPr="00BB1747" w:rsidDel="00EE2C7B">
          <w:rPr>
            <w:b/>
          </w:rPr>
          <w:delText xml:space="preserve">extra </w:delText>
        </w:r>
      </w:del>
      <w:ins w:id="297" w:author="Greg Landry" w:date="2017-06-03T09:14:00Z">
        <w:r w:rsidR="00EE2C7B">
          <w:rPr>
            <w:b/>
          </w:rPr>
          <w:t>double</w:t>
        </w:r>
        <w:r w:rsidR="00EE2C7B" w:rsidRPr="00BB1747">
          <w:rPr>
            <w:b/>
          </w:rPr>
          <w:t xml:space="preserve"> </w:t>
        </w:r>
      </w:ins>
      <w:r w:rsidRPr="00BB1747">
        <w:rPr>
          <w:b/>
        </w:rPr>
        <w:t xml:space="preserve">set of parenthesis is </w:t>
      </w:r>
      <w:r w:rsidRPr="00EE2C7B">
        <w:rPr>
          <w:b/>
          <w:u w:val="single"/>
          <w:rPrChange w:id="298" w:author="Greg Landry" w:date="2017-06-03T09:15:00Z">
            <w:rPr>
              <w:b/>
            </w:rPr>
          </w:rPrChange>
        </w:rPr>
        <w:t>required</w:t>
      </w:r>
      <w:r w:rsidRPr="00BB1747">
        <w:rPr>
          <w:b/>
        </w:rPr>
        <w:t xml:space="preserve"> due to the way the macro is defined.</w:t>
      </w:r>
    </w:p>
    <w:p w14:paraId="2F297285" w14:textId="5958A0A5" w:rsidR="007C1A83" w:rsidRDefault="007C1A83" w:rsidP="0053631F">
      <w:pPr>
        <w:rPr>
          <w:ins w:id="299" w:author="Greg Landry" w:date="2017-06-15T21:09:00Z"/>
          <w:b/>
        </w:rPr>
      </w:pPr>
      <w:ins w:id="300" w:author="Greg Landry" w:date="2017-04-03T14:26:00Z">
        <w:r>
          <w:rPr>
            <w:b/>
          </w:rPr>
          <w:t xml:space="preserve">Note that the \n is required to print a new line. The terminal </w:t>
        </w:r>
      </w:ins>
      <w:ins w:id="301" w:author="Greg Landry" w:date="2017-04-03T14:27:00Z">
        <w:r>
          <w:rPr>
            <w:b/>
          </w:rPr>
          <w:t xml:space="preserve">may not actually print anything </w:t>
        </w:r>
      </w:ins>
      <w:ins w:id="302" w:author="Greg Landry" w:date="2017-04-03T14:26:00Z">
        <w:r>
          <w:rPr>
            <w:b/>
          </w:rPr>
          <w:t>until its buffer is full or until a new line occurs.</w:t>
        </w:r>
      </w:ins>
    </w:p>
    <w:p w14:paraId="3817B82A" w14:textId="2A024B4F" w:rsidR="00DC4F21" w:rsidRPr="00DC4F21" w:rsidRDefault="00DC4F21" w:rsidP="0053631F">
      <w:pPr>
        <w:rPr>
          <w:rPrChange w:id="303" w:author="Greg Landry" w:date="2017-06-15T21:09:00Z">
            <w:rPr>
              <w:b/>
            </w:rPr>
          </w:rPrChange>
        </w:rPr>
      </w:pPr>
      <w:ins w:id="304" w:author="Greg Landry" w:date="2017-06-15T21:09:00Z">
        <w:r>
          <w:t xml:space="preserve">There are other message macros that are not enabled by default in </w:t>
        </w:r>
        <w:proofErr w:type="spellStart"/>
        <w:r>
          <w:t>wiced_defaults.h</w:t>
        </w:r>
        <w:proofErr w:type="spellEnd"/>
        <w:r>
          <w:t xml:space="preserve"> such as WPRINT_APP_DEBUG and WPRINT_APP_ERROR. These macros are used in some of the examples so you </w:t>
        </w:r>
      </w:ins>
      <w:ins w:id="305" w:author="Greg Landry" w:date="2017-06-15T21:16:00Z">
        <w:r w:rsidR="00785039">
          <w:t xml:space="preserve">can </w:t>
        </w:r>
      </w:ins>
      <w:ins w:id="306" w:author="Greg Landry" w:date="2017-06-15T21:09:00Z">
        <w:r>
          <w:t xml:space="preserve">enable them in cases where those messages are useful. </w:t>
        </w:r>
      </w:ins>
    </w:p>
    <w:p w14:paraId="4B2FB6F5" w14:textId="603CE4AF" w:rsidR="00C53CC0" w:rsidRDefault="00B24F30" w:rsidP="0053631F">
      <w:pPr>
        <w:pStyle w:val="Heading4"/>
      </w:pPr>
      <w:r>
        <w:lastRenderedPageBreak/>
        <w:t>UART</w:t>
      </w:r>
    </w:p>
    <w:p w14:paraId="73FC1177" w14:textId="136D5538" w:rsidR="00C53CC0" w:rsidRDefault="000050F4" w:rsidP="00C53CC0">
      <w:r>
        <w:t xml:space="preserve">In addition to the USB-UART debug print functions, the device can also send </w:t>
      </w:r>
      <w:r w:rsidR="001D4DE2">
        <w:t xml:space="preserve">standard </w:t>
      </w:r>
      <w:r>
        <w:t>UART data over the Arduino UART pins (D0 and D1</w:t>
      </w:r>
      <w:r w:rsidR="00C54BF4">
        <w:t xml:space="preserve">) using </w:t>
      </w:r>
      <w:r w:rsidR="003F1B30">
        <w:t>STDIO</w:t>
      </w:r>
      <w:r w:rsidR="00C54BF4">
        <w:t xml:space="preserve">_UART as defined in the </w:t>
      </w:r>
      <w:r w:rsidR="00C92C27">
        <w:t>“</w:t>
      </w:r>
      <w:proofErr w:type="spellStart"/>
      <w:r w:rsidR="00C54BF4">
        <w:t>platform</w:t>
      </w:r>
      <w:r w:rsidR="003F1B30">
        <w:t>.h</w:t>
      </w:r>
      <w:proofErr w:type="spellEnd"/>
      <w:r w:rsidR="00C92C27">
        <w:t>”</w:t>
      </w:r>
      <w:r w:rsidR="00C54BF4">
        <w:t xml:space="preserve"> file.</w:t>
      </w:r>
      <w:r w:rsidR="001D4DE2">
        <w:t xml:space="preserve"> These pins are also connected to the on-board USB-UART Bridge so the same terminal window </w:t>
      </w:r>
      <w:r w:rsidR="00EC04D9">
        <w:t>used for the debug messages will work for standard UART communication too</w:t>
      </w:r>
      <w:r w:rsidR="001D4DE2">
        <w:t>.</w:t>
      </w:r>
      <w:r w:rsidR="0001205A">
        <w:t xml:space="preserve"> On </w:t>
      </w:r>
      <w:r w:rsidR="00BC5832">
        <w:t xml:space="preserve">the </w:t>
      </w:r>
      <w:del w:id="307" w:author="Greg Landry" w:date="2017-02-28T13:02:00Z">
        <w:r w:rsidR="00BC5832" w:rsidDel="007513A8">
          <w:delText>BCM94343W</w:delText>
        </w:r>
      </w:del>
      <w:ins w:id="308" w:author="Greg Landry" w:date="2017-04-03T14:24:00Z">
        <w:r w:rsidR="007C1A83">
          <w:t>CYW</w:t>
        </w:r>
      </w:ins>
      <w:ins w:id="309" w:author="Greg Landry" w:date="2017-02-28T13:02:00Z">
        <w:r w:rsidR="007513A8">
          <w:t>943907AEVAL1F</w:t>
        </w:r>
      </w:ins>
      <w:del w:id="310" w:author="Greg Landry" w:date="2017-02-28T13:02:00Z">
        <w:r w:rsidR="00BC5832" w:rsidDel="007513A8">
          <w:delText>_AVN</w:delText>
        </w:r>
      </w:del>
      <w:r w:rsidR="0001205A">
        <w:t xml:space="preserve"> kit, there is a second UART (called WICED_UART_2) connected to Arduino pins D8 and D9.</w:t>
      </w:r>
    </w:p>
    <w:p w14:paraId="7BBFE2D3" w14:textId="3CE44828" w:rsidR="005C5C10" w:rsidRPr="00C53CC0" w:rsidRDefault="00C54BF4" w:rsidP="005C5C10">
      <w:r>
        <w:t xml:space="preserve">There </w:t>
      </w:r>
      <w:r w:rsidR="006B1CF2">
        <w:t xml:space="preserve">are </w:t>
      </w:r>
      <w:r>
        <w:t xml:space="preserve">API </w:t>
      </w:r>
      <w:r w:rsidR="006B1CF2">
        <w:t>functions for</w:t>
      </w:r>
      <w:r w:rsidR="00AF47C3">
        <w:t xml:space="preserve"> UART </w:t>
      </w:r>
      <w:r w:rsidR="006B1CF2">
        <w:t>i</w:t>
      </w:r>
      <w:r>
        <w:t xml:space="preserve">nitialization, </w:t>
      </w:r>
      <w:del w:id="311" w:author="Greg Landry" w:date="2017-02-28T13:02:00Z">
        <w:r w:rsidDel="00BB03D1">
          <w:delText>transmission</w:delText>
        </w:r>
      </w:del>
      <w:ins w:id="312" w:author="Greg Landry" w:date="2017-02-28T13:02:00Z">
        <w:r w:rsidR="00BB03D1">
          <w:t>transmit</w:t>
        </w:r>
      </w:ins>
      <w:r>
        <w:t>, and receive.</w:t>
      </w:r>
      <w:r w:rsidR="005C5C10" w:rsidRPr="005C5C10">
        <w:t xml:space="preserve"> </w:t>
      </w:r>
      <w:r w:rsidR="005C5C10">
        <w:t>See the API documentation for details on these functions.</w:t>
      </w:r>
    </w:p>
    <w:p w14:paraId="06A467CE" w14:textId="46A713FC" w:rsidR="00133866" w:rsidRDefault="00133866" w:rsidP="00C53CC0">
      <w:r w:rsidRPr="00F93C15">
        <w:rPr>
          <w:u w:val="single"/>
        </w:rPr>
        <w:t xml:space="preserve">If you are using the STDIO_UART defined in the platform, then you don’t need to call the initialization function and you do not need to set up a ring buffer as described below </w:t>
      </w:r>
      <w:r w:rsidR="00790F9D">
        <w:rPr>
          <w:u w:val="single"/>
        </w:rPr>
        <w:t>since</w:t>
      </w:r>
      <w:r w:rsidRPr="00F93C15">
        <w:rPr>
          <w:u w:val="single"/>
        </w:rPr>
        <w:t xml:space="preserve"> those functions are already called from </w:t>
      </w:r>
      <w:proofErr w:type="spellStart"/>
      <w:r w:rsidRPr="002D3184">
        <w:rPr>
          <w:i/>
          <w:u w:val="single"/>
        </w:rPr>
        <w:t>platform_stdio_</w:t>
      </w:r>
      <w:proofErr w:type="gramStart"/>
      <w:r w:rsidRPr="002D3184">
        <w:rPr>
          <w:i/>
          <w:u w:val="single"/>
        </w:rPr>
        <w:t>in</w:t>
      </w:r>
      <w:r w:rsidR="00624AB5">
        <w:rPr>
          <w:i/>
          <w:u w:val="single"/>
        </w:rPr>
        <w:t>i</w:t>
      </w:r>
      <w:r w:rsidRPr="002D3184">
        <w:rPr>
          <w:i/>
          <w:u w:val="single"/>
        </w:rPr>
        <w:t>t</w:t>
      </w:r>
      <w:proofErr w:type="spellEnd"/>
      <w:r w:rsidR="002D3184" w:rsidRPr="002D3184">
        <w:rPr>
          <w:i/>
          <w:u w:val="single"/>
        </w:rPr>
        <w:t>(</w:t>
      </w:r>
      <w:proofErr w:type="gramEnd"/>
      <w:r w:rsidR="002D3184" w:rsidRPr="002D3184">
        <w:rPr>
          <w:i/>
          <w:u w:val="single"/>
        </w:rPr>
        <w:t>)</w:t>
      </w:r>
      <w:r w:rsidRPr="00F93C15">
        <w:rPr>
          <w:u w:val="single"/>
        </w:rPr>
        <w:t xml:space="preserve"> which is in turn called from </w:t>
      </w:r>
      <w:r w:rsidR="00CF0DEE">
        <w:rPr>
          <w:u w:val="single"/>
        </w:rPr>
        <w:t>“</w:t>
      </w:r>
      <w:proofErr w:type="spellStart"/>
      <w:r w:rsidRPr="00CF0DEE">
        <w:rPr>
          <w:u w:val="single"/>
        </w:rPr>
        <w:t>platform.c</w:t>
      </w:r>
      <w:proofErr w:type="spellEnd"/>
      <w:r w:rsidR="00CF0DEE">
        <w:rPr>
          <w:u w:val="single"/>
        </w:rPr>
        <w:t>”</w:t>
      </w:r>
      <w:r w:rsidRPr="00F93C15">
        <w:rPr>
          <w:u w:val="single"/>
        </w:rPr>
        <w:t>.</w:t>
      </w:r>
      <w:r w:rsidRPr="00F93C15">
        <w:t xml:space="preserve"> These are needed only if you are using a different UART interface</w:t>
      </w:r>
      <w:r w:rsidR="00B84448">
        <w:t xml:space="preserve"> or different UART settings</w:t>
      </w:r>
      <w:r w:rsidRPr="00F93C15">
        <w:t>.</w:t>
      </w:r>
      <w:r w:rsidR="00A32D36">
        <w:t xml:space="preserve"> The STDIO_UART is by default set up for 115200 baud, </w:t>
      </w:r>
      <w:proofErr w:type="gramStart"/>
      <w:r w:rsidR="00A32D36">
        <w:t>8 bit</w:t>
      </w:r>
      <w:proofErr w:type="gramEnd"/>
      <w:r w:rsidR="00A32D36">
        <w:t xml:space="preserve"> width, no parity, no flow control.</w:t>
      </w:r>
    </w:p>
    <w:p w14:paraId="12B673FB" w14:textId="4D6C2B2C" w:rsidR="00B84448" w:rsidRDefault="00B84448" w:rsidP="00C53CC0">
      <w:r>
        <w:t>If you want to disable the STDIO_UART functionality</w:t>
      </w:r>
      <w:r w:rsidR="00AF47C3">
        <w:t xml:space="preserve"> or use that interface with different settings</w:t>
      </w:r>
      <w:r>
        <w:t>, add the following to the make file for the project:</w:t>
      </w:r>
    </w:p>
    <w:p w14:paraId="7C8C17F5" w14:textId="20E8A53F" w:rsidR="00B84448" w:rsidRDefault="00B84448" w:rsidP="00B84448">
      <w:pPr>
        <w:ind w:left="720"/>
      </w:pPr>
      <w:r w:rsidRPr="00B84448">
        <w:t xml:space="preserve">GLOBAL_DEFINES </w:t>
      </w:r>
      <w:ins w:id="313" w:author="Greg Landry [2]" w:date="2017-06-29T16:32:00Z">
        <w:r w:rsidR="009B63A9">
          <w:t>+</w:t>
        </w:r>
      </w:ins>
      <w:del w:id="314" w:author="Greg Landry [2]" w:date="2017-06-29T16:32:00Z">
        <w:r w:rsidRPr="00B84448" w:rsidDel="009B63A9">
          <w:delText>:</w:delText>
        </w:r>
      </w:del>
      <w:r w:rsidRPr="00B84448">
        <w:t>= WICED_DISABLE_STDIO</w:t>
      </w:r>
    </w:p>
    <w:p w14:paraId="4FD6EF64" w14:textId="77777777" w:rsidR="00AF47C3" w:rsidRDefault="00AF47C3" w:rsidP="00AF47C3">
      <w:r>
        <w:t>Once you do this, you will no longer see the standard boot time information displayed on the terminal.</w:t>
      </w:r>
    </w:p>
    <w:p w14:paraId="1FA5E17F" w14:textId="2EAE48B2" w:rsidR="00E56B84" w:rsidRDefault="00E56B84" w:rsidP="00C53CC0">
      <w:r>
        <w:t xml:space="preserve">The </w:t>
      </w:r>
      <w:r w:rsidR="00A661F7">
        <w:t xml:space="preserve">UART </w:t>
      </w:r>
      <w:r>
        <w:t xml:space="preserve">initialization function requires a configuration structure </w:t>
      </w:r>
      <w:r w:rsidR="005C5C10">
        <w:t xml:space="preserve">of type </w:t>
      </w:r>
      <w:proofErr w:type="spellStart"/>
      <w:r w:rsidR="005C5C10" w:rsidRPr="005C5C10">
        <w:rPr>
          <w:i/>
        </w:rPr>
        <w:t>wiced_uart_config_t</w:t>
      </w:r>
      <w:proofErr w:type="spellEnd"/>
      <w:r w:rsidR="005C5C10">
        <w:t xml:space="preserve"> with the following elements. This is defined in </w:t>
      </w:r>
      <w:r w:rsidR="00696FA2">
        <w:t>“</w:t>
      </w:r>
      <w:proofErr w:type="spellStart"/>
      <w:r w:rsidR="005C5C10" w:rsidRPr="00696FA2">
        <w:t>platform_peripheral.h</w:t>
      </w:r>
      <w:proofErr w:type="spellEnd"/>
      <w:r w:rsidR="00696FA2">
        <w:t>”</w:t>
      </w:r>
      <w:r w:rsidR="005C5C10">
        <w:t xml:space="preserve">. As mentioned above, you can find this structure by highlighting, right clicking, and selecting “Open Declaration” from inside </w:t>
      </w:r>
      <w:r w:rsidR="004C272A">
        <w:t>WICED Studio</w:t>
      </w:r>
      <w:r w:rsidR="005C5C10">
        <w:t xml:space="preserve"> on the function name, parameter type, and type name.</w:t>
      </w:r>
    </w:p>
    <w:p w14:paraId="2EEC42E6" w14:textId="41ACF703" w:rsidR="005C5C10" w:rsidRDefault="005C5C10" w:rsidP="005C5C10">
      <w:pPr>
        <w:jc w:val="center"/>
      </w:pPr>
      <w:r>
        <w:rPr>
          <w:noProof/>
        </w:rPr>
        <w:drawing>
          <wp:inline distT="0" distB="0" distL="0" distR="0" wp14:anchorId="238CF5CC" wp14:editId="126E7E23">
            <wp:extent cx="2920013" cy="12826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81180" cy="1309563"/>
                    </a:xfrm>
                    <a:prstGeom prst="rect">
                      <a:avLst/>
                    </a:prstGeom>
                  </pic:spPr>
                </pic:pic>
              </a:graphicData>
            </a:graphic>
          </wp:inline>
        </w:drawing>
      </w:r>
    </w:p>
    <w:p w14:paraId="49268241" w14:textId="69DE904E" w:rsidR="005C5C10" w:rsidRDefault="005C5C10" w:rsidP="005C5C10">
      <w:r>
        <w:t>You can also use “Open Declaration” on each of the types inside the structure to find valid choices. For example, for the data width, the possible choices are:</w:t>
      </w:r>
    </w:p>
    <w:p w14:paraId="7BE70CAF" w14:textId="2A24D8C1" w:rsidR="005C5C10" w:rsidRDefault="005C5C10" w:rsidP="005C5C10">
      <w:pPr>
        <w:jc w:val="center"/>
      </w:pPr>
      <w:r>
        <w:rPr>
          <w:noProof/>
        </w:rPr>
        <w:drawing>
          <wp:inline distT="0" distB="0" distL="0" distR="0" wp14:anchorId="629C3628" wp14:editId="319DB175">
            <wp:extent cx="1939404" cy="1260613"/>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63308" cy="1276151"/>
                    </a:xfrm>
                    <a:prstGeom prst="rect">
                      <a:avLst/>
                    </a:prstGeom>
                  </pic:spPr>
                </pic:pic>
              </a:graphicData>
            </a:graphic>
          </wp:inline>
        </w:drawing>
      </w:r>
    </w:p>
    <w:p w14:paraId="2B3C3213" w14:textId="3CD0F679" w:rsidR="00D86F61" w:rsidRDefault="00D53171" w:rsidP="00D86F61">
      <w:r>
        <w:lastRenderedPageBreak/>
        <w:t xml:space="preserve">If you are using the UART to receive, you must provide a buffer of type </w:t>
      </w:r>
      <w:proofErr w:type="spellStart"/>
      <w:r w:rsidRPr="0047421E">
        <w:rPr>
          <w:i/>
        </w:rPr>
        <w:t>wiced_ring_buffer_t</w:t>
      </w:r>
      <w:proofErr w:type="spellEnd"/>
      <w:r>
        <w:t xml:space="preserve">. This buffer must be initialized using the </w:t>
      </w:r>
      <w:proofErr w:type="spellStart"/>
      <w:r w:rsidRPr="0003785E">
        <w:rPr>
          <w:i/>
        </w:rPr>
        <w:t>ring_buffer_</w:t>
      </w:r>
      <w:proofErr w:type="gramStart"/>
      <w:r w:rsidRPr="0003785E">
        <w:rPr>
          <w:i/>
        </w:rPr>
        <w:t>init</w:t>
      </w:r>
      <w:proofErr w:type="spellEnd"/>
      <w:r w:rsidR="0003785E">
        <w:rPr>
          <w:i/>
        </w:rPr>
        <w:t>(</w:t>
      </w:r>
      <w:proofErr w:type="gramEnd"/>
      <w:r w:rsidR="0003785E">
        <w:rPr>
          <w:i/>
        </w:rPr>
        <w:t>)</w:t>
      </w:r>
      <w:r>
        <w:t xml:space="preserve"> function which requires a pointer to the ring buffer, a pointer to an array to hold the data, and the size of the buffer. For example, the following could be used to create a </w:t>
      </w:r>
      <w:proofErr w:type="gramStart"/>
      <w:r>
        <w:t>10 byte</w:t>
      </w:r>
      <w:proofErr w:type="gramEnd"/>
      <w:r>
        <w:t xml:space="preserve"> ring buffer</w:t>
      </w:r>
      <w:r w:rsidR="002B2AD2">
        <w:t xml:space="preserve"> called </w:t>
      </w:r>
      <w:proofErr w:type="spellStart"/>
      <w:r w:rsidR="002B2AD2">
        <w:t>rx_buffer</w:t>
      </w:r>
      <w:proofErr w:type="spellEnd"/>
      <w:r>
        <w:t>:</w:t>
      </w:r>
    </w:p>
    <w:p w14:paraId="2F633A3E" w14:textId="0CBE20A3" w:rsidR="00D53171" w:rsidRPr="00D53171" w:rsidRDefault="00D53171" w:rsidP="00D53171">
      <w:pPr>
        <w:ind w:left="720"/>
        <w:rPr>
          <w:sz w:val="20"/>
        </w:rPr>
      </w:pPr>
      <w:r w:rsidRPr="00D53171">
        <w:rPr>
          <w:sz w:val="20"/>
        </w:rPr>
        <w:t>#define RX_BUFFER_SIZE (10)</w:t>
      </w:r>
    </w:p>
    <w:p w14:paraId="425C5E29" w14:textId="77777777" w:rsidR="00D53171" w:rsidRPr="00D53171" w:rsidRDefault="00D53171" w:rsidP="00D53171">
      <w:pPr>
        <w:ind w:left="720"/>
        <w:rPr>
          <w:sz w:val="20"/>
        </w:rPr>
      </w:pPr>
      <w:proofErr w:type="spellStart"/>
      <w:r w:rsidRPr="00D53171">
        <w:rPr>
          <w:sz w:val="20"/>
        </w:rPr>
        <w:t>wiced_ring_buffer_t</w:t>
      </w:r>
      <w:proofErr w:type="spellEnd"/>
      <w:r w:rsidRPr="00D53171">
        <w:rPr>
          <w:sz w:val="20"/>
        </w:rPr>
        <w:t xml:space="preserve"> </w:t>
      </w:r>
      <w:proofErr w:type="spellStart"/>
      <w:r w:rsidRPr="00D53171">
        <w:rPr>
          <w:sz w:val="20"/>
        </w:rPr>
        <w:t>rx_buffer</w:t>
      </w:r>
      <w:proofErr w:type="spellEnd"/>
      <w:r w:rsidRPr="00D53171">
        <w:rPr>
          <w:sz w:val="20"/>
        </w:rPr>
        <w:t>;</w:t>
      </w:r>
    </w:p>
    <w:p w14:paraId="653AC2F0" w14:textId="51A40D95" w:rsidR="00D53171" w:rsidRPr="00D53171" w:rsidRDefault="00D53171" w:rsidP="00D53171">
      <w:pPr>
        <w:ind w:left="720"/>
        <w:rPr>
          <w:sz w:val="20"/>
        </w:rPr>
      </w:pPr>
      <w:r>
        <w:rPr>
          <w:sz w:val="20"/>
        </w:rPr>
        <w:t xml:space="preserve">uint8_t </w:t>
      </w:r>
      <w:proofErr w:type="spellStart"/>
      <w:r w:rsidRPr="00D53171">
        <w:rPr>
          <w:sz w:val="20"/>
        </w:rPr>
        <w:t>rx_data</w:t>
      </w:r>
      <w:proofErr w:type="spellEnd"/>
      <w:r w:rsidRPr="00D53171">
        <w:rPr>
          <w:sz w:val="20"/>
        </w:rPr>
        <w:t>[RX_BUFFER_SIZE];</w:t>
      </w:r>
    </w:p>
    <w:p w14:paraId="3341545B" w14:textId="74F6C4F5" w:rsidR="00D53171" w:rsidRDefault="00D53171" w:rsidP="00D53171">
      <w:pPr>
        <w:ind w:left="720"/>
        <w:rPr>
          <w:sz w:val="20"/>
        </w:rPr>
      </w:pPr>
      <w:proofErr w:type="spellStart"/>
      <w:r w:rsidRPr="00D53171">
        <w:rPr>
          <w:sz w:val="20"/>
        </w:rPr>
        <w:t>ring_buffer_</w:t>
      </w:r>
      <w:proofErr w:type="gramStart"/>
      <w:r w:rsidRPr="00D53171">
        <w:rPr>
          <w:sz w:val="20"/>
        </w:rPr>
        <w:t>init</w:t>
      </w:r>
      <w:proofErr w:type="spellEnd"/>
      <w:r w:rsidRPr="00D53171">
        <w:rPr>
          <w:sz w:val="20"/>
        </w:rPr>
        <w:t>(</w:t>
      </w:r>
      <w:proofErr w:type="gramEnd"/>
      <w:r w:rsidRPr="00D53171">
        <w:rPr>
          <w:sz w:val="20"/>
        </w:rPr>
        <w:t>&amp;</w:t>
      </w:r>
      <w:proofErr w:type="spellStart"/>
      <w:r w:rsidRPr="00D53171">
        <w:rPr>
          <w:sz w:val="20"/>
        </w:rPr>
        <w:t>rx_buffer</w:t>
      </w:r>
      <w:proofErr w:type="spellEnd"/>
      <w:r w:rsidRPr="00D53171">
        <w:rPr>
          <w:sz w:val="20"/>
        </w:rPr>
        <w:t xml:space="preserve">, </w:t>
      </w:r>
      <w:proofErr w:type="spellStart"/>
      <w:r w:rsidRPr="00D53171">
        <w:rPr>
          <w:sz w:val="20"/>
        </w:rPr>
        <w:t>rx_data</w:t>
      </w:r>
      <w:proofErr w:type="spellEnd"/>
      <w:r w:rsidRPr="00D53171">
        <w:rPr>
          <w:sz w:val="20"/>
        </w:rPr>
        <w:t>, RX_BUFFER_SIZE ); /* Initialize ring buffer to hold receive data */</w:t>
      </w:r>
    </w:p>
    <w:p w14:paraId="62516BA3" w14:textId="689B2467" w:rsidR="0053631F" w:rsidRDefault="0053631F" w:rsidP="0053631F">
      <w:pPr>
        <w:pStyle w:val="Heading4"/>
      </w:pPr>
      <w:r>
        <w:t>I2C</w:t>
      </w:r>
    </w:p>
    <w:p w14:paraId="22D07B9B" w14:textId="2D6D3313" w:rsidR="0053631F" w:rsidRDefault="00D565C4" w:rsidP="0053631F">
      <w:r>
        <w:t>The device c</w:t>
      </w:r>
      <w:r w:rsidR="00371405">
        <w:t>ontains two I2C masters called WICED_I2C_1 and WICED_I2C_2</w:t>
      </w:r>
      <w:r>
        <w:t xml:space="preserve">. </w:t>
      </w:r>
      <w:ins w:id="315" w:author="Greg Landry" w:date="2017-02-28T13:04:00Z">
        <w:r w:rsidR="00F707E4">
          <w:t>The OLED display and the PSoC analog co</w:t>
        </w:r>
      </w:ins>
      <w:ins w:id="316" w:author="Greg Landry" w:date="2017-02-28T13:05:00Z">
        <w:r w:rsidR="00F707E4">
          <w:t>-</w:t>
        </w:r>
      </w:ins>
      <w:ins w:id="317" w:author="Greg Landry" w:date="2017-02-28T13:04:00Z">
        <w:r w:rsidR="00F707E4">
          <w:t>processor on the shield connect to WICED_I2C_</w:t>
        </w:r>
      </w:ins>
      <w:ins w:id="318" w:author="Greg Landry" w:date="2017-04-04T10:55:00Z">
        <w:r w:rsidR="00502983">
          <w:t>2</w:t>
        </w:r>
      </w:ins>
      <w:ins w:id="319" w:author="Greg Landry" w:date="2017-02-28T13:04:00Z">
        <w:r w:rsidR="00F707E4">
          <w:t>.</w:t>
        </w:r>
      </w:ins>
      <w:ins w:id="320" w:author="Greg Landry [2]" w:date="2017-07-20T13:58:00Z">
        <w:r w:rsidR="00AE33A4">
          <w:t xml:space="preserve"> </w:t>
        </w:r>
      </w:ins>
      <w:ins w:id="321" w:author="Greg Landry [2]" w:date="2017-07-20T14:00:00Z">
        <w:r w:rsidR="00B04CB8">
          <w:rPr>
            <w:u w:val="single"/>
          </w:rPr>
          <w:t>The WICED_I2C_2</w:t>
        </w:r>
      </w:ins>
      <w:ins w:id="322" w:author="Greg Landry [2]" w:date="2017-07-20T13:58:00Z">
        <w:r w:rsidR="00AE33A4" w:rsidRPr="0043236B">
          <w:rPr>
            <w:u w:val="single"/>
            <w:rPrChange w:id="323" w:author="Greg Landry [2]" w:date="2017-07-20T14:00:00Z">
              <w:rPr/>
            </w:rPrChange>
          </w:rPr>
          <w:t xml:space="preserve"> interface does not support clock stretching. Therefore, we will use it in standard </w:t>
        </w:r>
      </w:ins>
      <w:ins w:id="324" w:author="Greg Landry [2]" w:date="2017-07-20T13:59:00Z">
        <w:r w:rsidR="00AE33A4" w:rsidRPr="0043236B">
          <w:rPr>
            <w:u w:val="single"/>
            <w:rPrChange w:id="325" w:author="Greg Landry [2]" w:date="2017-07-20T14:00:00Z">
              <w:rPr/>
            </w:rPrChange>
          </w:rPr>
          <w:t xml:space="preserve">speed mode </w:t>
        </w:r>
      </w:ins>
      <w:ins w:id="326" w:author="Greg Landry [2]" w:date="2017-07-20T13:58:00Z">
        <w:r w:rsidR="00AE33A4" w:rsidRPr="0043236B">
          <w:rPr>
            <w:u w:val="single"/>
            <w:rPrChange w:id="327" w:author="Greg Landry [2]" w:date="2017-07-20T14:00:00Z">
              <w:rPr/>
            </w:rPrChange>
          </w:rPr>
          <w:t>(100kHz)</w:t>
        </w:r>
      </w:ins>
      <w:ins w:id="328" w:author="Greg Landry [2]" w:date="2017-07-20T14:00:00Z">
        <w:r w:rsidR="007D44DE">
          <w:rPr>
            <w:u w:val="single"/>
          </w:rPr>
          <w:t xml:space="preserve"> in our </w:t>
        </w:r>
        <w:r w:rsidR="001D545E">
          <w:rPr>
            <w:u w:val="single"/>
          </w:rPr>
          <w:t>exercises</w:t>
        </w:r>
      </w:ins>
      <w:ins w:id="329" w:author="Greg Landry [2]" w:date="2017-07-20T13:59:00Z">
        <w:r w:rsidR="00AE33A4" w:rsidRPr="0043236B">
          <w:rPr>
            <w:u w:val="single"/>
            <w:rPrChange w:id="330" w:author="Greg Landry [2]" w:date="2017-07-20T14:00:00Z">
              <w:rPr/>
            </w:rPrChange>
          </w:rPr>
          <w:t xml:space="preserve"> to prevent any clock stretching from the peripherals that we are using.</w:t>
        </w:r>
      </w:ins>
    </w:p>
    <w:p w14:paraId="0F3ED8A3" w14:textId="4A03E6B9" w:rsidR="006D3C90" w:rsidRDefault="006D3C90" w:rsidP="00D565C4">
      <w:pPr>
        <w:rPr>
          <w:ins w:id="331" w:author="Greg Landry" w:date="2017-04-04T14:07:00Z"/>
        </w:rPr>
      </w:pPr>
      <w:r>
        <w:t xml:space="preserve">As with other peripherals, you </w:t>
      </w:r>
      <w:r w:rsidR="00D565C4">
        <w:t>need to initialize the block</w:t>
      </w:r>
      <w:r>
        <w:t xml:space="preserve"> using the initialization function. However, in this case, the param</w:t>
      </w:r>
      <w:r w:rsidR="00930137">
        <w:t>e</w:t>
      </w:r>
      <w:r>
        <w:t>ter you pass it is not the name of the block</w:t>
      </w:r>
      <w:r w:rsidR="00D565C4">
        <w:t>, but</w:t>
      </w:r>
      <w:r>
        <w:t xml:space="preserve"> a structure of the type </w:t>
      </w:r>
      <w:r w:rsidRPr="00930137">
        <w:rPr>
          <w:i/>
        </w:rPr>
        <w:t>wiced_i2c_device_t</w:t>
      </w:r>
      <w:r>
        <w:t xml:space="preserve">. That structure contains information about the I2C slave that you are going to communicate with. For example, the following could be used to initialize I2C block </w:t>
      </w:r>
      <w:ins w:id="332" w:author="Greg Landry [2]" w:date="2017-08-28T16:35:00Z">
        <w:r w:rsidR="00F4227F">
          <w:t>2</w:t>
        </w:r>
      </w:ins>
      <w:del w:id="333" w:author="Greg Landry [2]" w:date="2017-08-28T16:35:00Z">
        <w:r w:rsidDel="00F4227F">
          <w:delText>1</w:delText>
        </w:r>
      </w:del>
      <w:r>
        <w:t xml:space="preserve"> to connect to a slave at address 0x08 with a speed of 100kHz</w:t>
      </w:r>
      <w:r w:rsidR="002277CB">
        <w:t xml:space="preserve"> (standard speed)</w:t>
      </w:r>
      <w:r>
        <w:t>.</w:t>
      </w:r>
    </w:p>
    <w:p w14:paraId="2C03351D" w14:textId="77777777" w:rsidR="0084770E" w:rsidRDefault="0084770E">
      <w:pPr>
        <w:autoSpaceDE w:val="0"/>
        <w:autoSpaceDN w:val="0"/>
        <w:adjustRightInd w:val="0"/>
        <w:spacing w:after="0" w:line="240" w:lineRule="auto"/>
        <w:ind w:firstLine="720"/>
        <w:rPr>
          <w:ins w:id="334" w:author="Greg Landry" w:date="2017-04-04T14:07:00Z"/>
          <w:rFonts w:ascii="Consolas" w:hAnsi="Consolas" w:cs="Consolas"/>
          <w:sz w:val="20"/>
          <w:szCs w:val="20"/>
        </w:rPr>
        <w:pPrChange w:id="335" w:author="Greg Landry" w:date="2017-04-04T14:08:00Z">
          <w:pPr>
            <w:autoSpaceDE w:val="0"/>
            <w:autoSpaceDN w:val="0"/>
            <w:adjustRightInd w:val="0"/>
            <w:spacing w:after="0" w:line="240" w:lineRule="auto"/>
          </w:pPr>
        </w:pPrChange>
      </w:pPr>
      <w:proofErr w:type="spellStart"/>
      <w:ins w:id="336" w:author="Greg Landry" w:date="2017-04-04T14:07:00Z">
        <w:r>
          <w:rPr>
            <w:rFonts w:ascii="Consolas" w:hAnsi="Consolas" w:cs="Consolas"/>
            <w:b/>
            <w:bCs/>
            <w:color w:val="7F0055"/>
            <w:sz w:val="20"/>
            <w:szCs w:val="20"/>
          </w:rPr>
          <w:t>const</w:t>
        </w:r>
        <w:proofErr w:type="spellEnd"/>
        <w:r>
          <w:rPr>
            <w:rFonts w:ascii="Consolas" w:hAnsi="Consolas" w:cs="Consolas"/>
            <w:color w:val="000000"/>
            <w:sz w:val="20"/>
            <w:szCs w:val="20"/>
          </w:rPr>
          <w:t xml:space="preserve"> </w:t>
        </w:r>
        <w:r>
          <w:rPr>
            <w:rFonts w:ascii="Consolas" w:hAnsi="Consolas" w:cs="Consolas"/>
            <w:color w:val="005032"/>
            <w:sz w:val="20"/>
            <w:szCs w:val="20"/>
          </w:rPr>
          <w:t>wiced_i2c_device_t</w:t>
        </w:r>
        <w:r>
          <w:rPr>
            <w:rFonts w:ascii="Consolas" w:hAnsi="Consolas" w:cs="Consolas"/>
            <w:color w:val="000000"/>
            <w:sz w:val="20"/>
            <w:szCs w:val="20"/>
          </w:rPr>
          <w:t xml:space="preserve"> i2cDevice = {</w:t>
        </w:r>
      </w:ins>
    </w:p>
    <w:p w14:paraId="121972DA" w14:textId="28E831F0" w:rsidR="0084770E" w:rsidRDefault="0084770E">
      <w:pPr>
        <w:autoSpaceDE w:val="0"/>
        <w:autoSpaceDN w:val="0"/>
        <w:adjustRightInd w:val="0"/>
        <w:spacing w:after="0" w:line="240" w:lineRule="auto"/>
        <w:rPr>
          <w:ins w:id="337" w:author="Greg Landry" w:date="2017-04-04T14:07:00Z"/>
          <w:rFonts w:ascii="Consolas" w:hAnsi="Consolas" w:cs="Consolas"/>
          <w:sz w:val="20"/>
          <w:szCs w:val="20"/>
        </w:rPr>
      </w:pPr>
      <w:ins w:id="338"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.port</w:t>
        </w:r>
        <w:proofErr w:type="gramEnd"/>
        <w:r>
          <w:rPr>
            <w:rFonts w:ascii="Consolas" w:hAnsi="Consolas" w:cs="Consolas"/>
            <w:color w:val="000000"/>
            <w:sz w:val="20"/>
            <w:szCs w:val="20"/>
          </w:rPr>
          <w:t xml:space="preserve"> = </w:t>
        </w:r>
        <w:r w:rsidRPr="006D7836">
          <w:rPr>
            <w:rFonts w:ascii="Consolas" w:hAnsi="Consolas" w:cs="Consolas"/>
            <w:color w:val="000000"/>
            <w:sz w:val="20"/>
            <w:szCs w:val="20"/>
            <w:rPrChange w:id="339" w:author="Greg Landry" w:date="2017-04-04T14:07:00Z">
              <w:rPr>
                <w:rFonts w:ascii="Consolas" w:hAnsi="Consolas" w:cs="Consolas"/>
                <w:color w:val="000000"/>
                <w:sz w:val="20"/>
                <w:szCs w:val="20"/>
                <w:u w:val="single"/>
              </w:rPr>
            </w:rPrChange>
          </w:rPr>
          <w:t>WICED_I2C_2</w:t>
        </w:r>
        <w:r>
          <w:rPr>
            <w:rFonts w:ascii="Consolas" w:hAnsi="Consolas" w:cs="Consolas"/>
            <w:color w:val="000000"/>
            <w:sz w:val="20"/>
            <w:szCs w:val="20"/>
          </w:rPr>
          <w:t>,</w:t>
        </w:r>
      </w:ins>
    </w:p>
    <w:p w14:paraId="7557DC73" w14:textId="50E16B87" w:rsidR="0084770E" w:rsidRDefault="0084770E">
      <w:pPr>
        <w:autoSpaceDE w:val="0"/>
        <w:autoSpaceDN w:val="0"/>
        <w:adjustRightInd w:val="0"/>
        <w:spacing w:after="0" w:line="240" w:lineRule="auto"/>
        <w:rPr>
          <w:ins w:id="340" w:author="Greg Landry" w:date="2017-04-04T14:07:00Z"/>
          <w:rFonts w:ascii="Consolas" w:hAnsi="Consolas" w:cs="Consolas"/>
          <w:sz w:val="20"/>
          <w:szCs w:val="20"/>
        </w:rPr>
      </w:pPr>
      <w:ins w:id="341" w:author="Greg Landry" w:date="2017-04-04T14:07:00Z">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.address</w:t>
        </w:r>
        <w:proofErr w:type="gramEnd"/>
        <w:r>
          <w:rPr>
            <w:rFonts w:ascii="Consolas" w:hAnsi="Consolas" w:cs="Consolas"/>
            <w:color w:val="000000"/>
            <w:sz w:val="20"/>
            <w:szCs w:val="20"/>
          </w:rPr>
          <w:t xml:space="preserve"> = I2C_ADDRESS,</w:t>
        </w:r>
      </w:ins>
    </w:p>
    <w:p w14:paraId="46B11E04" w14:textId="1EE41561" w:rsidR="0084770E" w:rsidRDefault="0084770E">
      <w:pPr>
        <w:autoSpaceDE w:val="0"/>
        <w:autoSpaceDN w:val="0"/>
        <w:adjustRightInd w:val="0"/>
        <w:spacing w:after="0" w:line="240" w:lineRule="auto"/>
        <w:rPr>
          <w:ins w:id="342" w:author="Greg Landry" w:date="2017-04-04T14:07:00Z"/>
          <w:rFonts w:ascii="Consolas" w:hAnsi="Consolas" w:cs="Consolas"/>
          <w:sz w:val="20"/>
          <w:szCs w:val="20"/>
        </w:rPr>
      </w:pPr>
      <w:ins w:id="343" w:author="Greg Landry" w:date="2017-04-04T14:07:00Z">
        <w:r>
          <w:rPr>
            <w:rFonts w:ascii="Consolas" w:hAnsi="Consolas" w:cs="Consolas"/>
            <w:color w:val="000000"/>
            <w:sz w:val="20"/>
            <w:szCs w:val="20"/>
          </w:rPr>
          <w:tab/>
        </w:r>
        <w:r>
          <w:rPr>
            <w:rFonts w:ascii="Consolas" w:hAnsi="Consolas" w:cs="Consolas"/>
            <w:color w:val="000000"/>
            <w:sz w:val="20"/>
            <w:szCs w:val="20"/>
          </w:rPr>
          <w:tab/>
        </w:r>
        <w:proofErr w:type="gramStart"/>
        <w:r w:rsidR="006D7836">
          <w:rPr>
            <w:rFonts w:ascii="Consolas" w:hAnsi="Consolas" w:cs="Consolas"/>
            <w:color w:val="000000"/>
            <w:sz w:val="20"/>
            <w:szCs w:val="20"/>
          </w:rPr>
          <w:t>.</w:t>
        </w:r>
        <w:proofErr w:type="spellStart"/>
        <w:r>
          <w:rPr>
            <w:rFonts w:ascii="Consolas" w:hAnsi="Consolas" w:cs="Consolas"/>
            <w:color w:val="000000"/>
            <w:sz w:val="20"/>
            <w:szCs w:val="20"/>
          </w:rPr>
          <w:t>address</w:t>
        </w:r>
        <w:proofErr w:type="gramEnd"/>
        <w:r>
          <w:rPr>
            <w:rFonts w:ascii="Consolas" w:hAnsi="Consolas" w:cs="Consolas"/>
            <w:color w:val="000000"/>
            <w:sz w:val="20"/>
            <w:szCs w:val="20"/>
          </w:rPr>
          <w:t>_width</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I2C_ADDRESS_WIDTH_7BIT</w:t>
        </w:r>
        <w:r>
          <w:rPr>
            <w:rFonts w:ascii="Consolas" w:hAnsi="Consolas" w:cs="Consolas"/>
            <w:color w:val="000000"/>
            <w:sz w:val="20"/>
            <w:szCs w:val="20"/>
          </w:rPr>
          <w:t>,</w:t>
        </w:r>
      </w:ins>
    </w:p>
    <w:p w14:paraId="13D94B35" w14:textId="657C5212" w:rsidR="0084770E" w:rsidRDefault="0084770E">
      <w:pPr>
        <w:autoSpaceDE w:val="0"/>
        <w:autoSpaceDN w:val="0"/>
        <w:adjustRightInd w:val="0"/>
        <w:spacing w:after="0" w:line="240" w:lineRule="auto"/>
        <w:rPr>
          <w:ins w:id="344" w:author="Greg Landry" w:date="2017-04-04T14:07:00Z"/>
          <w:rFonts w:ascii="Consolas" w:hAnsi="Consolas" w:cs="Consolas"/>
          <w:sz w:val="20"/>
          <w:szCs w:val="20"/>
        </w:rPr>
      </w:pPr>
      <w:ins w:id="345" w:author="Greg Landry" w:date="2017-04-04T14:07:00Z">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w:t>
        </w:r>
        <w:proofErr w:type="spellStart"/>
        <w:r>
          <w:rPr>
            <w:rFonts w:ascii="Consolas" w:hAnsi="Consolas" w:cs="Consolas"/>
            <w:color w:val="000000"/>
            <w:sz w:val="20"/>
            <w:szCs w:val="20"/>
          </w:rPr>
          <w:t>speed</w:t>
        </w:r>
        <w:proofErr w:type="gramEnd"/>
        <w:r>
          <w:rPr>
            <w:rFonts w:ascii="Consolas" w:hAnsi="Consolas" w:cs="Consolas"/>
            <w:color w:val="000000"/>
            <w:sz w:val="20"/>
            <w:szCs w:val="20"/>
          </w:rPr>
          <w:t>_mode</w:t>
        </w:r>
        <w:proofErr w:type="spellEnd"/>
        <w:r>
          <w:rPr>
            <w:rFonts w:ascii="Consolas" w:hAnsi="Consolas" w:cs="Consolas"/>
            <w:color w:val="000000"/>
            <w:sz w:val="20"/>
            <w:szCs w:val="20"/>
          </w:rPr>
          <w:t xml:space="preserve"> = </w:t>
        </w:r>
        <w:r>
          <w:rPr>
            <w:rFonts w:ascii="Consolas" w:hAnsi="Consolas" w:cs="Consolas"/>
            <w:i/>
            <w:iCs/>
            <w:color w:val="0000C0"/>
            <w:sz w:val="20"/>
            <w:szCs w:val="20"/>
          </w:rPr>
          <w:t>I2C_STANDARD_SPEED_MODE</w:t>
        </w:r>
      </w:ins>
    </w:p>
    <w:p w14:paraId="1AD72C5D" w14:textId="691EDA50" w:rsidR="0084770E" w:rsidDel="0084770E" w:rsidRDefault="0084770E">
      <w:pPr>
        <w:rPr>
          <w:del w:id="346" w:author="Greg Landry" w:date="2017-04-04T14:07:00Z"/>
        </w:rPr>
      </w:pPr>
      <w:ins w:id="347" w:author="Greg Landry" w:date="2017-04-04T14:07:00Z">
        <w:r>
          <w:rPr>
            <w:rFonts w:ascii="Consolas" w:hAnsi="Consolas" w:cs="Consolas"/>
            <w:color w:val="000000"/>
            <w:sz w:val="20"/>
            <w:szCs w:val="20"/>
          </w:rPr>
          <w:t xml:space="preserve">    </w:t>
        </w:r>
        <w:r>
          <w:rPr>
            <w:rFonts w:ascii="Consolas" w:hAnsi="Consolas" w:cs="Consolas"/>
            <w:color w:val="000000"/>
            <w:sz w:val="20"/>
            <w:szCs w:val="20"/>
          </w:rPr>
          <w:tab/>
          <w:t>};</w:t>
        </w:r>
      </w:ins>
    </w:p>
    <w:p w14:paraId="036CA1DD" w14:textId="20AF1F47" w:rsidR="006D3C90" w:rsidDel="00AE33A4" w:rsidRDefault="00930137">
      <w:pPr>
        <w:rPr>
          <w:del w:id="348" w:author="Greg Landry [2]" w:date="2017-07-20T13:58:00Z"/>
        </w:rPr>
        <w:pPrChange w:id="349" w:author="Greg Landry" w:date="2017-04-04T14:08:00Z">
          <w:pPr>
            <w:jc w:val="center"/>
          </w:pPr>
        </w:pPrChange>
      </w:pPr>
      <w:del w:id="350" w:author="Greg Landry" w:date="2017-04-04T14:06:00Z">
        <w:r w:rsidDel="00F83E90">
          <w:rPr>
            <w:noProof/>
          </w:rPr>
          <w:drawing>
            <wp:inline distT="0" distB="0" distL="0" distR="0" wp14:anchorId="232CE83B" wp14:editId="634CEBD9">
              <wp:extent cx="3276190" cy="961905"/>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76190" cy="961905"/>
                      </a:xfrm>
                      <a:prstGeom prst="rect">
                        <a:avLst/>
                      </a:prstGeom>
                    </pic:spPr>
                  </pic:pic>
                </a:graphicData>
              </a:graphic>
            </wp:inline>
          </w:drawing>
        </w:r>
      </w:del>
    </w:p>
    <w:p w14:paraId="74A27D95" w14:textId="77777777" w:rsidR="00AE33A4" w:rsidRDefault="00AE33A4" w:rsidP="00D565C4">
      <w:pPr>
        <w:rPr>
          <w:ins w:id="351" w:author="Greg Landry [2]" w:date="2017-07-20T13:58:00Z"/>
        </w:rPr>
      </w:pPr>
    </w:p>
    <w:p w14:paraId="54683706" w14:textId="0B7A79E2" w:rsidR="002B7D3D" w:rsidRDefault="002B7D3D" w:rsidP="00D565C4">
      <w:pPr>
        <w:rPr>
          <w:ins w:id="352" w:author="Greg Landry" w:date="2017-04-03T14:34:00Z"/>
        </w:rPr>
      </w:pPr>
      <w:ins w:id="353" w:author="Greg Landry" w:date="2017-04-03T14:34:00Z">
        <w:r>
          <w:t xml:space="preserve">There are two ways to read/write data from the slave. There is a dedicated read function called </w:t>
        </w:r>
      </w:ins>
      <w:ins w:id="354" w:author="Greg Landry" w:date="2017-06-05T09:52:00Z">
        <w:r w:rsidR="00E07419">
          <w:t xml:space="preserve">wiced_i2c_read </w:t>
        </w:r>
      </w:ins>
      <w:ins w:id="355" w:author="Greg Landry" w:date="2017-04-03T14:34:00Z">
        <w:r>
          <w:t>and a dedicated write function called</w:t>
        </w:r>
      </w:ins>
      <w:ins w:id="356" w:author="Greg Landry" w:date="2017-06-05T09:52:00Z">
        <w:r w:rsidR="00E07419">
          <w:t xml:space="preserve"> wiced_i2c_write</w:t>
        </w:r>
      </w:ins>
      <w:ins w:id="357" w:author="Greg Landry" w:date="2017-04-03T14:34:00Z">
        <w:r>
          <w:t xml:space="preserve">. There is also a function called wiced_i2c_transfer which can do a read, a write, or both. We will focus on </w:t>
        </w:r>
      </w:ins>
      <w:ins w:id="358" w:author="Greg Landry" w:date="2017-06-05T09:52:00Z">
        <w:r w:rsidR="00E07419">
          <w:t>the separate functions</w:t>
        </w:r>
      </w:ins>
      <w:ins w:id="359" w:author="Greg Landry" w:date="2017-04-03T14:34:00Z">
        <w:r>
          <w:t xml:space="preserve"> </w:t>
        </w:r>
      </w:ins>
      <w:ins w:id="360" w:author="Greg Landry" w:date="2017-04-03T14:35:00Z">
        <w:r>
          <w:t>here, but feel free to look at t</w:t>
        </w:r>
        <w:r w:rsidR="00E07419">
          <w:t xml:space="preserve">he </w:t>
        </w:r>
      </w:ins>
      <w:ins w:id="361" w:author="Greg Landry" w:date="2017-06-05T09:53:00Z">
        <w:r w:rsidR="00E07419">
          <w:t>transfer</w:t>
        </w:r>
      </w:ins>
      <w:ins w:id="362" w:author="Greg Landry" w:date="2017-04-03T14:35:00Z">
        <w:r w:rsidR="00E07419">
          <w:t xml:space="preserve"> function</w:t>
        </w:r>
        <w:r>
          <w:t xml:space="preserve"> in the documentation</w:t>
        </w:r>
      </w:ins>
      <w:ins w:id="363" w:author="Greg Landry" w:date="2017-04-03T14:36:00Z">
        <w:r>
          <w:t xml:space="preserve"> </w:t>
        </w:r>
      </w:ins>
      <w:ins w:id="364" w:author="Greg Landry" w:date="2017-06-05T09:52:00Z">
        <w:r w:rsidR="00E07419">
          <w:t>to</w:t>
        </w:r>
      </w:ins>
      <w:ins w:id="365" w:author="Greg Landry" w:date="2017-04-03T14:36:00Z">
        <w:r w:rsidR="00E07419">
          <w:t xml:space="preserve"> experiment with it</w:t>
        </w:r>
        <w:r>
          <w:t>.</w:t>
        </w:r>
      </w:ins>
    </w:p>
    <w:p w14:paraId="32A2CF84" w14:textId="69FE1FB6" w:rsidR="00E07419" w:rsidRDefault="00EB649B" w:rsidP="00D565C4">
      <w:pPr>
        <w:rPr>
          <w:ins w:id="366" w:author="Greg Landry" w:date="2017-06-05T10:00:00Z"/>
        </w:rPr>
      </w:pPr>
      <w:ins w:id="367" w:author="Greg Landry" w:date="2017-06-05T09:58:00Z">
        <w:r>
          <w:t xml:space="preserve">The read/write functions require a </w:t>
        </w:r>
      </w:ins>
      <w:ins w:id="368" w:author="Greg Landry" w:date="2017-06-05T09:59:00Z">
        <w:r>
          <w:t>pointer to the device</w:t>
        </w:r>
        <w:r w:rsidR="00711766">
          <w:t xml:space="preserve"> structure</w:t>
        </w:r>
        <w:r>
          <w:t xml:space="preserve"> that was </w:t>
        </w:r>
        <w:r w:rsidR="00711766">
          <w:t xml:space="preserve">set up previously, a set of flags, a pointer to the buffer to </w:t>
        </w:r>
      </w:ins>
      <w:ins w:id="369" w:author="Greg Landry" w:date="2017-06-05T10:00:00Z">
        <w:r w:rsidR="00711766">
          <w:t>read/write</w:t>
        </w:r>
      </w:ins>
      <w:ins w:id="370" w:author="Greg Landry" w:date="2017-06-05T09:59:00Z">
        <w:r w:rsidR="00711766">
          <w:t xml:space="preserve">, and the number of bytes to </w:t>
        </w:r>
      </w:ins>
      <w:ins w:id="371" w:author="Greg Landry" w:date="2017-06-05T10:00:00Z">
        <w:r w:rsidR="00711766">
          <w:t>read/write.</w:t>
        </w:r>
      </w:ins>
    </w:p>
    <w:p w14:paraId="7A77102D" w14:textId="4238C909" w:rsidR="00711766" w:rsidRDefault="00711766" w:rsidP="00711766">
      <w:pPr>
        <w:rPr>
          <w:ins w:id="372" w:author="Greg Landry" w:date="2017-06-05T10:00:00Z"/>
        </w:rPr>
      </w:pPr>
      <w:ins w:id="373" w:author="Greg Landry" w:date="2017-06-05T10:00:00Z">
        <w:r>
          <w:t>The possible flags are:</w:t>
        </w:r>
      </w:ins>
    </w:p>
    <w:p w14:paraId="44B48A6E" w14:textId="77777777" w:rsidR="00711766" w:rsidRDefault="00711766" w:rsidP="00711766">
      <w:pPr>
        <w:spacing w:after="0"/>
        <w:ind w:left="720"/>
        <w:rPr>
          <w:ins w:id="374" w:author="Greg Landry" w:date="2017-06-05T10:00:00Z"/>
        </w:rPr>
      </w:pPr>
      <w:ins w:id="375" w:author="Greg Landry" w:date="2017-06-05T10:00:00Z">
        <w:r>
          <w:t>WICED_I2C_START_FLAG</w:t>
        </w:r>
      </w:ins>
    </w:p>
    <w:p w14:paraId="5D2F7002" w14:textId="77777777" w:rsidR="00711766" w:rsidRDefault="00711766" w:rsidP="00711766">
      <w:pPr>
        <w:spacing w:after="0"/>
        <w:ind w:left="720"/>
        <w:rPr>
          <w:ins w:id="376" w:author="Greg Landry" w:date="2017-06-05T10:00:00Z"/>
        </w:rPr>
      </w:pPr>
      <w:ins w:id="377" w:author="Greg Landry" w:date="2017-06-05T10:00:00Z">
        <w:r>
          <w:t>WICED_I2C_STOP_FLAG</w:t>
        </w:r>
      </w:ins>
    </w:p>
    <w:p w14:paraId="7FE8D297" w14:textId="77777777" w:rsidR="00711766" w:rsidRDefault="00711766" w:rsidP="00711766">
      <w:pPr>
        <w:ind w:left="720"/>
        <w:rPr>
          <w:ins w:id="378" w:author="Greg Landry" w:date="2017-06-05T10:00:00Z"/>
        </w:rPr>
      </w:pPr>
      <w:ins w:id="379" w:author="Greg Landry" w:date="2017-06-05T10:00:00Z">
        <w:r>
          <w:t>WICED_I2C_REPEATED_START_FLAG</w:t>
        </w:r>
      </w:ins>
    </w:p>
    <w:p w14:paraId="21E3F134" w14:textId="77777777" w:rsidR="00711766" w:rsidRDefault="00711766" w:rsidP="00711766">
      <w:pPr>
        <w:rPr>
          <w:ins w:id="380" w:author="Greg Landry" w:date="2017-06-05T10:00:00Z"/>
        </w:rPr>
      </w:pPr>
      <w:ins w:id="381" w:author="Greg Landry" w:date="2017-06-05T10:00:00Z">
        <w:r>
          <w:t>Typically, for a complete read or write transaction, use the Start and Stop flags with an OR:</w:t>
        </w:r>
      </w:ins>
    </w:p>
    <w:p w14:paraId="55136940" w14:textId="69FB4825" w:rsidR="00711766" w:rsidRDefault="00711766" w:rsidP="00711766">
      <w:pPr>
        <w:rPr>
          <w:ins w:id="382" w:author="Greg Landry" w:date="2017-06-05T10:00:00Z"/>
        </w:rPr>
      </w:pPr>
      <w:ins w:id="383" w:author="Greg Landry" w:date="2017-06-05T10:00:00Z">
        <w:r>
          <w:t>WICED_ I2C_START_FLAG | WICED_I2C_STOP_FLAG</w:t>
        </w:r>
      </w:ins>
    </w:p>
    <w:p w14:paraId="48F7768C" w14:textId="70714F97" w:rsidR="00711766" w:rsidRDefault="00711766" w:rsidP="00711766">
      <w:pPr>
        <w:rPr>
          <w:ins w:id="384" w:author="Greg Landry" w:date="2017-06-05T10:00:00Z"/>
        </w:rPr>
      </w:pPr>
      <w:ins w:id="385" w:author="Greg Landry" w:date="2017-06-05T10:01:00Z">
        <w:r>
          <w:lastRenderedPageBreak/>
          <w:t xml:space="preserve">For the buffer, </w:t>
        </w:r>
      </w:ins>
      <w:ins w:id="386" w:author="Greg Landry" w:date="2017-06-05T10:00:00Z">
        <w:r>
          <w:t xml:space="preserve">you may want to setup a structure to map the I2C registers in the slave that you are addressing. In that case, if the structure elements are not all 32-bit quantities, you must use the packed attribute so that the </w:t>
        </w:r>
        <w:proofErr w:type="spellStart"/>
        <w:proofErr w:type="gramStart"/>
        <w:r>
          <w:t>non 32</w:t>
        </w:r>
        <w:proofErr w:type="gramEnd"/>
        <w:r>
          <w:t>-bit</w:t>
        </w:r>
        <w:proofErr w:type="spellEnd"/>
        <w:r>
          <w:t xml:space="preserve"> quantities are not padded, which would lead to incorrect data. For example, if you have a byte called “control” followed by a 32-bit float called “temperature”, you could set up a buffer like this:</w:t>
        </w:r>
      </w:ins>
    </w:p>
    <w:p w14:paraId="588BC2A8" w14:textId="77777777" w:rsidR="00711766" w:rsidRDefault="00711766" w:rsidP="00711766">
      <w:pPr>
        <w:autoSpaceDE w:val="0"/>
        <w:autoSpaceDN w:val="0"/>
        <w:adjustRightInd w:val="0"/>
        <w:spacing w:after="0" w:line="240" w:lineRule="auto"/>
        <w:ind w:left="720"/>
        <w:rPr>
          <w:ins w:id="387" w:author="Greg Landry" w:date="2017-06-05T10:00:00Z"/>
          <w:rFonts w:ascii="Consolas" w:hAnsi="Consolas" w:cs="Consolas"/>
          <w:sz w:val="20"/>
          <w:szCs w:val="20"/>
        </w:rPr>
      </w:pPr>
      <w:ins w:id="388" w:author="Greg Landry" w:date="2017-06-05T10:00:00Z">
        <w:r>
          <w:rPr>
            <w:rFonts w:ascii="Consolas" w:hAnsi="Consolas" w:cs="Consolas"/>
            <w:b/>
            <w:bCs/>
            <w:color w:val="7F0055"/>
            <w:sz w:val="20"/>
            <w:szCs w:val="20"/>
          </w:rPr>
          <w:t>struct</w:t>
        </w:r>
        <w:r>
          <w:rPr>
            <w:rFonts w:ascii="Consolas" w:hAnsi="Consolas" w:cs="Consolas"/>
            <w:color w:val="000000"/>
            <w:sz w:val="20"/>
            <w:szCs w:val="20"/>
          </w:rPr>
          <w:t xml:space="preserve"> {</w:t>
        </w:r>
      </w:ins>
    </w:p>
    <w:p w14:paraId="04B79328" w14:textId="77777777" w:rsidR="00711766" w:rsidRDefault="00711766" w:rsidP="00711766">
      <w:pPr>
        <w:autoSpaceDE w:val="0"/>
        <w:autoSpaceDN w:val="0"/>
        <w:adjustRightInd w:val="0"/>
        <w:spacing w:after="0" w:line="240" w:lineRule="auto"/>
        <w:ind w:left="720"/>
        <w:rPr>
          <w:ins w:id="389" w:author="Greg Landry" w:date="2017-06-05T10:00:00Z"/>
          <w:rFonts w:ascii="Consolas" w:hAnsi="Consolas" w:cs="Consolas"/>
          <w:sz w:val="20"/>
          <w:szCs w:val="20"/>
        </w:rPr>
      </w:pPr>
      <w:ins w:id="390" w:author="Greg Landry" w:date="2017-06-05T10:00:00Z">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control</w:t>
        </w:r>
        <w:r>
          <w:rPr>
            <w:rFonts w:ascii="Consolas" w:hAnsi="Consolas" w:cs="Consolas"/>
            <w:color w:val="000000"/>
            <w:sz w:val="20"/>
            <w:szCs w:val="20"/>
          </w:rPr>
          <w:t>;</w:t>
        </w:r>
      </w:ins>
    </w:p>
    <w:p w14:paraId="11951D22" w14:textId="77777777" w:rsidR="00711766" w:rsidRDefault="00711766" w:rsidP="00711766">
      <w:pPr>
        <w:autoSpaceDE w:val="0"/>
        <w:autoSpaceDN w:val="0"/>
        <w:adjustRightInd w:val="0"/>
        <w:spacing w:after="0" w:line="240" w:lineRule="auto"/>
        <w:ind w:left="720"/>
        <w:rPr>
          <w:ins w:id="391" w:author="Greg Landry" w:date="2017-06-05T10:00:00Z"/>
          <w:rFonts w:ascii="Consolas" w:hAnsi="Consolas" w:cs="Consolas"/>
          <w:sz w:val="20"/>
          <w:szCs w:val="20"/>
        </w:rPr>
      </w:pPr>
      <w:ins w:id="392" w:author="Greg Landry" w:date="2017-06-05T10:00:00Z">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temperature</w:t>
        </w:r>
        <w:r>
          <w:rPr>
            <w:rFonts w:ascii="Consolas" w:hAnsi="Consolas" w:cs="Consolas"/>
            <w:color w:val="000000"/>
            <w:sz w:val="20"/>
            <w:szCs w:val="20"/>
          </w:rPr>
          <w:t>;</w:t>
        </w:r>
      </w:ins>
    </w:p>
    <w:p w14:paraId="208B4C4A" w14:textId="61B87D55" w:rsidR="00711766" w:rsidRDefault="00711766" w:rsidP="00711766">
      <w:pPr>
        <w:ind w:left="720"/>
        <w:rPr>
          <w:ins w:id="393" w:author="Greg Landry" w:date="2017-06-05T10:00:00Z"/>
        </w:rPr>
      </w:pPr>
      <w:ins w:id="394" w:author="Greg Landry" w:date="2017-06-05T10:00:00Z">
        <w:r>
          <w:rPr>
            <w:rFonts w:ascii="Consolas" w:hAnsi="Consolas" w:cs="Consolas"/>
            <w:color w:val="000000"/>
            <w:sz w:val="20"/>
            <w:szCs w:val="20"/>
          </w:rPr>
          <w:t xml:space="preserve">} </w:t>
        </w:r>
        <w:r>
          <w:rPr>
            <w:rFonts w:ascii="Consolas" w:hAnsi="Consolas" w:cs="Consolas"/>
            <w:b/>
            <w:bCs/>
            <w:color w:val="7F0055"/>
            <w:sz w:val="20"/>
            <w:szCs w:val="20"/>
          </w:rPr>
          <w:t>__attribute__</w:t>
        </w:r>
        <w:r>
          <w:rPr>
            <w:rFonts w:ascii="Consolas" w:hAnsi="Consolas" w:cs="Consolas"/>
            <w:color w:val="000000"/>
            <w:sz w:val="20"/>
            <w:szCs w:val="20"/>
          </w:rPr>
          <w:t>((packed)) buffer;</w:t>
        </w:r>
      </w:ins>
    </w:p>
    <w:p w14:paraId="0C9DAB67" w14:textId="223BE7F2" w:rsidR="00711766" w:rsidRDefault="00711766" w:rsidP="0053631F">
      <w:pPr>
        <w:rPr>
          <w:ins w:id="395" w:author="Greg Landry" w:date="2017-06-05T10:00:00Z"/>
        </w:rPr>
      </w:pPr>
      <w:ins w:id="396" w:author="Greg Landry" w:date="2017-06-05T10:00:00Z">
        <w:r>
          <w:t>Note that there are two underscores bef</w:t>
        </w:r>
        <w:r w:rsidR="00632C41">
          <w:t>ore and after the word “attribu</w:t>
        </w:r>
        <w:r>
          <w:t>te” and there are two sets of parenthesis around the word “packed”.</w:t>
        </w:r>
      </w:ins>
    </w:p>
    <w:p w14:paraId="03A9D391" w14:textId="0A94E18E" w:rsidR="00930137" w:rsidDel="00711766" w:rsidRDefault="00930137" w:rsidP="00D565C4">
      <w:pPr>
        <w:rPr>
          <w:del w:id="397" w:author="Greg Landry" w:date="2017-06-05T10:00:00Z"/>
        </w:rPr>
      </w:pPr>
      <w:del w:id="398" w:author="Greg Landry" w:date="2017-04-03T14:36:00Z">
        <w:r w:rsidDel="002B7D3D">
          <w:delText>Before sending data</w:delText>
        </w:r>
      </w:del>
      <w:del w:id="399" w:author="Greg Landry" w:date="2017-06-05T10:00:00Z">
        <w:r w:rsidDel="00711766">
          <w:delText>, you need to set up a messa</w:delText>
        </w:r>
      </w:del>
      <w:del w:id="400" w:author="Greg Landry" w:date="2017-06-05T09:52:00Z">
        <w:r w:rsidDel="00E07419">
          <w:delText>g</w:delText>
        </w:r>
      </w:del>
      <w:del w:id="401" w:author="Greg Landry" w:date="2017-06-05T10:00:00Z">
        <w:r w:rsidDel="00711766">
          <w:delText xml:space="preserve">e structure of type </w:delText>
        </w:r>
        <w:r w:rsidRPr="00930137" w:rsidDel="00711766">
          <w:rPr>
            <w:i/>
          </w:rPr>
          <w:delText>wiced_i2c_message_t</w:delText>
        </w:r>
        <w:r w:rsidDel="00711766">
          <w:delText xml:space="preserve">. There are three functions that can be used for that purpose: </w:delText>
        </w:r>
        <w:r w:rsidRPr="00930137" w:rsidDel="00711766">
          <w:rPr>
            <w:i/>
          </w:rPr>
          <w:delText>wiced_i2c_init_tx_message</w:delText>
        </w:r>
        <w:r w:rsidR="008E6B81" w:rsidDel="00711766">
          <w:rPr>
            <w:i/>
          </w:rPr>
          <w:delText>()</w:delText>
        </w:r>
        <w:r w:rsidDel="00711766">
          <w:delText xml:space="preserve">, </w:delText>
        </w:r>
        <w:r w:rsidRPr="00930137" w:rsidDel="00711766">
          <w:rPr>
            <w:i/>
          </w:rPr>
          <w:delText>wiced_i2c_init_rx_message</w:delText>
        </w:r>
        <w:r w:rsidR="005A7D7A" w:rsidDel="00711766">
          <w:rPr>
            <w:i/>
          </w:rPr>
          <w:delText>()</w:delText>
        </w:r>
        <w:r w:rsidDel="00711766">
          <w:delText xml:space="preserve">, </w:delText>
        </w:r>
        <w:r w:rsidRPr="00930137" w:rsidDel="00711766">
          <w:rPr>
            <w:i/>
          </w:rPr>
          <w:delText>wiced_i2c_init_combined_message</w:delText>
        </w:r>
        <w:r w:rsidR="00B957AC" w:rsidDel="00711766">
          <w:rPr>
            <w:i/>
          </w:rPr>
          <w:delText>()</w:delText>
        </w:r>
        <w:r w:rsidDel="00711766">
          <w:delText xml:space="preserve">. See the API documentation for details on these </w:delText>
        </w:r>
        <w:r w:rsidR="0039518A" w:rsidDel="00711766">
          <w:delText>functions</w:delText>
        </w:r>
        <w:r w:rsidDel="00711766">
          <w:delText xml:space="preserve">. </w:delText>
        </w:r>
        <w:r w:rsidR="00C52726" w:rsidDel="00711766">
          <w:delText>Note that</w:delText>
        </w:r>
        <w:r w:rsidDel="00711766">
          <w:delText xml:space="preserve"> the “retries” parameter must be set to a non-zero value (e.g. 1). A value of 0 means don’t even try to send the message once.</w:delText>
        </w:r>
      </w:del>
    </w:p>
    <w:p w14:paraId="56DB2281" w14:textId="559DB9CD" w:rsidR="00BD6505" w:rsidDel="00ED788C" w:rsidRDefault="00930137" w:rsidP="0053631F">
      <w:pPr>
        <w:rPr>
          <w:del w:id="402" w:author="Greg Landry" w:date="2017-03-01T10:22:00Z"/>
        </w:rPr>
      </w:pPr>
      <w:del w:id="403" w:author="Greg Landry" w:date="2017-06-05T10:00:00Z">
        <w:r w:rsidDel="00711766">
          <w:delText xml:space="preserve">Once the structure is setup, use the function </w:delText>
        </w:r>
        <w:r w:rsidRPr="00930137" w:rsidDel="00711766">
          <w:rPr>
            <w:i/>
          </w:rPr>
          <w:delText>wiced_i2c_transfer</w:delText>
        </w:r>
        <w:r w:rsidR="00397C2F" w:rsidDel="00711766">
          <w:rPr>
            <w:i/>
          </w:rPr>
          <w:delText>()</w:delText>
        </w:r>
        <w:r w:rsidDel="00711766">
          <w:delText xml:space="preserve"> to send</w:delText>
        </w:r>
        <w:r w:rsidR="003C0401" w:rsidDel="00711766">
          <w:delText xml:space="preserve"> or receive</w:delText>
        </w:r>
        <w:r w:rsidDel="00711766">
          <w:delText xml:space="preserve"> the message. </w:delText>
        </w:r>
      </w:del>
    </w:p>
    <w:p w14:paraId="423FB867" w14:textId="4E47386B" w:rsidR="005811E3" w:rsidDel="007C1A83" w:rsidRDefault="005811E3">
      <w:pPr>
        <w:rPr>
          <w:del w:id="404" w:author="Greg Landry" w:date="2017-03-10T13:17:00Z"/>
        </w:rPr>
      </w:pPr>
      <w:r>
        <w:t xml:space="preserve">You can also use the </w:t>
      </w:r>
      <w:r w:rsidRPr="005811E3">
        <w:rPr>
          <w:i/>
        </w:rPr>
        <w:t>wiced_i2c_probe_</w:t>
      </w:r>
      <w:proofErr w:type="gramStart"/>
      <w:r w:rsidRPr="005811E3">
        <w:rPr>
          <w:i/>
        </w:rPr>
        <w:t>device</w:t>
      </w:r>
      <w:r w:rsidR="00646001">
        <w:rPr>
          <w:i/>
        </w:rPr>
        <w:t>(</w:t>
      </w:r>
      <w:proofErr w:type="gramEnd"/>
      <w:r w:rsidR="00646001">
        <w:rPr>
          <w:i/>
        </w:rPr>
        <w:t>)</w:t>
      </w:r>
      <w:r>
        <w:t xml:space="preserve"> to check to see if there is an I2C slave at the given address. The function will return WICED_TRUE if a device is found and WICED_FALSE if a device is not found.</w:t>
      </w:r>
      <w:r w:rsidR="00586F06">
        <w:t xml:space="preserve"> Note that you must still initialize the device with </w:t>
      </w:r>
      <w:r w:rsidR="00586F06" w:rsidRPr="00586F06">
        <w:rPr>
          <w:i/>
        </w:rPr>
        <w:t>wiced_i2c_</w:t>
      </w:r>
      <w:proofErr w:type="gramStart"/>
      <w:r w:rsidR="00586F06" w:rsidRPr="00586F06">
        <w:rPr>
          <w:i/>
        </w:rPr>
        <w:t>init</w:t>
      </w:r>
      <w:r w:rsidR="003A41CA">
        <w:rPr>
          <w:i/>
        </w:rPr>
        <w:t>(</w:t>
      </w:r>
      <w:proofErr w:type="gramEnd"/>
      <w:r w:rsidR="003A41CA">
        <w:rPr>
          <w:i/>
        </w:rPr>
        <w:t>)</w:t>
      </w:r>
      <w:r w:rsidR="00586F06" w:rsidRPr="00586F06">
        <w:rPr>
          <w:i/>
        </w:rPr>
        <w:t xml:space="preserve"> </w:t>
      </w:r>
      <w:r w:rsidR="00586F06">
        <w:t xml:space="preserve">before using </w:t>
      </w:r>
      <w:r w:rsidR="00586F06" w:rsidRPr="00586F06">
        <w:rPr>
          <w:i/>
        </w:rPr>
        <w:t>wiced_i2c_probe_device</w:t>
      </w:r>
      <w:r w:rsidR="003A41CA">
        <w:rPr>
          <w:i/>
        </w:rPr>
        <w:t>()</w:t>
      </w:r>
      <w:r w:rsidR="00586F06">
        <w:t>.</w:t>
      </w:r>
    </w:p>
    <w:p w14:paraId="791F52E5" w14:textId="77777777" w:rsidR="007C1A83" w:rsidRDefault="007C1A83" w:rsidP="0053631F">
      <w:pPr>
        <w:rPr>
          <w:ins w:id="405" w:author="Greg Landry" w:date="2017-04-03T14:28:00Z"/>
        </w:rPr>
      </w:pPr>
    </w:p>
    <w:p w14:paraId="329E9516" w14:textId="235F02BE" w:rsidR="00711766" w:rsidRDefault="00711766" w:rsidP="00711766">
      <w:pPr>
        <w:rPr>
          <w:ins w:id="406" w:author="Greg Landry" w:date="2017-06-05T10:00:00Z"/>
        </w:rPr>
      </w:pPr>
      <w:ins w:id="407" w:author="Greg Landry" w:date="2017-06-05T10:01:00Z">
        <w:r>
          <w:t xml:space="preserve">If you decide to use the </w:t>
        </w:r>
      </w:ins>
      <w:ins w:id="408" w:author="Greg Landry" w:date="2017-06-05T10:02:00Z">
        <w:r>
          <w:t>wiced_i2c_transfer function instead of the separate read/write functions</w:t>
        </w:r>
      </w:ins>
      <w:ins w:id="409" w:author="Greg Landry" w:date="2017-06-05T10:00:00Z">
        <w:r>
          <w:t>, you</w:t>
        </w:r>
      </w:ins>
      <w:ins w:id="410" w:author="Greg Landry" w:date="2017-06-05T10:02:00Z">
        <w:r>
          <w:t xml:space="preserve"> first</w:t>
        </w:r>
      </w:ins>
      <w:ins w:id="411" w:author="Greg Landry" w:date="2017-06-05T10:00:00Z">
        <w:r>
          <w:t xml:space="preserve"> need to set up a message structure of type </w:t>
        </w:r>
        <w:r w:rsidRPr="00930137">
          <w:rPr>
            <w:i/>
          </w:rPr>
          <w:t>wiced_i2c_message_t</w:t>
        </w:r>
        <w:r>
          <w:t xml:space="preserve">. There are three functions that can be used for that purpose: </w:t>
        </w:r>
        <w:r w:rsidRPr="00930137">
          <w:rPr>
            <w:i/>
          </w:rPr>
          <w:t>wiced_i2c_init_tx_</w:t>
        </w:r>
        <w:proofErr w:type="gramStart"/>
        <w:r w:rsidRPr="00930137">
          <w:rPr>
            <w:i/>
          </w:rPr>
          <w:t>message</w:t>
        </w:r>
        <w:r>
          <w:rPr>
            <w:i/>
          </w:rPr>
          <w:t>(</w:t>
        </w:r>
        <w:proofErr w:type="gramEnd"/>
        <w:r>
          <w:rPr>
            <w:i/>
          </w:rPr>
          <w:t>)</w:t>
        </w:r>
        <w:r>
          <w:t xml:space="preserve">, </w:t>
        </w:r>
        <w:r w:rsidRPr="00930137">
          <w:rPr>
            <w:i/>
          </w:rPr>
          <w:t>wiced_i2c_init_rx_message</w:t>
        </w:r>
        <w:r>
          <w:rPr>
            <w:i/>
          </w:rPr>
          <w:t>()</w:t>
        </w:r>
        <w:r>
          <w:t xml:space="preserve">, </w:t>
        </w:r>
        <w:r w:rsidRPr="00930137">
          <w:rPr>
            <w:i/>
          </w:rPr>
          <w:t>wiced_i2c_init_combined_message</w:t>
        </w:r>
        <w:r>
          <w:rPr>
            <w:i/>
          </w:rPr>
          <w:t>()</w:t>
        </w:r>
        <w:r>
          <w:t>. See the API documentation for details on these functions. Note that the “retries” parameter must be set to a non-zero value (e.g. 1). A value of 0 means don’t even try to send the message once.</w:t>
        </w:r>
      </w:ins>
    </w:p>
    <w:p w14:paraId="08CA3D3E" w14:textId="77777777" w:rsidR="00711766" w:rsidRDefault="00711766" w:rsidP="00711766">
      <w:pPr>
        <w:rPr>
          <w:ins w:id="412" w:author="Greg Landry" w:date="2017-06-05T10:00:00Z"/>
          <w:u w:val="single"/>
        </w:rPr>
      </w:pPr>
      <w:ins w:id="413" w:author="Greg Landry" w:date="2017-06-05T10:00:00Z">
        <w:r w:rsidRPr="00CF1E36">
          <w:rPr>
            <w:u w:val="single"/>
          </w:rPr>
          <w:t xml:space="preserve">For the </w:t>
        </w:r>
        <w:r>
          <w:rPr>
            <w:u w:val="single"/>
          </w:rPr>
          <w:t>CYW</w:t>
        </w:r>
        <w:r w:rsidRPr="00CF1E36">
          <w:rPr>
            <w:u w:val="single"/>
          </w:rPr>
          <w:t>943907AEVAL1F kit, I2C does not support DMA. Therefore, the “</w:t>
        </w:r>
        <w:proofErr w:type="spellStart"/>
        <w:r w:rsidRPr="00CF1E36">
          <w:rPr>
            <w:u w:val="single"/>
          </w:rPr>
          <w:t>disable_dma</w:t>
        </w:r>
        <w:proofErr w:type="spellEnd"/>
        <w:r w:rsidRPr="00CF1E36">
          <w:rPr>
            <w:u w:val="single"/>
          </w:rPr>
          <w:t>” parameter in message initialization call must be set to WICED_TRUE. Otherwise, the I2C transfer will fail.</w:t>
        </w:r>
      </w:ins>
    </w:p>
    <w:p w14:paraId="2A692646" w14:textId="55246079" w:rsidR="006F210A" w:rsidRPr="00894ECD" w:rsidDel="00A47C59" w:rsidRDefault="00711766">
      <w:pPr>
        <w:rPr>
          <w:del w:id="414" w:author="Greg Landry" w:date="2017-03-10T13:17:00Z"/>
          <w:rPrChange w:id="415" w:author="Greg Landry" w:date="2017-06-16T20:45:00Z">
            <w:rPr>
              <w:del w:id="416" w:author="Greg Landry" w:date="2017-03-10T13:17:00Z"/>
              <w:rFonts w:ascii="Cambria" w:eastAsia="Times New Roman" w:hAnsi="Cambria"/>
              <w:b/>
              <w:bCs/>
              <w:color w:val="4F81BD"/>
              <w:sz w:val="26"/>
              <w:szCs w:val="26"/>
            </w:rPr>
          </w:rPrChange>
        </w:rPr>
      </w:pPr>
      <w:ins w:id="417" w:author="Greg Landry" w:date="2017-06-05T10:00:00Z">
        <w:r>
          <w:t xml:space="preserve">Once the </w:t>
        </w:r>
      </w:ins>
      <w:ins w:id="418" w:author="Greg Landry" w:date="2017-06-05T10:02:00Z">
        <w:r>
          <w:t xml:space="preserve">message </w:t>
        </w:r>
      </w:ins>
      <w:ins w:id="419" w:author="Greg Landry" w:date="2017-06-05T10:00:00Z">
        <w:r>
          <w:t>is set</w:t>
        </w:r>
      </w:ins>
      <w:ins w:id="420" w:author="Greg Landry" w:date="2017-06-05T10:02:00Z">
        <w:r>
          <w:t xml:space="preserve"> </w:t>
        </w:r>
      </w:ins>
      <w:ins w:id="421" w:author="Greg Landry" w:date="2017-06-05T10:00:00Z">
        <w:r>
          <w:t xml:space="preserve">up, use the function </w:t>
        </w:r>
        <w:r w:rsidRPr="00930137">
          <w:rPr>
            <w:i/>
          </w:rPr>
          <w:t>wiced_i2c_</w:t>
        </w:r>
        <w:proofErr w:type="gramStart"/>
        <w:r w:rsidRPr="00930137">
          <w:rPr>
            <w:i/>
          </w:rPr>
          <w:t>transfer</w:t>
        </w:r>
        <w:r>
          <w:rPr>
            <w:i/>
          </w:rPr>
          <w:t>(</w:t>
        </w:r>
        <w:proofErr w:type="gramEnd"/>
        <w:r>
          <w:rPr>
            <w:i/>
          </w:rPr>
          <w:t>)</w:t>
        </w:r>
        <w:r>
          <w:t xml:space="preserve"> to send or receive the message. </w:t>
        </w:r>
      </w:ins>
      <w:del w:id="422" w:author="Greg Landry" w:date="2017-03-01T11:12:00Z">
        <w:r w:rsidR="006F210A" w:rsidDel="00DC5C1A">
          <w:br w:type="page"/>
        </w:r>
      </w:del>
    </w:p>
    <w:p w14:paraId="44D13E5F" w14:textId="77777777" w:rsidR="00DC5C1A" w:rsidRDefault="00DC5C1A">
      <w:pPr>
        <w:rPr>
          <w:ins w:id="423" w:author="Greg Landry" w:date="2017-03-01T11:12:00Z"/>
          <w:rFonts w:ascii="Cambria" w:eastAsia="Times New Roman" w:hAnsi="Cambria"/>
          <w:b/>
          <w:bCs/>
          <w:color w:val="4F81BD"/>
          <w:sz w:val="26"/>
          <w:szCs w:val="26"/>
        </w:rPr>
      </w:pPr>
      <w:ins w:id="424" w:author="Greg Landry" w:date="2017-03-01T11:12:00Z">
        <w:r>
          <w:br w:type="page"/>
        </w:r>
      </w:ins>
    </w:p>
    <w:p w14:paraId="2426C690" w14:textId="39712625" w:rsidR="00597DFC" w:rsidRDefault="004F532B" w:rsidP="00C61F72">
      <w:pPr>
        <w:pStyle w:val="Heading2"/>
      </w:pPr>
      <w:r>
        <w:lastRenderedPageBreak/>
        <w:t>Exercises</w:t>
      </w:r>
    </w:p>
    <w:p w14:paraId="7FF5C887" w14:textId="7A71C137" w:rsidR="00356150" w:rsidRDefault="001F5F35" w:rsidP="003D6D99">
      <w:pPr>
        <w:pStyle w:val="Heading3"/>
      </w:pPr>
      <w:r>
        <w:t>0</w:t>
      </w:r>
      <w:r w:rsidR="007C5D70">
        <w:t>1</w:t>
      </w:r>
      <w:r w:rsidR="003D6D99">
        <w:t xml:space="preserve"> </w:t>
      </w:r>
      <w:r w:rsidR="00356150">
        <w:t>(</w:t>
      </w:r>
      <w:r w:rsidR="004A35DF">
        <w:t>PLATFORM</w:t>
      </w:r>
      <w:r w:rsidR="00356150">
        <w:t xml:space="preserve">) Install </w:t>
      </w:r>
      <w:del w:id="425" w:author="Greg Landry" w:date="2017-02-28T13:05:00Z">
        <w:r w:rsidR="00356150" w:rsidDel="00DE604F">
          <w:delText>BCM94</w:delText>
        </w:r>
        <w:r w:rsidR="00111945" w:rsidDel="00DE604F">
          <w:delText>3</w:delText>
        </w:r>
        <w:r w:rsidR="00356150" w:rsidDel="00DE604F">
          <w:delText>4</w:delText>
        </w:r>
        <w:r w:rsidR="00111945" w:rsidDel="00DE604F">
          <w:delText>3</w:delText>
        </w:r>
        <w:r w:rsidR="00356150" w:rsidDel="00DE604F">
          <w:delText>W_AVN</w:delText>
        </w:r>
      </w:del>
      <w:ins w:id="426" w:author="Greg Landry" w:date="2017-04-03T14:24:00Z">
        <w:r w:rsidR="007C1A83">
          <w:t>CYW</w:t>
        </w:r>
      </w:ins>
      <w:ins w:id="427" w:author="Greg Landry" w:date="2017-02-28T13:05:00Z">
        <w:r w:rsidR="00DE604F">
          <w:t>943907AEVAL1F_WW101</w:t>
        </w:r>
      </w:ins>
      <w:r w:rsidR="00356150">
        <w:t xml:space="preserve"> into </w:t>
      </w:r>
      <w:r w:rsidR="004A35DF">
        <w:t>the p</w:t>
      </w:r>
      <w:r w:rsidR="00356150">
        <w:t>latforms directory</w:t>
      </w:r>
    </w:p>
    <w:p w14:paraId="2DCF14E5" w14:textId="33D9A38C" w:rsidR="00525266" w:rsidRDefault="00111945" w:rsidP="00111945">
      <w:pPr>
        <w:pStyle w:val="ListParagraph"/>
        <w:numPr>
          <w:ilvl w:val="0"/>
          <w:numId w:val="25"/>
        </w:numPr>
        <w:rPr>
          <w:ins w:id="428" w:author="Greg Landry" w:date="2017-04-04T10:47:00Z"/>
        </w:rPr>
      </w:pPr>
      <w:r>
        <w:t xml:space="preserve">Use what you learned in the fundamentals to install the files for the </w:t>
      </w:r>
      <w:ins w:id="429" w:author="Greg Landry" w:date="2017-02-28T13:05:00Z">
        <w:r w:rsidR="007C1A83">
          <w:t>CYW</w:t>
        </w:r>
        <w:r w:rsidR="00D50350">
          <w:t xml:space="preserve">943907AEVAL1F_WW101 </w:t>
        </w:r>
      </w:ins>
      <w:del w:id="430" w:author="Greg Landry" w:date="2017-02-28T13:05:00Z">
        <w:r w:rsidDel="00D50350">
          <w:delText>BCM943</w:delText>
        </w:r>
        <w:r w:rsidR="00186DD2" w:rsidDel="00D50350">
          <w:delText xml:space="preserve">43W_AVN </w:delText>
        </w:r>
      </w:del>
      <w:r w:rsidR="00186DD2">
        <w:t>kit into your SDK</w:t>
      </w:r>
      <w:r w:rsidR="008B09D5">
        <w:t xml:space="preserve"> Workspace</w:t>
      </w:r>
      <w:r w:rsidR="00186DD2">
        <w:t>.</w:t>
      </w:r>
    </w:p>
    <w:p w14:paraId="48028A73" w14:textId="45E76DB7" w:rsidR="00B6624F" w:rsidRDefault="00FA7059">
      <w:pPr>
        <w:pStyle w:val="ListParagraph"/>
        <w:numPr>
          <w:ilvl w:val="1"/>
          <w:numId w:val="25"/>
        </w:numPr>
        <w:rPr>
          <w:ins w:id="431" w:author="Greg Landry" w:date="2017-06-03T09:12:00Z"/>
        </w:rPr>
        <w:pPrChange w:id="432" w:author="Greg Landry" w:date="2017-06-03T09:11:00Z">
          <w:pPr>
            <w:pStyle w:val="ListParagraph"/>
            <w:numPr>
              <w:numId w:val="25"/>
            </w:numPr>
            <w:ind w:hanging="360"/>
          </w:pPr>
        </w:pPrChange>
      </w:pPr>
      <w:ins w:id="433" w:author="Greg Landry" w:date="2017-06-03T09:12:00Z">
        <w:r>
          <w:t xml:space="preserve">Remember, the platform files folder is in </w:t>
        </w:r>
      </w:ins>
      <w:ins w:id="434" w:author="Greg Landry" w:date="2017-06-03T09:13:00Z">
        <w:r>
          <w:t xml:space="preserve">the class material </w:t>
        </w:r>
      </w:ins>
      <w:ins w:id="435" w:author="Greg Landry" w:date="2017-06-03T09:12:00Z">
        <w:r>
          <w:t>“WICED101 Files”</w:t>
        </w:r>
      </w:ins>
      <w:ins w:id="436" w:author="Greg Landry" w:date="2017-06-03T09:13:00Z">
        <w:r>
          <w:t xml:space="preserve"> folder</w:t>
        </w:r>
      </w:ins>
      <w:ins w:id="437" w:author="Greg Landry" w:date="2017-06-03T09:12:00Z">
        <w:r>
          <w:t>.</w:t>
        </w:r>
      </w:ins>
    </w:p>
    <w:p w14:paraId="3122D46C" w14:textId="313B38E6" w:rsidR="00B6624F" w:rsidRDefault="00810358">
      <w:pPr>
        <w:pStyle w:val="ListParagraph"/>
        <w:numPr>
          <w:ilvl w:val="1"/>
          <w:numId w:val="25"/>
        </w:numPr>
        <w:pPrChange w:id="438" w:author="Greg Landry" w:date="2017-06-03T09:11:00Z">
          <w:pPr>
            <w:pStyle w:val="ListParagraph"/>
            <w:numPr>
              <w:numId w:val="25"/>
            </w:numPr>
            <w:ind w:hanging="360"/>
          </w:pPr>
        </w:pPrChange>
      </w:pPr>
      <w:ins w:id="439" w:author="Greg Landry" w:date="2017-04-04T10:47:00Z">
        <w:r>
          <w:t xml:space="preserve">In addition to copying the platform files, open the file </w:t>
        </w:r>
        <w:r w:rsidRPr="00502983">
          <w:rPr>
            <w:i/>
            <w:rPrChange w:id="440" w:author="Greg Landry" w:date="2017-04-04T10:56:00Z">
              <w:rPr/>
            </w:rPrChange>
          </w:rPr>
          <w:t>apps/waf/tiny_bootloader/tiny_bootloader.mk</w:t>
        </w:r>
        <w:r>
          <w:t xml:space="preserve"> and add </w:t>
        </w:r>
        <w:r w:rsidRPr="00502983">
          <w:rPr>
            <w:i/>
            <w:rPrChange w:id="441" w:author="Greg Landry" w:date="2017-04-04T10:57:00Z">
              <w:rPr/>
            </w:rPrChange>
          </w:rPr>
          <w:t>CYW943907*</w:t>
        </w:r>
        <w:r>
          <w:t xml:space="preserve"> to the list of valid platforms</w:t>
        </w:r>
      </w:ins>
      <w:ins w:id="442" w:author="gjl@cypress.com" w:date="2017-05-30T11:22:00Z">
        <w:r w:rsidR="00737637">
          <w:t xml:space="preserve"> if it isn’t already there</w:t>
        </w:r>
      </w:ins>
      <w:ins w:id="443" w:author="Greg Landry" w:date="2017-04-04T10:47:00Z">
        <w:r>
          <w:t>.</w:t>
        </w:r>
      </w:ins>
    </w:p>
    <w:p w14:paraId="63102183" w14:textId="70FBC8B4" w:rsidR="004F7BF2" w:rsidRDefault="004F7BF2" w:rsidP="00111945">
      <w:pPr>
        <w:pStyle w:val="ListParagraph"/>
        <w:numPr>
          <w:ilvl w:val="0"/>
          <w:numId w:val="25"/>
        </w:numPr>
      </w:pPr>
      <w:r>
        <w:t xml:space="preserve">Once you have installed the platform files, right click on the platform folder from inside </w:t>
      </w:r>
      <w:r w:rsidR="00E3780C">
        <w:t>WICED Studio</w:t>
      </w:r>
      <w:r w:rsidR="00EF50F6">
        <w:t xml:space="preserve"> </w:t>
      </w:r>
      <w:r>
        <w:t xml:space="preserve">and choose “Refresh”. Once you do this, you should see the </w:t>
      </w:r>
      <w:ins w:id="444" w:author="Greg Landry" w:date="2017-04-03T14:24:00Z">
        <w:r w:rsidR="007C1A83">
          <w:t>CYW</w:t>
        </w:r>
      </w:ins>
      <w:ins w:id="445" w:author="Greg Landry" w:date="2017-02-28T13:06:00Z">
        <w:r w:rsidR="00D50350">
          <w:t xml:space="preserve">943907AEVAL1F_WW101 </w:t>
        </w:r>
      </w:ins>
      <w:del w:id="446" w:author="Greg Landry" w:date="2017-02-28T13:06:00Z">
        <w:r w:rsidDel="00D50350">
          <w:delText xml:space="preserve">BCM94343_AVN </w:delText>
        </w:r>
      </w:del>
      <w:r>
        <w:t>folder and files. If you do not see them, ask for help – don’t go forward until the platform is properly installed.</w:t>
      </w:r>
    </w:p>
    <w:p w14:paraId="1BE14B74" w14:textId="565F2324" w:rsidR="004F7BF2" w:rsidRPr="00224116" w:rsidRDefault="00224116" w:rsidP="004F7BF2">
      <w:pPr>
        <w:jc w:val="center"/>
        <w:rPr>
          <w:b/>
        </w:rPr>
      </w:pPr>
      <w:del w:id="447" w:author="Greg Landry" w:date="2017-02-28T13:08:00Z">
        <w:r w:rsidDel="00D50350">
          <w:rPr>
            <w:noProof/>
          </w:rPr>
          <w:drawing>
            <wp:inline distT="0" distB="0" distL="0" distR="0" wp14:anchorId="28EA2BD3" wp14:editId="6DF7641B">
              <wp:extent cx="1801070" cy="2384816"/>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09930" cy="2396548"/>
                      </a:xfrm>
                      <a:prstGeom prst="rect">
                        <a:avLst/>
                      </a:prstGeom>
                    </pic:spPr>
                  </pic:pic>
                </a:graphicData>
              </a:graphic>
            </wp:inline>
          </w:drawing>
        </w:r>
      </w:del>
      <w:ins w:id="448" w:author="Greg Landry" w:date="2017-02-28T13:08:00Z">
        <w:r w:rsidR="00D50350" w:rsidRPr="00D50350">
          <w:rPr>
            <w:noProof/>
          </w:rPr>
          <w:t xml:space="preserve"> </w:t>
        </w:r>
      </w:ins>
      <w:ins w:id="449" w:author="Greg Landry" w:date="2017-04-04T13:43:00Z">
        <w:r w:rsidR="004309CF">
          <w:rPr>
            <w:noProof/>
          </w:rPr>
          <w:drawing>
            <wp:inline distT="0" distB="0" distL="0" distR="0" wp14:anchorId="1AD3F625" wp14:editId="6D067401">
              <wp:extent cx="1631290" cy="3599479"/>
              <wp:effectExtent l="0" t="0" r="762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652875" cy="3647107"/>
                      </a:xfrm>
                      <a:prstGeom prst="rect">
                        <a:avLst/>
                      </a:prstGeom>
                    </pic:spPr>
                  </pic:pic>
                </a:graphicData>
              </a:graphic>
            </wp:inline>
          </w:drawing>
        </w:r>
      </w:ins>
    </w:p>
    <w:p w14:paraId="28C8FD0E" w14:textId="77777777" w:rsidR="003B4653" w:rsidRDefault="003B4653" w:rsidP="003B4653">
      <w:pPr>
        <w:ind w:left="360"/>
      </w:pPr>
      <w:r w:rsidRPr="00AB729A">
        <w:rPr>
          <w:u w:val="single"/>
        </w:rPr>
        <w:t>Questions to answer</w:t>
      </w:r>
      <w:r>
        <w:t>:</w:t>
      </w:r>
    </w:p>
    <w:p w14:paraId="5E4E4D83" w14:textId="07F5B61F" w:rsidR="008E50B1" w:rsidRDefault="008E50B1" w:rsidP="003B4653">
      <w:pPr>
        <w:ind w:left="360"/>
        <w:rPr>
          <w:ins w:id="450" w:author="Greg Landry" w:date="2017-04-04T13:50:00Z"/>
        </w:rPr>
      </w:pPr>
      <w:ins w:id="451" w:author="Greg Landry" w:date="2017-04-04T13:50:00Z">
        <w:r>
          <w:t xml:space="preserve">The table at the top of </w:t>
        </w:r>
        <w:proofErr w:type="spellStart"/>
        <w:r>
          <w:t>platform.h</w:t>
        </w:r>
        <w:proofErr w:type="spellEnd"/>
        <w:r>
          <w:t xml:space="preserve"> says that WICED</w:t>
        </w:r>
        <w:del w:id="452" w:author="Greg Landry [2]" w:date="2017-08-28T16:49:00Z">
          <w:r w:rsidDel="001E3903">
            <w:delText>_SH</w:delText>
          </w:r>
        </w:del>
        <w:r>
          <w:t>_LED</w:t>
        </w:r>
      </w:ins>
      <w:ins w:id="453" w:author="Greg Landry [2]" w:date="2017-08-28T16:49:00Z">
        <w:r w:rsidR="001E3903">
          <w:t>1</w:t>
        </w:r>
      </w:ins>
      <w:bookmarkStart w:id="454" w:name="_GoBack"/>
      <w:bookmarkEnd w:id="454"/>
      <w:ins w:id="455" w:author="Greg Landry" w:date="2017-04-04T13:50:00Z">
        <w:del w:id="456" w:author="Greg Landry [2]" w:date="2017-08-28T16:49:00Z">
          <w:r w:rsidDel="001E3903">
            <w:delText>0</w:delText>
          </w:r>
        </w:del>
        <w:r>
          <w:t xml:space="preserve"> connects to WICED_GPIO_7, Arduino header D10, and WICED_PWM_2. Explain how this mapping was determined. You will need to refer to </w:t>
        </w:r>
        <w:proofErr w:type="spellStart"/>
        <w:r>
          <w:t>platform.h</w:t>
        </w:r>
        <w:proofErr w:type="spellEnd"/>
        <w:r>
          <w:t xml:space="preserve">, </w:t>
        </w:r>
        <w:proofErr w:type="spellStart"/>
        <w:r>
          <w:t>platform.c</w:t>
        </w:r>
        <w:proofErr w:type="spellEnd"/>
        <w:r>
          <w:t xml:space="preserve"> and the schematic for the base board.</w:t>
        </w:r>
      </w:ins>
    </w:p>
    <w:p w14:paraId="6003D03C" w14:textId="7269A5E9" w:rsidR="008E50B1" w:rsidRPr="003B4653" w:rsidDel="008E50B1" w:rsidRDefault="003B4653" w:rsidP="003B4653">
      <w:pPr>
        <w:ind w:left="360"/>
        <w:rPr>
          <w:del w:id="457" w:author="Greg Landry" w:date="2017-04-04T13:50:00Z"/>
        </w:rPr>
      </w:pPr>
      <w:del w:id="458" w:author="Greg Landry" w:date="2017-04-04T13:45:00Z">
        <w:r w:rsidDel="004309CF">
          <w:delText xml:space="preserve">You will need to look in </w:delText>
        </w:r>
        <w:r w:rsidR="00F3476A" w:rsidDel="004309CF">
          <w:delText>“</w:delText>
        </w:r>
        <w:r w:rsidDel="004309CF">
          <w:delText>platform.h</w:delText>
        </w:r>
        <w:r w:rsidR="00F3476A" w:rsidDel="004309CF">
          <w:delText>”</w:delText>
        </w:r>
        <w:r w:rsidDel="004309CF">
          <w:delText xml:space="preserve">, </w:delText>
        </w:r>
        <w:r w:rsidR="00F3476A" w:rsidDel="004309CF">
          <w:delText>“</w:delText>
        </w:r>
      </w:del>
      <w:del w:id="459" w:author="Greg Landry" w:date="2017-04-04T13:48:00Z">
        <w:r w:rsidDel="008E50B1">
          <w:delText>platform.c</w:delText>
        </w:r>
      </w:del>
      <w:del w:id="460" w:author="Greg Landry" w:date="2017-04-04T13:45:00Z">
        <w:r w:rsidR="00F3476A" w:rsidDel="004309CF">
          <w:delText>”</w:delText>
        </w:r>
        <w:r w:rsidDel="004309CF">
          <w:delText>,</w:delText>
        </w:r>
      </w:del>
      <w:del w:id="461" w:author="Greg Landry" w:date="2017-04-04T13:48:00Z">
        <w:r w:rsidDel="008E50B1">
          <w:delText xml:space="preserve"> and the kit schematic</w:delText>
        </w:r>
      </w:del>
      <w:del w:id="462" w:author="Greg Landry" w:date="2017-04-04T13:45:00Z">
        <w:r w:rsidDel="004309CF">
          <w:delText xml:space="preserve"> to answer the following questions.</w:delText>
        </w:r>
      </w:del>
    </w:p>
    <w:p w14:paraId="210C8C12" w14:textId="65D70AC5" w:rsidR="003B4653" w:rsidDel="004309CF" w:rsidRDefault="003B4653" w:rsidP="003B4653">
      <w:pPr>
        <w:ind w:left="360"/>
        <w:rPr>
          <w:del w:id="463" w:author="Greg Landry" w:date="2017-04-04T13:45:00Z"/>
        </w:rPr>
      </w:pPr>
      <w:del w:id="464" w:author="Greg Landry" w:date="2017-04-04T13:45:00Z">
        <w:r w:rsidDel="004309CF">
          <w:delText>Which WICED GPIO pin is WICED_PWM_</w:delText>
        </w:r>
      </w:del>
      <w:del w:id="465" w:author="Greg Landry" w:date="2017-02-28T13:11:00Z">
        <w:r w:rsidDel="00857162">
          <w:delText xml:space="preserve">1 </w:delText>
        </w:r>
      </w:del>
      <w:del w:id="466" w:author="Greg Landry" w:date="2017-04-04T13:45:00Z">
        <w:r w:rsidDel="004309CF">
          <w:delText>connected to?</w:delText>
        </w:r>
      </w:del>
    </w:p>
    <w:p w14:paraId="1FF21A8F" w14:textId="05C51424" w:rsidR="00224116" w:rsidDel="004309CF" w:rsidRDefault="00224116" w:rsidP="003B4653">
      <w:pPr>
        <w:ind w:left="360"/>
        <w:rPr>
          <w:del w:id="467" w:author="Greg Landry" w:date="2017-04-04T13:45:00Z"/>
        </w:rPr>
      </w:pPr>
    </w:p>
    <w:p w14:paraId="5171438A" w14:textId="656EE6D9" w:rsidR="003B4653" w:rsidDel="00857162" w:rsidRDefault="003B4653" w:rsidP="003B4653">
      <w:pPr>
        <w:ind w:left="360"/>
        <w:rPr>
          <w:del w:id="468" w:author="Greg Landry" w:date="2017-02-28T13:17:00Z"/>
        </w:rPr>
      </w:pPr>
      <w:del w:id="469" w:author="Greg Landry" w:date="2017-02-28T13:17:00Z">
        <w:r w:rsidDel="00857162">
          <w:delText>Which module pin is WICED_PWM_</w:delText>
        </w:r>
      </w:del>
      <w:del w:id="470" w:author="Greg Landry" w:date="2017-02-28T13:13:00Z">
        <w:r w:rsidDel="00857162">
          <w:delText xml:space="preserve">1 </w:delText>
        </w:r>
      </w:del>
      <w:del w:id="471" w:author="Greg Landry" w:date="2017-02-28T13:17:00Z">
        <w:r w:rsidDel="00857162">
          <w:delText>connected to?</w:delText>
        </w:r>
      </w:del>
    </w:p>
    <w:p w14:paraId="25F1A63C" w14:textId="6A9AFC7B" w:rsidR="00224116" w:rsidDel="00857162" w:rsidRDefault="00224116" w:rsidP="003B4653">
      <w:pPr>
        <w:ind w:left="360"/>
        <w:rPr>
          <w:del w:id="472" w:author="Greg Landry" w:date="2017-02-28T13:17:00Z"/>
        </w:rPr>
      </w:pPr>
    </w:p>
    <w:p w14:paraId="02DECE1C" w14:textId="33D07EBA" w:rsidR="006D3139" w:rsidRDefault="003B4653" w:rsidP="003B4653">
      <w:pPr>
        <w:ind w:left="360"/>
      </w:pPr>
      <w:del w:id="473" w:author="Greg Landry" w:date="2017-04-04T13:45:00Z">
        <w:r w:rsidDel="004309CF">
          <w:delText>Which Arduino header pin is WICED_PWM_</w:delText>
        </w:r>
      </w:del>
      <w:del w:id="474" w:author="Greg Landry" w:date="2017-02-28T13:13:00Z">
        <w:r w:rsidDel="00857162">
          <w:delText xml:space="preserve">1 </w:delText>
        </w:r>
      </w:del>
      <w:del w:id="475" w:author="Greg Landry" w:date="2017-04-04T13:45:00Z">
        <w:r w:rsidDel="004309CF">
          <w:delText>connected to?</w:delText>
        </w:r>
      </w:del>
    </w:p>
    <w:p w14:paraId="42830DCF" w14:textId="609A62C9" w:rsidR="004309CF" w:rsidRDefault="004309CF">
      <w:pPr>
        <w:rPr>
          <w:ins w:id="476" w:author="Greg Landry" w:date="2017-04-04T13:45:00Z"/>
          <w:rFonts w:ascii="Cambria" w:eastAsia="Times New Roman" w:hAnsi="Cambria"/>
          <w:b/>
          <w:bCs/>
          <w:color w:val="4F81BD"/>
        </w:rPr>
      </w:pPr>
      <w:ins w:id="477" w:author="Greg Landry" w:date="2017-04-04T13:45:00Z">
        <w:r>
          <w:br w:type="page"/>
        </w:r>
      </w:ins>
    </w:p>
    <w:p w14:paraId="1DCCA239" w14:textId="77777777" w:rsidR="00224116" w:rsidDel="003569EB" w:rsidRDefault="00224116" w:rsidP="003B4653">
      <w:pPr>
        <w:ind w:left="360"/>
        <w:rPr>
          <w:del w:id="478" w:author="Greg Landry" w:date="2017-02-28T13:18:00Z"/>
        </w:rPr>
      </w:pPr>
    </w:p>
    <w:p w14:paraId="20724886" w14:textId="36D8E232" w:rsidR="00F07B57" w:rsidRDefault="001F5F35" w:rsidP="003B4653">
      <w:pPr>
        <w:pStyle w:val="Heading3"/>
      </w:pPr>
      <w:r>
        <w:t>0</w:t>
      </w:r>
      <w:r w:rsidR="007C5D70">
        <w:t>2</w:t>
      </w:r>
      <w:r w:rsidR="00F07B57">
        <w:t xml:space="preserve"> (</w:t>
      </w:r>
      <w:ins w:id="479" w:author="Greg Landry" w:date="2017-02-28T13:09:00Z">
        <w:r w:rsidR="00857162">
          <w:t>GPIO) Blink an LED</w:t>
        </w:r>
        <w:r w:rsidR="00857162" w:rsidDel="00857162">
          <w:t xml:space="preserve"> </w:t>
        </w:r>
      </w:ins>
      <w:del w:id="480" w:author="Greg Landry" w:date="2017-02-28T13:09:00Z">
        <w:r w:rsidR="00F07B57" w:rsidDel="00857162">
          <w:delText>PROJECT) Setup a new project from a template</w:delText>
        </w:r>
      </w:del>
    </w:p>
    <w:p w14:paraId="6AE7AE12" w14:textId="14D886B8" w:rsidR="00F07B57" w:rsidRDefault="00F07B57" w:rsidP="00F07B57">
      <w:pPr>
        <w:pStyle w:val="ListParagraph"/>
        <w:numPr>
          <w:ilvl w:val="0"/>
          <w:numId w:val="28"/>
        </w:numPr>
      </w:pPr>
      <w:r>
        <w:t xml:space="preserve">Create a folder inside </w:t>
      </w:r>
      <w:r w:rsidR="003C189D">
        <w:t xml:space="preserve">the SDK Workspace </w:t>
      </w:r>
      <w:r w:rsidR="0000345F">
        <w:rPr>
          <w:i/>
        </w:rPr>
        <w:t>43xxx_Wi-Fi/</w:t>
      </w:r>
      <w:r w:rsidRPr="00F93C15">
        <w:rPr>
          <w:i/>
        </w:rPr>
        <w:t>apps</w:t>
      </w:r>
      <w:r>
        <w:t xml:space="preserve"> </w:t>
      </w:r>
      <w:r w:rsidR="003C189D">
        <w:t xml:space="preserve">folder </w:t>
      </w:r>
      <w:r>
        <w:t xml:space="preserve">called </w:t>
      </w:r>
      <w:r w:rsidR="00F93C15">
        <w:t>“</w:t>
      </w:r>
      <w:del w:id="481" w:author="Greg Landry" w:date="2017-02-28T13:09:00Z">
        <w:r w:rsidRPr="00F93C15" w:rsidDel="00857162">
          <w:delText>wa101</w:delText>
        </w:r>
      </w:del>
      <w:ins w:id="482" w:author="Greg Landry" w:date="2017-02-28T13:09:00Z">
        <w:r w:rsidR="00857162" w:rsidRPr="00F93C15">
          <w:t>w</w:t>
        </w:r>
        <w:r w:rsidR="00857162">
          <w:t>w</w:t>
        </w:r>
        <w:r w:rsidR="00857162" w:rsidRPr="00F93C15">
          <w:t>101</w:t>
        </w:r>
      </w:ins>
      <w:r w:rsidR="00F93C15">
        <w:t>”</w:t>
      </w:r>
      <w:r>
        <w:t xml:space="preserve"> and a sub-folder called </w:t>
      </w:r>
      <w:r w:rsidR="00F93C15">
        <w:t>“</w:t>
      </w:r>
      <w:r w:rsidRPr="00F93C15">
        <w:t>0</w:t>
      </w:r>
      <w:r w:rsidR="004114C8" w:rsidRPr="00F93C15">
        <w:t>2</w:t>
      </w:r>
      <w:r w:rsidR="00F93C15">
        <w:t>”</w:t>
      </w:r>
      <w:r>
        <w:t>.</w:t>
      </w:r>
    </w:p>
    <w:p w14:paraId="41C52D56" w14:textId="1E27D22D" w:rsidR="003569EB" w:rsidRDefault="003569EB" w:rsidP="00F07B57">
      <w:pPr>
        <w:pStyle w:val="ListParagraph"/>
        <w:numPr>
          <w:ilvl w:val="0"/>
          <w:numId w:val="28"/>
        </w:numPr>
        <w:rPr>
          <w:ins w:id="483" w:author="Greg Landry" w:date="2017-02-28T13:18:00Z"/>
        </w:rPr>
      </w:pPr>
      <w:ins w:id="484" w:author="Greg Landry" w:date="2017-02-28T13:18:00Z">
        <w:r>
          <w:t xml:space="preserve">Inside the “02” folder, create a project folder called </w:t>
        </w:r>
      </w:ins>
      <w:ins w:id="485" w:author="Greg Landry" w:date="2017-02-28T13:19:00Z">
        <w:r>
          <w:t>“</w:t>
        </w:r>
      </w:ins>
      <w:ins w:id="486" w:author="Greg Landry" w:date="2017-02-28T13:18:00Z">
        <w:r>
          <w:t>02_blinkled</w:t>
        </w:r>
      </w:ins>
      <w:ins w:id="487" w:author="Greg Landry" w:date="2017-02-28T13:19:00Z">
        <w:r>
          <w:t>”</w:t>
        </w:r>
      </w:ins>
      <w:ins w:id="488" w:author="Greg Landry" w:date="2017-02-28T13:18:00Z">
        <w:r>
          <w:t>.</w:t>
        </w:r>
      </w:ins>
    </w:p>
    <w:p w14:paraId="3B69ABB3" w14:textId="7F0973BB" w:rsidR="003569EB" w:rsidRDefault="003569EB" w:rsidP="00F07B57">
      <w:pPr>
        <w:pStyle w:val="ListParagraph"/>
        <w:numPr>
          <w:ilvl w:val="0"/>
          <w:numId w:val="28"/>
        </w:numPr>
        <w:rPr>
          <w:ins w:id="489" w:author="Greg Landry" w:date="2017-02-28T13:18:00Z"/>
        </w:rPr>
      </w:pPr>
      <w:ins w:id="490" w:author="Greg Landry" w:date="2017-02-28T13:18:00Z">
        <w:r>
          <w:t xml:space="preserve">Inside the “02_blinkled” folder, </w:t>
        </w:r>
      </w:ins>
      <w:ins w:id="491" w:author="Greg Landry" w:date="2017-02-28T13:19:00Z">
        <w:r>
          <w:t>create files called “02_blinkled.c” and “02_blinkled.mk”.</w:t>
        </w:r>
      </w:ins>
    </w:p>
    <w:p w14:paraId="78B6D6B8" w14:textId="6C244B5D" w:rsidR="003569EB" w:rsidRDefault="003569EB" w:rsidP="00F07B57">
      <w:pPr>
        <w:pStyle w:val="ListParagraph"/>
        <w:numPr>
          <w:ilvl w:val="0"/>
          <w:numId w:val="28"/>
        </w:numPr>
        <w:rPr>
          <w:ins w:id="492" w:author="Greg Landry" w:date="2017-02-28T13:19:00Z"/>
        </w:rPr>
      </w:pPr>
      <w:ins w:id="493" w:author="Greg Landry" w:date="2017-02-28T13:19:00Z">
        <w:r>
          <w:t>Copy the text as shown below into the .c and .</w:t>
        </w:r>
        <w:proofErr w:type="spellStart"/>
        <w:r>
          <w:t>mk</w:t>
        </w:r>
        <w:proofErr w:type="spellEnd"/>
        <w:r>
          <w:t xml:space="preserve"> files.</w:t>
        </w:r>
      </w:ins>
    </w:p>
    <w:p w14:paraId="64C57503" w14:textId="29F50F46" w:rsidR="003569EB" w:rsidRDefault="003569EB">
      <w:pPr>
        <w:pStyle w:val="ListParagraph"/>
        <w:numPr>
          <w:ilvl w:val="1"/>
          <w:numId w:val="28"/>
        </w:numPr>
        <w:rPr>
          <w:ins w:id="494" w:author="Greg Landry" w:date="2017-02-28T13:20:00Z"/>
        </w:rPr>
        <w:pPrChange w:id="495" w:author="Greg Landry" w:date="2017-02-28T13:20:00Z">
          <w:pPr>
            <w:pStyle w:val="ListParagraph"/>
            <w:numPr>
              <w:numId w:val="28"/>
            </w:numPr>
            <w:ind w:hanging="360"/>
          </w:pPr>
        </w:pPrChange>
      </w:pPr>
      <w:ins w:id="496" w:author="Greg Landry" w:date="2017-02-28T13:20:00Z">
        <w:r>
          <w:t>Hint: you can copy/paste from the electronic copy of the manual to make this step easier.</w:t>
        </w:r>
      </w:ins>
    </w:p>
    <w:p w14:paraId="3957B165" w14:textId="6B40FA59" w:rsidR="003569EB" w:rsidRDefault="003569EB">
      <w:pPr>
        <w:pStyle w:val="ListParagraph"/>
        <w:rPr>
          <w:ins w:id="497" w:author="Greg Landry" w:date="2017-02-28T13:20:00Z"/>
        </w:rPr>
        <w:pPrChange w:id="498" w:author="Greg Landry" w:date="2017-02-28T13:27:00Z">
          <w:pPr>
            <w:pStyle w:val="ListParagraph"/>
            <w:numPr>
              <w:numId w:val="28"/>
            </w:numPr>
            <w:ind w:hanging="360"/>
          </w:pPr>
        </w:pPrChange>
      </w:pPr>
      <w:ins w:id="499" w:author="Greg Landry" w:date="2017-02-28T13:20:00Z">
        <w:r>
          <w:t>02_blinkled.c:</w:t>
        </w:r>
      </w:ins>
    </w:p>
    <w:p w14:paraId="61A254F1" w14:textId="72C7D318" w:rsidR="00F444FC" w:rsidRDefault="00F444FC">
      <w:pPr>
        <w:autoSpaceDE w:val="0"/>
        <w:autoSpaceDN w:val="0"/>
        <w:adjustRightInd w:val="0"/>
        <w:spacing w:after="0" w:line="240" w:lineRule="auto"/>
        <w:ind w:left="1440"/>
        <w:rPr>
          <w:ins w:id="500" w:author="Greg Landry" w:date="2017-02-28T13:27:00Z"/>
          <w:rFonts w:ascii="Consolas" w:hAnsi="Consolas" w:cs="Consolas"/>
          <w:sz w:val="20"/>
          <w:szCs w:val="20"/>
        </w:rPr>
        <w:pPrChange w:id="501" w:author="Greg Landry" w:date="2017-02-28T13:28:00Z">
          <w:pPr>
            <w:autoSpaceDE w:val="0"/>
            <w:autoSpaceDN w:val="0"/>
            <w:adjustRightInd w:val="0"/>
            <w:spacing w:after="0" w:line="240" w:lineRule="auto"/>
          </w:pPr>
        </w:pPrChange>
      </w:pPr>
      <w:ins w:id="502" w:author="Greg Landry" w:date="2017-02-28T13:27:00Z">
        <w:r>
          <w:rPr>
            <w:rFonts w:ascii="Consolas" w:hAnsi="Consolas" w:cs="Consolas"/>
            <w:color w:val="3F7F5F"/>
            <w:sz w:val="20"/>
            <w:szCs w:val="20"/>
          </w:rPr>
          <w:t xml:space="preserve">/* Blink LED1 on the </w:t>
        </w:r>
      </w:ins>
      <w:ins w:id="503" w:author="Greg Landry" w:date="2017-04-03T14:41:00Z">
        <w:r w:rsidR="0090794D">
          <w:rPr>
            <w:rFonts w:ascii="Consolas" w:hAnsi="Consolas" w:cs="Consolas"/>
            <w:color w:val="3F7F5F"/>
            <w:sz w:val="20"/>
            <w:szCs w:val="20"/>
          </w:rPr>
          <w:t>shield</w:t>
        </w:r>
      </w:ins>
      <w:ins w:id="504" w:author="Greg Landry" w:date="2017-02-28T13:27:00Z">
        <w:r>
          <w:rPr>
            <w:rFonts w:ascii="Consolas" w:hAnsi="Consolas" w:cs="Consolas"/>
            <w:color w:val="3F7F5F"/>
            <w:sz w:val="20"/>
            <w:szCs w:val="20"/>
          </w:rPr>
          <w:t xml:space="preserve"> with a frequency of 2 Hz</w:t>
        </w:r>
      </w:ins>
      <w:ins w:id="505" w:author="Greg Landry" w:date="2017-02-28T13:28:00Z">
        <w:r>
          <w:rPr>
            <w:rFonts w:ascii="Consolas" w:hAnsi="Consolas" w:cs="Consolas"/>
            <w:color w:val="3F7F5F"/>
            <w:sz w:val="20"/>
            <w:szCs w:val="20"/>
          </w:rPr>
          <w:t xml:space="preserve"> */</w:t>
        </w:r>
      </w:ins>
    </w:p>
    <w:p w14:paraId="2BA18236" w14:textId="77777777" w:rsidR="00F444FC" w:rsidRDefault="00F444FC">
      <w:pPr>
        <w:autoSpaceDE w:val="0"/>
        <w:autoSpaceDN w:val="0"/>
        <w:adjustRightInd w:val="0"/>
        <w:spacing w:after="0" w:line="240" w:lineRule="auto"/>
        <w:ind w:left="1440"/>
        <w:rPr>
          <w:ins w:id="506" w:author="Greg Landry" w:date="2017-02-28T13:27:00Z"/>
          <w:rFonts w:ascii="Consolas" w:hAnsi="Consolas" w:cs="Consolas"/>
          <w:sz w:val="20"/>
          <w:szCs w:val="20"/>
        </w:rPr>
        <w:pPrChange w:id="507" w:author="Greg Landry" w:date="2017-02-28T13:28:00Z">
          <w:pPr>
            <w:autoSpaceDE w:val="0"/>
            <w:autoSpaceDN w:val="0"/>
            <w:adjustRightInd w:val="0"/>
            <w:spacing w:after="0" w:line="240" w:lineRule="auto"/>
          </w:pPr>
        </w:pPrChange>
      </w:pPr>
      <w:ins w:id="508" w:author="Greg Landry" w:date="2017-02-28T13:27:00Z">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wiced.h</w:t>
        </w:r>
        <w:proofErr w:type="spellEnd"/>
        <w:r>
          <w:rPr>
            <w:rFonts w:ascii="Consolas" w:hAnsi="Consolas" w:cs="Consolas"/>
            <w:color w:val="2A00FF"/>
            <w:sz w:val="20"/>
            <w:szCs w:val="20"/>
          </w:rPr>
          <w:t>"</w:t>
        </w:r>
      </w:ins>
    </w:p>
    <w:p w14:paraId="6E0D113B" w14:textId="77777777" w:rsidR="00F444FC" w:rsidRDefault="00F444FC">
      <w:pPr>
        <w:autoSpaceDE w:val="0"/>
        <w:autoSpaceDN w:val="0"/>
        <w:adjustRightInd w:val="0"/>
        <w:spacing w:after="0" w:line="240" w:lineRule="auto"/>
        <w:ind w:left="1440"/>
        <w:rPr>
          <w:ins w:id="509" w:author="Greg Landry" w:date="2017-02-28T13:27:00Z"/>
          <w:rFonts w:ascii="Consolas" w:hAnsi="Consolas" w:cs="Consolas"/>
          <w:sz w:val="20"/>
          <w:szCs w:val="20"/>
        </w:rPr>
        <w:pPrChange w:id="510" w:author="Greg Landry" w:date="2017-02-28T13:28:00Z">
          <w:pPr>
            <w:autoSpaceDE w:val="0"/>
            <w:autoSpaceDN w:val="0"/>
            <w:adjustRightInd w:val="0"/>
            <w:spacing w:after="0" w:line="240" w:lineRule="auto"/>
          </w:pPr>
        </w:pPrChange>
      </w:pPr>
    </w:p>
    <w:p w14:paraId="065AE672" w14:textId="77777777" w:rsidR="00F444FC" w:rsidRDefault="00F444FC">
      <w:pPr>
        <w:autoSpaceDE w:val="0"/>
        <w:autoSpaceDN w:val="0"/>
        <w:adjustRightInd w:val="0"/>
        <w:spacing w:after="0" w:line="240" w:lineRule="auto"/>
        <w:ind w:left="1440"/>
        <w:rPr>
          <w:ins w:id="511" w:author="Greg Landry" w:date="2017-02-28T13:27:00Z"/>
          <w:rFonts w:ascii="Consolas" w:hAnsi="Consolas" w:cs="Consolas"/>
          <w:sz w:val="20"/>
          <w:szCs w:val="20"/>
        </w:rPr>
        <w:pPrChange w:id="512" w:author="Greg Landry" w:date="2017-02-28T13:28:00Z">
          <w:pPr>
            <w:autoSpaceDE w:val="0"/>
            <w:autoSpaceDN w:val="0"/>
            <w:adjustRightInd w:val="0"/>
            <w:spacing w:after="0" w:line="240" w:lineRule="auto"/>
          </w:pPr>
        </w:pPrChange>
      </w:pPr>
      <w:ins w:id="513" w:author="Greg Landry" w:date="2017-02-28T13:27:00Z">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b/>
            <w:bCs/>
            <w:color w:val="000000"/>
            <w:sz w:val="20"/>
            <w:szCs w:val="20"/>
          </w:rPr>
          <w:t>application_</w:t>
        </w:r>
        <w:proofErr w:type="gramStart"/>
        <w:r>
          <w:rPr>
            <w:rFonts w:ascii="Consolas" w:hAnsi="Consolas" w:cs="Consolas"/>
            <w:b/>
            <w:bCs/>
            <w:color w:val="000000"/>
            <w:sz w:val="20"/>
            <w:szCs w:val="20"/>
          </w:rPr>
          <w:t>start</w:t>
        </w:r>
        <w:proofErr w:type="spellEnd"/>
        <w:r>
          <w:rPr>
            <w:rFonts w:ascii="Consolas" w:hAnsi="Consolas" w:cs="Consolas"/>
            <w:color w:val="000000"/>
            <w:sz w:val="20"/>
            <w:szCs w:val="20"/>
          </w:rPr>
          <w:t>( )</w:t>
        </w:r>
        <w:proofErr w:type="gramEnd"/>
      </w:ins>
    </w:p>
    <w:p w14:paraId="68474701" w14:textId="77777777" w:rsidR="00F444FC" w:rsidRDefault="00F444FC">
      <w:pPr>
        <w:autoSpaceDE w:val="0"/>
        <w:autoSpaceDN w:val="0"/>
        <w:adjustRightInd w:val="0"/>
        <w:spacing w:after="0" w:line="240" w:lineRule="auto"/>
        <w:ind w:left="1440"/>
        <w:rPr>
          <w:ins w:id="514" w:author="Greg Landry" w:date="2017-02-28T13:27:00Z"/>
          <w:rFonts w:ascii="Consolas" w:hAnsi="Consolas" w:cs="Consolas"/>
          <w:sz w:val="20"/>
          <w:szCs w:val="20"/>
        </w:rPr>
        <w:pPrChange w:id="515" w:author="Greg Landry" w:date="2017-02-28T13:28:00Z">
          <w:pPr>
            <w:autoSpaceDE w:val="0"/>
            <w:autoSpaceDN w:val="0"/>
            <w:adjustRightInd w:val="0"/>
            <w:spacing w:after="0" w:line="240" w:lineRule="auto"/>
          </w:pPr>
        </w:pPrChange>
      </w:pPr>
      <w:ins w:id="516" w:author="Greg Landry" w:date="2017-02-28T13:27:00Z">
        <w:r>
          <w:rPr>
            <w:rFonts w:ascii="Consolas" w:hAnsi="Consolas" w:cs="Consolas"/>
            <w:color w:val="000000"/>
            <w:sz w:val="20"/>
            <w:szCs w:val="20"/>
          </w:rPr>
          <w:t>{</w:t>
        </w:r>
      </w:ins>
    </w:p>
    <w:p w14:paraId="117BD5EC" w14:textId="77777777" w:rsidR="00F444FC" w:rsidRDefault="00F444FC">
      <w:pPr>
        <w:autoSpaceDE w:val="0"/>
        <w:autoSpaceDN w:val="0"/>
        <w:adjustRightInd w:val="0"/>
        <w:spacing w:after="0" w:line="240" w:lineRule="auto"/>
        <w:ind w:left="1440"/>
        <w:rPr>
          <w:ins w:id="517" w:author="Greg Landry" w:date="2017-02-28T13:27:00Z"/>
          <w:rFonts w:ascii="Consolas" w:hAnsi="Consolas" w:cs="Consolas"/>
          <w:sz w:val="20"/>
          <w:szCs w:val="20"/>
        </w:rPr>
        <w:pPrChange w:id="518" w:author="Greg Landry" w:date="2017-02-28T13:28:00Z">
          <w:pPr>
            <w:autoSpaceDE w:val="0"/>
            <w:autoSpaceDN w:val="0"/>
            <w:adjustRightInd w:val="0"/>
            <w:spacing w:after="0" w:line="240" w:lineRule="auto"/>
          </w:pPr>
        </w:pPrChange>
      </w:pPr>
      <w:ins w:id="519" w:author="Greg Landry" w:date="2017-02-28T13:27:00Z">
        <w:r>
          <w:rPr>
            <w:rFonts w:ascii="Consolas" w:hAnsi="Consolas" w:cs="Consolas"/>
            <w:color w:val="000000"/>
            <w:sz w:val="20"/>
            <w:szCs w:val="20"/>
          </w:rPr>
          <w:t xml:space="preserve">    </w:t>
        </w:r>
        <w:proofErr w:type="spellStart"/>
        <w:r>
          <w:rPr>
            <w:rFonts w:ascii="Consolas" w:hAnsi="Consolas" w:cs="Consolas"/>
            <w:color w:val="000000"/>
            <w:sz w:val="20"/>
            <w:szCs w:val="20"/>
          </w:rPr>
          <w:t>wiced_</w:t>
        </w:r>
        <w:proofErr w:type="gramStart"/>
        <w:r>
          <w:rPr>
            <w:rFonts w:ascii="Consolas" w:hAnsi="Consolas" w:cs="Consolas"/>
            <w:color w:val="000000"/>
            <w:sz w:val="20"/>
            <w:szCs w:val="20"/>
          </w:rPr>
          <w:t>init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3F7F5F"/>
            <w:sz w:val="20"/>
            <w:szCs w:val="20"/>
          </w:rPr>
          <w:t>/* Initialize the WICED device */</w:t>
        </w:r>
      </w:ins>
    </w:p>
    <w:p w14:paraId="56CA6911" w14:textId="77777777" w:rsidR="00F444FC" w:rsidRDefault="00F444FC">
      <w:pPr>
        <w:autoSpaceDE w:val="0"/>
        <w:autoSpaceDN w:val="0"/>
        <w:adjustRightInd w:val="0"/>
        <w:spacing w:after="0" w:line="240" w:lineRule="auto"/>
        <w:ind w:left="1440"/>
        <w:rPr>
          <w:ins w:id="520" w:author="Greg Landry" w:date="2017-02-28T14:28:00Z"/>
          <w:rFonts w:ascii="Consolas" w:hAnsi="Consolas" w:cs="Consolas"/>
          <w:sz w:val="20"/>
          <w:szCs w:val="20"/>
        </w:rPr>
        <w:pPrChange w:id="521" w:author="Greg Landry" w:date="2017-02-28T13:28:00Z">
          <w:pPr>
            <w:autoSpaceDE w:val="0"/>
            <w:autoSpaceDN w:val="0"/>
            <w:adjustRightInd w:val="0"/>
            <w:spacing w:after="0" w:line="240" w:lineRule="auto"/>
          </w:pPr>
        </w:pPrChange>
      </w:pPr>
    </w:p>
    <w:p w14:paraId="4A3B0E5A" w14:textId="0CB3FBA5" w:rsidR="00EA5F89" w:rsidRDefault="00EA5F89" w:rsidP="00EA5F89">
      <w:pPr>
        <w:autoSpaceDE w:val="0"/>
        <w:autoSpaceDN w:val="0"/>
        <w:adjustRightInd w:val="0"/>
        <w:spacing w:after="0" w:line="240" w:lineRule="auto"/>
        <w:rPr>
          <w:ins w:id="522" w:author="Greg Landry" w:date="2017-02-28T14:28:00Z"/>
          <w:rFonts w:ascii="Consolas" w:hAnsi="Consolas" w:cs="Consolas"/>
          <w:color w:val="3F7F5F"/>
          <w:sz w:val="20"/>
          <w:szCs w:val="20"/>
        </w:rPr>
      </w:pPr>
      <w:ins w:id="523" w:author="Greg Landry" w:date="2017-02-28T14:28:00Z">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3F7F5F"/>
            <w:sz w:val="20"/>
            <w:szCs w:val="20"/>
          </w:rPr>
          <w:t xml:space="preserve">/* The LED is initialized in </w:t>
        </w:r>
        <w:proofErr w:type="spellStart"/>
        <w:r>
          <w:rPr>
            <w:rFonts w:ascii="Consolas" w:hAnsi="Consolas" w:cs="Consolas"/>
            <w:color w:val="3F7F5F"/>
            <w:sz w:val="20"/>
            <w:szCs w:val="20"/>
          </w:rPr>
          <w:t>platform.c</w:t>
        </w:r>
        <w:proofErr w:type="spellEnd"/>
        <w:r>
          <w:rPr>
            <w:rFonts w:ascii="Consolas" w:hAnsi="Consolas" w:cs="Consolas"/>
            <w:color w:val="3F7F5F"/>
            <w:sz w:val="20"/>
            <w:szCs w:val="20"/>
          </w:rPr>
          <w:t>. If it</w:t>
        </w:r>
      </w:ins>
    </w:p>
    <w:p w14:paraId="4D00DB02" w14:textId="627D5066" w:rsidR="00EA5F89" w:rsidRDefault="00EA5F89" w:rsidP="00EA5F89">
      <w:pPr>
        <w:autoSpaceDE w:val="0"/>
        <w:autoSpaceDN w:val="0"/>
        <w:adjustRightInd w:val="0"/>
        <w:spacing w:after="0" w:line="240" w:lineRule="auto"/>
        <w:rPr>
          <w:ins w:id="524" w:author="Greg Landry" w:date="2017-02-28T14:28:00Z"/>
          <w:rFonts w:ascii="Consolas" w:hAnsi="Consolas" w:cs="Consolas"/>
          <w:sz w:val="20"/>
          <w:szCs w:val="20"/>
        </w:rPr>
      </w:pPr>
      <w:ins w:id="525" w:author="Greg Landry" w:date="2017-02-28T14:28:00Z">
        <w:r>
          <w:rPr>
            <w:rFonts w:ascii="Consolas" w:hAnsi="Consolas" w:cs="Consolas"/>
            <w:color w:val="3F7F5F"/>
            <w:sz w:val="20"/>
            <w:szCs w:val="20"/>
          </w:rPr>
          <w:t xml:space="preserve">                  </w:t>
        </w:r>
      </w:ins>
      <w:ins w:id="526" w:author="Greg Landry" w:date="2017-02-28T14:30:00Z">
        <w:r>
          <w:rPr>
            <w:rFonts w:ascii="Consolas" w:hAnsi="Consolas" w:cs="Consolas"/>
            <w:color w:val="3F7F5F"/>
            <w:sz w:val="20"/>
            <w:szCs w:val="20"/>
          </w:rPr>
          <w:t>*</w:t>
        </w:r>
      </w:ins>
      <w:ins w:id="527" w:author="Greg Landry" w:date="2017-02-28T14:28:00Z">
        <w:r>
          <w:rPr>
            <w:rFonts w:ascii="Consolas" w:hAnsi="Consolas" w:cs="Consolas"/>
            <w:color w:val="3F7F5F"/>
            <w:sz w:val="20"/>
            <w:szCs w:val="20"/>
          </w:rPr>
          <w:t xml:space="preserve"> </w:t>
        </w:r>
      </w:ins>
      <w:ins w:id="528" w:author="Greg Landry" w:date="2017-02-28T14:30:00Z">
        <w:r>
          <w:rPr>
            <w:rFonts w:ascii="Consolas" w:hAnsi="Consolas" w:cs="Consolas"/>
            <w:color w:val="3F7F5F"/>
            <w:sz w:val="20"/>
            <w:szCs w:val="20"/>
          </w:rPr>
          <w:t>was not,</w:t>
        </w:r>
      </w:ins>
      <w:ins w:id="529" w:author="Greg Landry" w:date="2017-02-28T14:28:00Z">
        <w:r>
          <w:rPr>
            <w:rFonts w:ascii="Consolas" w:hAnsi="Consolas" w:cs="Consolas"/>
            <w:color w:val="3F7F5F"/>
            <w:sz w:val="20"/>
            <w:szCs w:val="20"/>
          </w:rPr>
          <w:t xml:space="preserve"> you would need the following:</w:t>
        </w:r>
      </w:ins>
    </w:p>
    <w:p w14:paraId="30155387" w14:textId="45844056" w:rsidR="00EA5F89" w:rsidRDefault="00EA5F89">
      <w:pPr>
        <w:autoSpaceDE w:val="0"/>
        <w:autoSpaceDN w:val="0"/>
        <w:adjustRightInd w:val="0"/>
        <w:spacing w:after="0" w:line="240" w:lineRule="auto"/>
        <w:ind w:left="1440"/>
        <w:rPr>
          <w:ins w:id="530" w:author="Greg Landry" w:date="2017-02-28T14:28:00Z"/>
          <w:rFonts w:ascii="Consolas" w:hAnsi="Consolas" w:cs="Consolas"/>
          <w:sz w:val="20"/>
          <w:szCs w:val="20"/>
        </w:rPr>
        <w:pPrChange w:id="531" w:author="Greg Landry" w:date="2017-02-28T13:28:00Z">
          <w:pPr>
            <w:autoSpaceDE w:val="0"/>
            <w:autoSpaceDN w:val="0"/>
            <w:adjustRightInd w:val="0"/>
            <w:spacing w:after="0" w:line="240" w:lineRule="auto"/>
          </w:pPr>
        </w:pPrChange>
      </w:pPr>
      <w:ins w:id="532" w:author="Greg Landry" w:date="2017-02-28T14:28:00Z">
        <w:r>
          <w:rPr>
            <w:rFonts w:ascii="Consolas" w:hAnsi="Consolas" w:cs="Consolas"/>
            <w:color w:val="000000"/>
            <w:sz w:val="20"/>
            <w:szCs w:val="20"/>
          </w:rPr>
          <w:t xml:space="preserve">    </w:t>
        </w:r>
        <w:r>
          <w:rPr>
            <w:rFonts w:ascii="Consolas" w:hAnsi="Consolas" w:cs="Consolas"/>
            <w:color w:val="3F7F5F"/>
            <w:sz w:val="20"/>
            <w:szCs w:val="20"/>
          </w:rPr>
          <w:t xml:space="preserve"> </w:t>
        </w:r>
      </w:ins>
      <w:ins w:id="533" w:author="Greg Landry" w:date="2017-02-28T14:30:00Z">
        <w:r>
          <w:rPr>
            <w:rFonts w:ascii="Consolas" w:hAnsi="Consolas" w:cs="Consolas"/>
            <w:color w:val="3F7F5F"/>
            <w:sz w:val="20"/>
            <w:szCs w:val="20"/>
          </w:rPr>
          <w:t>*</w:t>
        </w:r>
      </w:ins>
      <w:ins w:id="534" w:author="Greg Landry" w:date="2017-02-28T14:28:00Z">
        <w:r>
          <w:rPr>
            <w:rFonts w:ascii="Consolas" w:hAnsi="Consolas" w:cs="Consolas"/>
            <w:color w:val="3F7F5F"/>
            <w:sz w:val="20"/>
            <w:szCs w:val="20"/>
          </w:rPr>
          <w:t xml:space="preserve"> </w:t>
        </w:r>
        <w:proofErr w:type="spellStart"/>
        <w:r>
          <w:rPr>
            <w:rFonts w:ascii="Consolas" w:hAnsi="Consolas" w:cs="Consolas"/>
            <w:color w:val="3F7F5F"/>
            <w:sz w:val="20"/>
            <w:szCs w:val="20"/>
          </w:rPr>
          <w:t>wiced_gpio_</w:t>
        </w:r>
        <w:proofErr w:type="gramStart"/>
        <w:r>
          <w:rPr>
            <w:rFonts w:ascii="Consolas" w:hAnsi="Consolas" w:cs="Consolas"/>
            <w:color w:val="3F7F5F"/>
            <w:sz w:val="20"/>
            <w:szCs w:val="20"/>
          </w:rPr>
          <w:t>init</w:t>
        </w:r>
        <w:proofErr w:type="spellEnd"/>
        <w:r>
          <w:rPr>
            <w:rFonts w:ascii="Consolas" w:hAnsi="Consolas" w:cs="Consolas"/>
            <w:color w:val="3F7F5F"/>
            <w:sz w:val="20"/>
            <w:szCs w:val="20"/>
          </w:rPr>
          <w:t>(</w:t>
        </w:r>
        <w:proofErr w:type="gramEnd"/>
        <w:r>
          <w:rPr>
            <w:rFonts w:ascii="Consolas" w:hAnsi="Consolas" w:cs="Consolas"/>
            <w:color w:val="3F7F5F"/>
            <w:sz w:val="20"/>
            <w:szCs w:val="20"/>
          </w:rPr>
          <w:t>WICED_</w:t>
        </w:r>
      </w:ins>
      <w:ins w:id="535" w:author="Greg Landry" w:date="2017-02-28T14:30:00Z">
        <w:del w:id="536" w:author="Greg Landry [2]" w:date="2017-08-28T16:45:00Z">
          <w:r w:rsidDel="00382D8F">
            <w:rPr>
              <w:rFonts w:ascii="Consolas" w:hAnsi="Consolas" w:cs="Consolas"/>
              <w:color w:val="3F7F5F"/>
              <w:sz w:val="20"/>
              <w:szCs w:val="20"/>
            </w:rPr>
            <w:delText>SH_</w:delText>
          </w:r>
        </w:del>
      </w:ins>
      <w:ins w:id="537" w:author="Greg Landry" w:date="2017-02-28T14:28:00Z">
        <w:r>
          <w:rPr>
            <w:rFonts w:ascii="Consolas" w:hAnsi="Consolas" w:cs="Consolas"/>
            <w:color w:val="3F7F5F"/>
            <w:sz w:val="20"/>
            <w:szCs w:val="20"/>
          </w:rPr>
          <w:t>LED1, OUTPUT_PUSH_PULL);</w:t>
        </w:r>
      </w:ins>
      <w:ins w:id="538" w:author="Greg Landry" w:date="2017-02-28T14:29:00Z">
        <w:r>
          <w:rPr>
            <w:rFonts w:ascii="Consolas" w:hAnsi="Consolas" w:cs="Consolas"/>
            <w:color w:val="3F7F5F"/>
            <w:sz w:val="20"/>
            <w:szCs w:val="20"/>
          </w:rPr>
          <w:t xml:space="preserve"> */</w:t>
        </w:r>
      </w:ins>
    </w:p>
    <w:p w14:paraId="3D324194" w14:textId="77777777" w:rsidR="00EA5F89" w:rsidRDefault="00EA5F89">
      <w:pPr>
        <w:autoSpaceDE w:val="0"/>
        <w:autoSpaceDN w:val="0"/>
        <w:adjustRightInd w:val="0"/>
        <w:spacing w:after="0" w:line="240" w:lineRule="auto"/>
        <w:ind w:left="1440"/>
        <w:rPr>
          <w:ins w:id="539" w:author="Greg Landry" w:date="2017-02-28T13:27:00Z"/>
          <w:rFonts w:ascii="Consolas" w:hAnsi="Consolas" w:cs="Consolas"/>
          <w:sz w:val="20"/>
          <w:szCs w:val="20"/>
        </w:rPr>
        <w:pPrChange w:id="540" w:author="Greg Landry" w:date="2017-02-28T13:28:00Z">
          <w:pPr>
            <w:autoSpaceDE w:val="0"/>
            <w:autoSpaceDN w:val="0"/>
            <w:adjustRightInd w:val="0"/>
            <w:spacing w:after="0" w:line="240" w:lineRule="auto"/>
          </w:pPr>
        </w:pPrChange>
      </w:pPr>
    </w:p>
    <w:p w14:paraId="2E2DA311" w14:textId="77777777" w:rsidR="00F444FC" w:rsidRDefault="00F444FC">
      <w:pPr>
        <w:autoSpaceDE w:val="0"/>
        <w:autoSpaceDN w:val="0"/>
        <w:adjustRightInd w:val="0"/>
        <w:spacing w:after="0" w:line="240" w:lineRule="auto"/>
        <w:ind w:left="1440"/>
        <w:rPr>
          <w:ins w:id="541" w:author="Greg Landry" w:date="2017-02-28T13:27:00Z"/>
          <w:rFonts w:ascii="Consolas" w:hAnsi="Consolas" w:cs="Consolas"/>
          <w:sz w:val="20"/>
          <w:szCs w:val="20"/>
        </w:rPr>
        <w:pPrChange w:id="542" w:author="Greg Landry" w:date="2017-02-28T13:28:00Z">
          <w:pPr>
            <w:autoSpaceDE w:val="0"/>
            <w:autoSpaceDN w:val="0"/>
            <w:adjustRightInd w:val="0"/>
            <w:spacing w:after="0" w:line="240" w:lineRule="auto"/>
          </w:pPr>
        </w:pPrChange>
      </w:pPr>
      <w:ins w:id="543" w:author="Greg Landry" w:date="2017-02-28T13:27:00Z">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( 1</w:t>
        </w:r>
        <w:proofErr w:type="gramEnd"/>
        <w:r>
          <w:rPr>
            <w:rFonts w:ascii="Consolas" w:hAnsi="Consolas" w:cs="Consolas"/>
            <w:color w:val="000000"/>
            <w:sz w:val="20"/>
            <w:szCs w:val="20"/>
          </w:rPr>
          <w:t xml:space="preserve"> )</w:t>
        </w:r>
      </w:ins>
    </w:p>
    <w:p w14:paraId="27D5A09D" w14:textId="77777777" w:rsidR="00F444FC" w:rsidRDefault="00F444FC">
      <w:pPr>
        <w:autoSpaceDE w:val="0"/>
        <w:autoSpaceDN w:val="0"/>
        <w:adjustRightInd w:val="0"/>
        <w:spacing w:after="0" w:line="240" w:lineRule="auto"/>
        <w:ind w:left="1440"/>
        <w:rPr>
          <w:ins w:id="544" w:author="Greg Landry" w:date="2017-02-28T13:27:00Z"/>
          <w:rFonts w:ascii="Consolas" w:hAnsi="Consolas" w:cs="Consolas"/>
          <w:sz w:val="20"/>
          <w:szCs w:val="20"/>
        </w:rPr>
        <w:pPrChange w:id="545" w:author="Greg Landry" w:date="2017-02-28T13:28:00Z">
          <w:pPr>
            <w:autoSpaceDE w:val="0"/>
            <w:autoSpaceDN w:val="0"/>
            <w:adjustRightInd w:val="0"/>
            <w:spacing w:after="0" w:line="240" w:lineRule="auto"/>
          </w:pPr>
        </w:pPrChange>
      </w:pPr>
      <w:ins w:id="546" w:author="Greg Landry" w:date="2017-02-28T13:27:00Z">
        <w:r>
          <w:rPr>
            <w:rFonts w:ascii="Consolas" w:hAnsi="Consolas" w:cs="Consolas"/>
            <w:color w:val="000000"/>
            <w:sz w:val="20"/>
            <w:szCs w:val="20"/>
          </w:rPr>
          <w:t xml:space="preserve">    {</w:t>
        </w:r>
      </w:ins>
    </w:p>
    <w:p w14:paraId="497F6DEB" w14:textId="3E0080A7" w:rsidR="00F444FC" w:rsidRDefault="00F444FC">
      <w:pPr>
        <w:autoSpaceDE w:val="0"/>
        <w:autoSpaceDN w:val="0"/>
        <w:adjustRightInd w:val="0"/>
        <w:spacing w:after="0" w:line="240" w:lineRule="auto"/>
        <w:ind w:left="1440"/>
        <w:rPr>
          <w:ins w:id="547" w:author="Greg Landry" w:date="2017-02-28T13:27:00Z"/>
          <w:rFonts w:ascii="Consolas" w:hAnsi="Consolas" w:cs="Consolas"/>
          <w:sz w:val="20"/>
          <w:szCs w:val="20"/>
        </w:rPr>
        <w:pPrChange w:id="548" w:author="Greg Landry" w:date="2017-02-28T13:28:00Z">
          <w:pPr>
            <w:autoSpaceDE w:val="0"/>
            <w:autoSpaceDN w:val="0"/>
            <w:adjustRightInd w:val="0"/>
            <w:spacing w:after="0" w:line="240" w:lineRule="auto"/>
          </w:pPr>
        </w:pPrChange>
      </w:pPr>
      <w:ins w:id="549" w:author="Greg Landry" w:date="2017-02-28T13:27:00Z">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Add Code to Blink WICED</w:t>
        </w:r>
      </w:ins>
      <w:ins w:id="550" w:author="Greg Landry [2]" w:date="2017-08-28T16:45:00Z">
        <w:r w:rsidR="00A301B0">
          <w:rPr>
            <w:rFonts w:ascii="Consolas" w:hAnsi="Consolas" w:cs="Consolas"/>
            <w:color w:val="3F7F5F"/>
            <w:sz w:val="20"/>
            <w:szCs w:val="20"/>
          </w:rPr>
          <w:t>_</w:t>
        </w:r>
      </w:ins>
      <w:ins w:id="551" w:author="Greg Landry" w:date="2017-02-28T13:27:00Z">
        <w:del w:id="552" w:author="Greg Landry [2]" w:date="2017-08-28T16:45:00Z">
          <w:r w:rsidDel="00A301B0">
            <w:rPr>
              <w:rFonts w:ascii="Consolas" w:hAnsi="Consolas" w:cs="Consolas"/>
              <w:color w:val="3F7F5F"/>
              <w:sz w:val="20"/>
              <w:szCs w:val="20"/>
            </w:rPr>
            <w:delText>_SH_</w:delText>
          </w:r>
        </w:del>
        <w:r>
          <w:rPr>
            <w:rFonts w:ascii="Consolas" w:hAnsi="Consolas" w:cs="Consolas"/>
            <w:color w:val="3F7F5F"/>
            <w:sz w:val="20"/>
            <w:szCs w:val="20"/>
          </w:rPr>
          <w:t>LED1 here */</w:t>
        </w:r>
      </w:ins>
    </w:p>
    <w:p w14:paraId="38A8A3C4" w14:textId="77777777" w:rsidR="00F444FC" w:rsidRDefault="00F444FC">
      <w:pPr>
        <w:autoSpaceDE w:val="0"/>
        <w:autoSpaceDN w:val="0"/>
        <w:adjustRightInd w:val="0"/>
        <w:spacing w:after="0" w:line="240" w:lineRule="auto"/>
        <w:ind w:left="1440"/>
        <w:rPr>
          <w:ins w:id="553" w:author="Greg Landry" w:date="2017-02-28T13:27:00Z"/>
          <w:rFonts w:ascii="Consolas" w:hAnsi="Consolas" w:cs="Consolas"/>
          <w:sz w:val="20"/>
          <w:szCs w:val="20"/>
        </w:rPr>
        <w:pPrChange w:id="554" w:author="Greg Landry" w:date="2017-02-28T13:28:00Z">
          <w:pPr>
            <w:autoSpaceDE w:val="0"/>
            <w:autoSpaceDN w:val="0"/>
            <w:adjustRightInd w:val="0"/>
            <w:spacing w:after="0" w:line="240" w:lineRule="auto"/>
          </w:pPr>
        </w:pPrChange>
      </w:pPr>
      <w:ins w:id="555" w:author="Greg Landry" w:date="2017-02-28T13:27:00Z">
        <w:r>
          <w:rPr>
            <w:rFonts w:ascii="Consolas" w:hAnsi="Consolas" w:cs="Consolas"/>
            <w:color w:val="000000"/>
            <w:sz w:val="20"/>
            <w:szCs w:val="20"/>
          </w:rPr>
          <w:t xml:space="preserve">    }</w:t>
        </w:r>
      </w:ins>
    </w:p>
    <w:p w14:paraId="743D35AC" w14:textId="389F7669" w:rsidR="003569EB" w:rsidRPr="00F444FC" w:rsidRDefault="00F444FC">
      <w:pPr>
        <w:ind w:left="720" w:firstLine="720"/>
        <w:rPr>
          <w:ins w:id="556" w:author="Greg Landry" w:date="2017-02-28T13:28:00Z"/>
          <w:rFonts w:ascii="Consolas" w:hAnsi="Consolas" w:cs="Consolas"/>
          <w:color w:val="000000"/>
          <w:sz w:val="20"/>
          <w:szCs w:val="20"/>
          <w:rPrChange w:id="557" w:author="Greg Landry" w:date="2017-02-28T13:28:00Z">
            <w:rPr>
              <w:ins w:id="558" w:author="Greg Landry" w:date="2017-02-28T13:28:00Z"/>
            </w:rPr>
          </w:rPrChange>
        </w:rPr>
        <w:pPrChange w:id="559" w:author="Greg Landry" w:date="2017-02-28T13:28:00Z">
          <w:pPr>
            <w:pStyle w:val="ListParagraph"/>
            <w:numPr>
              <w:numId w:val="28"/>
            </w:numPr>
            <w:ind w:hanging="360"/>
          </w:pPr>
        </w:pPrChange>
      </w:pPr>
      <w:ins w:id="560" w:author="Greg Landry" w:date="2017-02-28T13:27:00Z">
        <w:r w:rsidRPr="00F444FC">
          <w:rPr>
            <w:rFonts w:ascii="Consolas" w:hAnsi="Consolas" w:cs="Consolas"/>
            <w:color w:val="000000"/>
            <w:sz w:val="20"/>
            <w:szCs w:val="20"/>
            <w:rPrChange w:id="561" w:author="Greg Landry" w:date="2017-02-28T13:28:00Z">
              <w:rPr/>
            </w:rPrChange>
          </w:rPr>
          <w:t>}</w:t>
        </w:r>
      </w:ins>
    </w:p>
    <w:p w14:paraId="588E7CAD" w14:textId="77777777" w:rsidR="00F444FC" w:rsidRDefault="00F444FC">
      <w:pPr>
        <w:pStyle w:val="ListParagraph"/>
        <w:ind w:left="2880"/>
        <w:rPr>
          <w:ins w:id="562" w:author="Greg Landry" w:date="2017-02-28T13:20:00Z"/>
        </w:rPr>
        <w:pPrChange w:id="563" w:author="Greg Landry" w:date="2017-02-28T13:28:00Z">
          <w:pPr>
            <w:pStyle w:val="ListParagraph"/>
            <w:numPr>
              <w:numId w:val="28"/>
            </w:numPr>
            <w:ind w:hanging="360"/>
          </w:pPr>
        </w:pPrChange>
      </w:pPr>
    </w:p>
    <w:p w14:paraId="36D113B5" w14:textId="75BD67B4" w:rsidR="003569EB" w:rsidRDefault="003569EB">
      <w:pPr>
        <w:pStyle w:val="ListParagraph"/>
        <w:rPr>
          <w:ins w:id="564" w:author="Greg Landry" w:date="2017-02-28T13:20:00Z"/>
        </w:rPr>
        <w:pPrChange w:id="565" w:author="Greg Landry" w:date="2017-02-28T13:28:00Z">
          <w:pPr>
            <w:pStyle w:val="ListParagraph"/>
            <w:numPr>
              <w:numId w:val="28"/>
            </w:numPr>
            <w:ind w:hanging="360"/>
          </w:pPr>
        </w:pPrChange>
      </w:pPr>
      <w:ins w:id="566" w:author="Greg Landry" w:date="2017-02-28T13:20:00Z">
        <w:r>
          <w:t>02_blinkled.mk:</w:t>
        </w:r>
      </w:ins>
    </w:p>
    <w:p w14:paraId="1BA3197E" w14:textId="30E51A6F" w:rsidR="00F444FC" w:rsidRDefault="00F444FC">
      <w:pPr>
        <w:autoSpaceDE w:val="0"/>
        <w:autoSpaceDN w:val="0"/>
        <w:adjustRightInd w:val="0"/>
        <w:spacing w:after="0" w:line="240" w:lineRule="auto"/>
        <w:ind w:left="1440"/>
        <w:rPr>
          <w:ins w:id="567" w:author="Greg Landry" w:date="2017-02-28T13:26:00Z"/>
          <w:rFonts w:ascii="Consolas" w:hAnsi="Consolas" w:cs="Consolas"/>
          <w:sz w:val="20"/>
          <w:szCs w:val="20"/>
        </w:rPr>
        <w:pPrChange w:id="568" w:author="Greg Landry" w:date="2017-02-28T13:28:00Z">
          <w:pPr>
            <w:autoSpaceDE w:val="0"/>
            <w:autoSpaceDN w:val="0"/>
            <w:adjustRightInd w:val="0"/>
            <w:spacing w:after="0" w:line="240" w:lineRule="auto"/>
          </w:pPr>
        </w:pPrChange>
      </w:pPr>
      <w:proofErr w:type="gramStart"/>
      <w:ins w:id="569" w:author="Greg Landry" w:date="2017-02-28T13:26:00Z">
        <w:r>
          <w:rPr>
            <w:rFonts w:ascii="Consolas" w:hAnsi="Consolas" w:cs="Consolas"/>
            <w:b/>
            <w:bCs/>
            <w:color w:val="4E76D6"/>
            <w:sz w:val="20"/>
            <w:szCs w:val="20"/>
          </w:rPr>
          <w:t>NAME :</w:t>
        </w:r>
        <w:proofErr w:type="gramEnd"/>
        <w:r w:rsidR="00D73C9D">
          <w:rPr>
            <w:rFonts w:ascii="Consolas" w:hAnsi="Consolas" w:cs="Consolas"/>
            <w:color w:val="000000"/>
            <w:sz w:val="20"/>
            <w:szCs w:val="20"/>
          </w:rPr>
          <w:t>= App_WW101</w:t>
        </w:r>
        <w:r>
          <w:rPr>
            <w:rFonts w:ascii="Consolas" w:hAnsi="Consolas" w:cs="Consolas"/>
            <w:color w:val="000000"/>
            <w:sz w:val="20"/>
            <w:szCs w:val="20"/>
          </w:rPr>
          <w:t>_02_02_blinkled</w:t>
        </w:r>
      </w:ins>
    </w:p>
    <w:p w14:paraId="47303B0E" w14:textId="77777777" w:rsidR="00F444FC" w:rsidRDefault="00F444FC">
      <w:pPr>
        <w:autoSpaceDE w:val="0"/>
        <w:autoSpaceDN w:val="0"/>
        <w:adjustRightInd w:val="0"/>
        <w:spacing w:after="0" w:line="240" w:lineRule="auto"/>
        <w:ind w:left="1440"/>
        <w:rPr>
          <w:ins w:id="570" w:author="Greg Landry" w:date="2017-02-28T13:26:00Z"/>
          <w:rFonts w:ascii="Consolas" w:hAnsi="Consolas" w:cs="Consolas"/>
          <w:sz w:val="20"/>
          <w:szCs w:val="20"/>
        </w:rPr>
        <w:pPrChange w:id="571" w:author="Greg Landry" w:date="2017-02-28T13:28:00Z">
          <w:pPr>
            <w:autoSpaceDE w:val="0"/>
            <w:autoSpaceDN w:val="0"/>
            <w:adjustRightInd w:val="0"/>
            <w:spacing w:after="0" w:line="240" w:lineRule="auto"/>
          </w:pPr>
        </w:pPrChange>
      </w:pPr>
    </w:p>
    <w:p w14:paraId="5B15B8DC" w14:textId="77777777" w:rsidR="00F444FC" w:rsidRDefault="00F444FC">
      <w:pPr>
        <w:autoSpaceDE w:val="0"/>
        <w:autoSpaceDN w:val="0"/>
        <w:adjustRightInd w:val="0"/>
        <w:spacing w:after="0" w:line="240" w:lineRule="auto"/>
        <w:ind w:left="1440"/>
        <w:rPr>
          <w:ins w:id="572" w:author="Greg Landry" w:date="2017-02-28T13:26:00Z"/>
          <w:rFonts w:ascii="Consolas" w:hAnsi="Consolas" w:cs="Consolas"/>
          <w:sz w:val="20"/>
          <w:szCs w:val="20"/>
        </w:rPr>
        <w:pPrChange w:id="573" w:author="Greg Landry" w:date="2017-02-28T13:28:00Z">
          <w:pPr>
            <w:autoSpaceDE w:val="0"/>
            <w:autoSpaceDN w:val="0"/>
            <w:adjustRightInd w:val="0"/>
            <w:spacing w:after="0" w:line="240" w:lineRule="auto"/>
          </w:pPr>
        </w:pPrChange>
      </w:pPr>
      <w:ins w:id="574" w:author="Greg Landry" w:date="2017-02-28T13:26:00Z">
        <w:r>
          <w:rPr>
            <w:rFonts w:ascii="Consolas" w:hAnsi="Consolas" w:cs="Consolas"/>
            <w:b/>
            <w:bCs/>
            <w:color w:val="4E76D6"/>
            <w:sz w:val="20"/>
            <w:szCs w:val="20"/>
          </w:rPr>
          <w:t>$(NAME)_</w:t>
        </w:r>
        <w:proofErr w:type="gramStart"/>
        <w:r>
          <w:rPr>
            <w:rFonts w:ascii="Consolas" w:hAnsi="Consolas" w:cs="Consolas"/>
            <w:b/>
            <w:bCs/>
            <w:color w:val="4E76D6"/>
            <w:sz w:val="20"/>
            <w:szCs w:val="20"/>
          </w:rPr>
          <w:t>SOURCES :</w:t>
        </w:r>
        <w:proofErr w:type="gramEnd"/>
        <w:r>
          <w:rPr>
            <w:rFonts w:ascii="Consolas" w:hAnsi="Consolas" w:cs="Consolas"/>
            <w:color w:val="000000"/>
            <w:sz w:val="20"/>
            <w:szCs w:val="20"/>
          </w:rPr>
          <w:t>= 02_blinkled.c</w:t>
        </w:r>
      </w:ins>
    </w:p>
    <w:p w14:paraId="6FDDF6CF" w14:textId="77777777" w:rsidR="00F444FC" w:rsidRDefault="00F444FC">
      <w:pPr>
        <w:rPr>
          <w:ins w:id="575" w:author="Greg Landry" w:date="2017-02-28T13:21:00Z"/>
        </w:rPr>
        <w:pPrChange w:id="576" w:author="Greg Landry" w:date="2017-02-28T13:28:00Z">
          <w:pPr>
            <w:pStyle w:val="ListParagraph"/>
            <w:numPr>
              <w:numId w:val="28"/>
            </w:numPr>
            <w:ind w:hanging="360"/>
          </w:pPr>
        </w:pPrChange>
      </w:pPr>
    </w:p>
    <w:p w14:paraId="1B9621BA" w14:textId="36B18E37" w:rsidR="003569EB" w:rsidRDefault="003569EB">
      <w:pPr>
        <w:pStyle w:val="ListParagraph"/>
        <w:numPr>
          <w:ilvl w:val="0"/>
          <w:numId w:val="28"/>
        </w:numPr>
        <w:rPr>
          <w:ins w:id="577" w:author="Greg Landry" w:date="2017-02-28T13:22:00Z"/>
        </w:rPr>
        <w:pPrChange w:id="578" w:author="Greg Landry" w:date="2017-02-28T13:22:00Z">
          <w:pPr>
            <w:pStyle w:val="ListParagraph"/>
            <w:numPr>
              <w:numId w:val="26"/>
            </w:numPr>
            <w:ind w:hanging="360"/>
          </w:pPr>
        </w:pPrChange>
      </w:pPr>
      <w:moveToRangeStart w:id="579" w:author="Greg Landry" w:date="2017-02-28T13:21:00Z" w:name="move476051444"/>
      <w:moveTo w:id="580" w:author="Greg Landry" w:date="2017-02-28T13:21:00Z">
        <w:del w:id="581" w:author="Greg Landry" w:date="2017-02-28T13:22:00Z">
          <w:r w:rsidDel="003569EB">
            <w:delText>Modify 03_blinkled.c to blink LED 1 every 250ms</w:delText>
          </w:r>
        </w:del>
      </w:moveTo>
      <w:ins w:id="582" w:author="Greg Landry" w:date="2017-02-28T13:22:00Z">
        <w:r>
          <w:t xml:space="preserve">Add code to 02_blinkled.c in the </w:t>
        </w:r>
      </w:ins>
      <w:ins w:id="583" w:author="Greg Landry" w:date="2017-02-28T13:23:00Z">
        <w:r>
          <w:t>infinite loop as</w:t>
        </w:r>
      </w:ins>
      <w:ins w:id="584" w:author="Greg Landry" w:date="2017-02-28T13:22:00Z">
        <w:r>
          <w:t xml:space="preserve"> indicated to do the following:</w:t>
        </w:r>
      </w:ins>
    </w:p>
    <w:p w14:paraId="3B683C6C" w14:textId="1E04AD29" w:rsidR="003569EB" w:rsidRDefault="003569EB">
      <w:pPr>
        <w:pStyle w:val="ListParagraph"/>
        <w:numPr>
          <w:ilvl w:val="1"/>
          <w:numId w:val="28"/>
        </w:numPr>
        <w:rPr>
          <w:ins w:id="585" w:author="Greg Landry" w:date="2017-02-28T13:22:00Z"/>
        </w:rPr>
        <w:pPrChange w:id="586" w:author="Greg Landry" w:date="2017-02-28T13:22:00Z">
          <w:pPr>
            <w:pStyle w:val="ListParagraph"/>
            <w:numPr>
              <w:numId w:val="26"/>
            </w:numPr>
            <w:ind w:hanging="360"/>
          </w:pPr>
        </w:pPrChange>
      </w:pPr>
      <w:ins w:id="587" w:author="Greg Landry" w:date="2017-02-28T13:22:00Z">
        <w:r>
          <w:t xml:space="preserve">Drive </w:t>
        </w:r>
      </w:ins>
      <w:ins w:id="588" w:author="Greg Landry" w:date="2017-02-28T13:24:00Z">
        <w:r>
          <w:t>WICED</w:t>
        </w:r>
        <w:del w:id="589" w:author="Greg Landry [2]" w:date="2017-08-28T16:45:00Z">
          <w:r w:rsidDel="0072719C">
            <w:delText>_SH</w:delText>
          </w:r>
        </w:del>
        <w:r>
          <w:t>_</w:t>
        </w:r>
      </w:ins>
      <w:ins w:id="590" w:author="Greg Landry" w:date="2017-02-28T13:22:00Z">
        <w:r>
          <w:t>LED</w:t>
        </w:r>
      </w:ins>
      <w:ins w:id="591" w:author="Greg Landry" w:date="2017-02-28T13:23:00Z">
        <w:r>
          <w:t>1</w:t>
        </w:r>
      </w:ins>
      <w:ins w:id="592" w:author="Greg Landry" w:date="2017-02-28T13:22:00Z">
        <w:r>
          <w:t xml:space="preserve"> low</w:t>
        </w:r>
      </w:ins>
      <w:moveTo w:id="593" w:author="Greg Landry" w:date="2017-02-28T13:21:00Z">
        <w:del w:id="594" w:author="Greg Landry" w:date="2017-02-28T13:24:00Z">
          <w:r w:rsidDel="003569EB">
            <w:delText>.</w:delText>
          </w:r>
        </w:del>
      </w:moveTo>
    </w:p>
    <w:p w14:paraId="06924D21" w14:textId="5B8D702A" w:rsidR="003569EB" w:rsidRDefault="003569EB">
      <w:pPr>
        <w:pStyle w:val="ListParagraph"/>
        <w:numPr>
          <w:ilvl w:val="1"/>
          <w:numId w:val="28"/>
        </w:numPr>
        <w:rPr>
          <w:ins w:id="595" w:author="Greg Landry" w:date="2017-02-28T13:22:00Z"/>
        </w:rPr>
        <w:pPrChange w:id="596" w:author="Greg Landry" w:date="2017-02-28T13:22:00Z">
          <w:pPr>
            <w:pStyle w:val="ListParagraph"/>
            <w:numPr>
              <w:numId w:val="26"/>
            </w:numPr>
            <w:ind w:hanging="360"/>
          </w:pPr>
        </w:pPrChange>
      </w:pPr>
      <w:ins w:id="597" w:author="Greg Landry" w:date="2017-02-28T13:22:00Z">
        <w:r>
          <w:t>Wait 250ms</w:t>
        </w:r>
      </w:ins>
    </w:p>
    <w:p w14:paraId="35A5A150" w14:textId="273446C3" w:rsidR="003569EB" w:rsidRDefault="003569EB">
      <w:pPr>
        <w:pStyle w:val="ListParagraph"/>
        <w:numPr>
          <w:ilvl w:val="1"/>
          <w:numId w:val="28"/>
        </w:numPr>
        <w:rPr>
          <w:ins w:id="598" w:author="Greg Landry" w:date="2017-02-28T13:22:00Z"/>
        </w:rPr>
        <w:pPrChange w:id="599" w:author="Greg Landry" w:date="2017-02-28T13:22:00Z">
          <w:pPr>
            <w:pStyle w:val="ListParagraph"/>
            <w:numPr>
              <w:numId w:val="26"/>
            </w:numPr>
            <w:ind w:hanging="360"/>
          </w:pPr>
        </w:pPrChange>
      </w:pPr>
      <w:ins w:id="600" w:author="Greg Landry" w:date="2017-02-28T13:22:00Z">
        <w:r>
          <w:t xml:space="preserve">Drive </w:t>
        </w:r>
      </w:ins>
      <w:ins w:id="601" w:author="Greg Landry" w:date="2017-02-28T13:24:00Z">
        <w:r>
          <w:t>WICED</w:t>
        </w:r>
        <w:del w:id="602" w:author="Greg Landry [2]" w:date="2017-08-28T16:45:00Z">
          <w:r w:rsidDel="0072719C">
            <w:delText>_SH</w:delText>
          </w:r>
        </w:del>
        <w:r>
          <w:t>_</w:t>
        </w:r>
      </w:ins>
      <w:ins w:id="603" w:author="Greg Landry" w:date="2017-02-28T13:22:00Z">
        <w:r>
          <w:t>LED</w:t>
        </w:r>
      </w:ins>
      <w:ins w:id="604" w:author="Greg Landry" w:date="2017-02-28T13:23:00Z">
        <w:r>
          <w:t>1</w:t>
        </w:r>
      </w:ins>
      <w:ins w:id="605" w:author="Greg Landry" w:date="2017-02-28T13:22:00Z">
        <w:r>
          <w:t xml:space="preserve"> high</w:t>
        </w:r>
      </w:ins>
    </w:p>
    <w:p w14:paraId="27188B28" w14:textId="1B8B7B36" w:rsidR="003569EB" w:rsidRDefault="003569EB">
      <w:pPr>
        <w:pStyle w:val="ListParagraph"/>
        <w:numPr>
          <w:ilvl w:val="1"/>
          <w:numId w:val="28"/>
        </w:numPr>
        <w:rPr>
          <w:moveTo w:id="606" w:author="Greg Landry" w:date="2017-02-28T13:21:00Z"/>
        </w:rPr>
        <w:pPrChange w:id="607" w:author="Greg Landry" w:date="2017-02-28T13:22:00Z">
          <w:pPr>
            <w:pStyle w:val="ListParagraph"/>
            <w:numPr>
              <w:numId w:val="26"/>
            </w:numPr>
            <w:ind w:hanging="360"/>
          </w:pPr>
        </w:pPrChange>
      </w:pPr>
      <w:ins w:id="608" w:author="Greg Landry" w:date="2017-02-28T13:22:00Z">
        <w:r>
          <w:t>Wait 250ms</w:t>
        </w:r>
      </w:ins>
    </w:p>
    <w:p w14:paraId="28E2D7FF" w14:textId="77777777" w:rsidR="003569EB" w:rsidRDefault="003569EB">
      <w:pPr>
        <w:pStyle w:val="ListParagraph"/>
        <w:numPr>
          <w:ilvl w:val="2"/>
          <w:numId w:val="26"/>
        </w:numPr>
        <w:rPr>
          <w:moveTo w:id="609" w:author="Greg Landry" w:date="2017-02-28T13:21:00Z"/>
        </w:rPr>
        <w:pPrChange w:id="610" w:author="Greg Landry" w:date="2017-02-28T13:23:00Z">
          <w:pPr>
            <w:pStyle w:val="ListParagraph"/>
            <w:numPr>
              <w:ilvl w:val="1"/>
              <w:numId w:val="26"/>
            </w:numPr>
            <w:ind w:left="1440" w:hanging="360"/>
          </w:pPr>
        </w:pPrChange>
      </w:pPr>
      <w:moveTo w:id="611" w:author="Greg Landry" w:date="2017-02-28T13:21:00Z">
        <w:r>
          <w:t>Hint: See the API documentation for the GPIO functions use to drive the LED high and low.</w:t>
        </w:r>
      </w:moveTo>
    </w:p>
    <w:p w14:paraId="21852688" w14:textId="77777777" w:rsidR="003569EB" w:rsidRPr="004F532B" w:rsidRDefault="003569EB">
      <w:pPr>
        <w:pStyle w:val="ListParagraph"/>
        <w:numPr>
          <w:ilvl w:val="2"/>
          <w:numId w:val="26"/>
        </w:numPr>
        <w:rPr>
          <w:moveTo w:id="612" w:author="Greg Landry" w:date="2017-02-28T13:21:00Z"/>
          <w:i/>
        </w:rPr>
        <w:pPrChange w:id="613" w:author="Greg Landry" w:date="2017-02-28T13:23:00Z">
          <w:pPr>
            <w:pStyle w:val="ListParagraph"/>
            <w:numPr>
              <w:ilvl w:val="1"/>
              <w:numId w:val="26"/>
            </w:numPr>
            <w:ind w:left="1440" w:hanging="360"/>
          </w:pPr>
        </w:pPrChange>
      </w:pPr>
      <w:moveTo w:id="614" w:author="Greg Landry" w:date="2017-02-28T13:21:00Z">
        <w:r>
          <w:t xml:space="preserve">Hint: Use the </w:t>
        </w:r>
        <w:proofErr w:type="spellStart"/>
        <w:r w:rsidRPr="00E945EE">
          <w:rPr>
            <w:i/>
          </w:rPr>
          <w:t>wiced_rtos_delay_</w:t>
        </w:r>
        <w:proofErr w:type="gramStart"/>
        <w:r w:rsidRPr="00E945EE">
          <w:rPr>
            <w:i/>
          </w:rPr>
          <w:t>milliseconds</w:t>
        </w:r>
        <w:proofErr w:type="spellEnd"/>
        <w:r>
          <w:rPr>
            <w:i/>
          </w:rPr>
          <w:t>(</w:t>
        </w:r>
        <w:proofErr w:type="gramEnd"/>
        <w:r>
          <w:rPr>
            <w:i/>
          </w:rPr>
          <w:t>)</w:t>
        </w:r>
        <w:r>
          <w:t xml:space="preserve"> function for the delay.</w:t>
        </w:r>
      </w:moveTo>
    </w:p>
    <w:moveToRangeEnd w:id="579"/>
    <w:p w14:paraId="550DE18C" w14:textId="3D287F0D" w:rsidR="00F07B57" w:rsidDel="003569EB" w:rsidRDefault="00F07B57" w:rsidP="00F07B57">
      <w:pPr>
        <w:pStyle w:val="ListParagraph"/>
        <w:numPr>
          <w:ilvl w:val="0"/>
          <w:numId w:val="28"/>
        </w:numPr>
        <w:rPr>
          <w:del w:id="615" w:author="Greg Landry" w:date="2017-02-28T13:20:00Z"/>
        </w:rPr>
      </w:pPr>
      <w:del w:id="616" w:author="Greg Landry" w:date="2017-02-28T13:20:00Z">
        <w:r w:rsidDel="003569EB">
          <w:delText>Copy the project called “</w:delText>
        </w:r>
        <w:r w:rsidRPr="00F93C15" w:rsidDel="003569EB">
          <w:delText>0</w:delText>
        </w:r>
        <w:r w:rsidR="009E0C19" w:rsidRPr="00F93C15" w:rsidDel="003569EB">
          <w:delText>2</w:delText>
        </w:r>
        <w:r w:rsidRPr="00F93C15" w:rsidDel="003569EB">
          <w:delText>_template</w:delText>
        </w:r>
        <w:r w:rsidDel="003569EB">
          <w:delText xml:space="preserve">” from </w:delText>
        </w:r>
        <w:r w:rsidR="00B37D5E" w:rsidRPr="00F93C15" w:rsidDel="003569EB">
          <w:rPr>
            <w:i/>
          </w:rPr>
          <w:delText>WA-101 Files/</w:delText>
        </w:r>
        <w:r w:rsidR="004114C8" w:rsidRPr="00F93C15" w:rsidDel="003569EB">
          <w:rPr>
            <w:i/>
          </w:rPr>
          <w:delText>projects/WICED</w:delText>
        </w:r>
        <w:r w:rsidR="00B37D5E" w:rsidRPr="00F93C15" w:rsidDel="003569EB">
          <w:rPr>
            <w:i/>
          </w:rPr>
          <w:delText>/</w:delText>
        </w:r>
        <w:r w:rsidRPr="00F93C15" w:rsidDel="003569EB">
          <w:rPr>
            <w:i/>
          </w:rPr>
          <w:delText>w</w:delText>
        </w:r>
      </w:del>
      <w:del w:id="617" w:author="Greg Landry" w:date="2017-02-28T13:09:00Z">
        <w:r w:rsidRPr="00F93C15" w:rsidDel="00857162">
          <w:rPr>
            <w:i/>
          </w:rPr>
          <w:delText>a</w:delText>
        </w:r>
      </w:del>
      <w:del w:id="618" w:author="Greg Landry" w:date="2017-02-28T13:20:00Z">
        <w:r w:rsidRPr="00F93C15" w:rsidDel="003569EB">
          <w:rPr>
            <w:i/>
          </w:rPr>
          <w:delText>101key/0</w:delText>
        </w:r>
        <w:r w:rsidR="004114C8" w:rsidRPr="00F93C15" w:rsidDel="003569EB">
          <w:rPr>
            <w:i/>
          </w:rPr>
          <w:delText>2</w:delText>
        </w:r>
        <w:r w:rsidDel="003569EB">
          <w:delText xml:space="preserve"> into </w:delText>
        </w:r>
        <w:r w:rsidRPr="00F93C15" w:rsidDel="003569EB">
          <w:rPr>
            <w:i/>
          </w:rPr>
          <w:delText>w</w:delText>
        </w:r>
      </w:del>
      <w:del w:id="619" w:author="Greg Landry" w:date="2017-02-28T13:09:00Z">
        <w:r w:rsidRPr="00F93C15" w:rsidDel="00857162">
          <w:rPr>
            <w:i/>
          </w:rPr>
          <w:delText>a</w:delText>
        </w:r>
      </w:del>
      <w:del w:id="620" w:author="Greg Landry" w:date="2017-02-28T13:20:00Z">
        <w:r w:rsidRPr="00F93C15" w:rsidDel="003569EB">
          <w:rPr>
            <w:i/>
          </w:rPr>
          <w:delText>101/0</w:delText>
        </w:r>
        <w:r w:rsidR="004114C8" w:rsidRPr="00F93C15" w:rsidDel="003569EB">
          <w:rPr>
            <w:i/>
          </w:rPr>
          <w:delText>2</w:delText>
        </w:r>
        <w:r w:rsidDel="003569EB">
          <w:delText>.</w:delText>
        </w:r>
      </w:del>
    </w:p>
    <w:p w14:paraId="10929F30" w14:textId="5244BA5D" w:rsidR="00F07B57" w:rsidDel="003569EB" w:rsidRDefault="00F07B57" w:rsidP="00F07B57">
      <w:pPr>
        <w:pStyle w:val="ListParagraph"/>
        <w:numPr>
          <w:ilvl w:val="0"/>
          <w:numId w:val="28"/>
        </w:numPr>
        <w:rPr>
          <w:del w:id="621" w:author="Greg Landry" w:date="2017-02-28T13:20:00Z"/>
        </w:rPr>
      </w:pPr>
      <w:del w:id="622" w:author="Greg Landry" w:date="2017-02-28T13:20:00Z">
        <w:r w:rsidDel="003569EB">
          <w:delText xml:space="preserve">Rename the template project to </w:delText>
        </w:r>
        <w:r w:rsidR="004F532B" w:rsidDel="003569EB">
          <w:delText>“</w:delText>
        </w:r>
        <w:r w:rsidDel="003569EB">
          <w:delText>0</w:delText>
        </w:r>
        <w:r w:rsidR="009E0C19" w:rsidDel="003569EB">
          <w:delText>3</w:delText>
        </w:r>
        <w:r w:rsidDel="003569EB">
          <w:delText>_blinkled</w:delText>
        </w:r>
        <w:r w:rsidR="004F532B" w:rsidDel="003569EB">
          <w:delText>”</w:delText>
        </w:r>
        <w:r w:rsidR="00186DD2" w:rsidDel="003569EB">
          <w:delText>.</w:delText>
        </w:r>
      </w:del>
    </w:p>
    <w:p w14:paraId="63F1BA6B" w14:textId="100A14F9" w:rsidR="00F07B57" w:rsidDel="003569EB" w:rsidRDefault="00186DD2" w:rsidP="00F07B57">
      <w:pPr>
        <w:pStyle w:val="ListParagraph"/>
        <w:numPr>
          <w:ilvl w:val="1"/>
          <w:numId w:val="28"/>
        </w:numPr>
        <w:rPr>
          <w:del w:id="623" w:author="Greg Landry" w:date="2017-02-28T13:20:00Z"/>
        </w:rPr>
      </w:pPr>
      <w:del w:id="624" w:author="Greg Landry" w:date="2017-02-28T13:20:00Z">
        <w:r w:rsidDel="003569EB">
          <w:delText>Hint: R</w:delText>
        </w:r>
        <w:r w:rsidR="00F07B57" w:rsidDel="003569EB">
          <w:delText>emember to change the name</w:delText>
        </w:r>
        <w:r w:rsidDel="003569EB">
          <w:delText>s</w:delText>
        </w:r>
        <w:r w:rsidR="003D260C" w:rsidDel="003569EB">
          <w:delText xml:space="preserve"> of the C file and make</w:delText>
        </w:r>
        <w:r w:rsidR="00F07B57" w:rsidDel="003569EB">
          <w:delText>file to match the project name</w:delText>
        </w:r>
        <w:r w:rsidDel="003569EB">
          <w:delText>.</w:delText>
        </w:r>
      </w:del>
    </w:p>
    <w:p w14:paraId="5B550F19" w14:textId="4C16B71A" w:rsidR="00F07B57" w:rsidDel="003569EB" w:rsidRDefault="00541C81" w:rsidP="00F07B57">
      <w:pPr>
        <w:pStyle w:val="ListParagraph"/>
        <w:numPr>
          <w:ilvl w:val="0"/>
          <w:numId w:val="28"/>
        </w:numPr>
        <w:rPr>
          <w:del w:id="625" w:author="Greg Landry" w:date="2017-02-28T13:20:00Z"/>
        </w:rPr>
      </w:pPr>
      <w:del w:id="626" w:author="Greg Landry" w:date="2017-02-28T13:20:00Z">
        <w:r w:rsidDel="003569EB">
          <w:delText>Modify the make</w:delText>
        </w:r>
        <w:r w:rsidR="00F07B57" w:rsidDel="003569EB">
          <w:delText>file as necessary</w:delText>
        </w:r>
        <w:r w:rsidR="00186DD2" w:rsidDel="003569EB">
          <w:delText>.</w:delText>
        </w:r>
      </w:del>
    </w:p>
    <w:p w14:paraId="0B15A0E9" w14:textId="35233D2E" w:rsidR="00F07B57" w:rsidRDefault="00F07B57" w:rsidP="00F07B57">
      <w:pPr>
        <w:pStyle w:val="ListParagraph"/>
        <w:numPr>
          <w:ilvl w:val="0"/>
          <w:numId w:val="28"/>
        </w:numPr>
      </w:pPr>
      <w:r>
        <w:t>Create a make target for your new project</w:t>
      </w:r>
      <w:r w:rsidR="00186DD2">
        <w:t>.</w:t>
      </w:r>
    </w:p>
    <w:p w14:paraId="6D1E859B" w14:textId="383D808E" w:rsidR="009420A1" w:rsidRDefault="009420A1" w:rsidP="009420A1">
      <w:pPr>
        <w:pStyle w:val="ListParagraph"/>
        <w:numPr>
          <w:ilvl w:val="1"/>
          <w:numId w:val="28"/>
        </w:numPr>
        <w:rPr>
          <w:ins w:id="627" w:author="Greg Landry" w:date="2017-02-28T13:21:00Z"/>
        </w:rPr>
      </w:pPr>
      <w:r>
        <w:t xml:space="preserve">Hint: If you right click on an existing make target and select “New” the target name will start out as “Copy </w:t>
      </w:r>
      <w:proofErr w:type="gramStart"/>
      <w:r>
        <w:t>of</w:t>
      </w:r>
      <w:r w:rsidR="00094EEF">
        <w:t xml:space="preserve"> </w:t>
      </w:r>
      <w:r>
        <w:t>”</w:t>
      </w:r>
      <w:proofErr w:type="gramEnd"/>
      <w:r>
        <w:t xml:space="preserve"> followed by the existing target name. This makes it easy to setup a new target from an existing one that is similar.</w:t>
      </w:r>
      <w:r w:rsidR="000E293B">
        <w:t xml:space="preserve"> Make sure you remove “Copy of </w:t>
      </w:r>
      <w:proofErr w:type="gramStart"/>
      <w:r w:rsidR="000E293B">
        <w:t>“ from</w:t>
      </w:r>
      <w:proofErr w:type="gramEnd"/>
      <w:r w:rsidR="000E293B">
        <w:t xml:space="preserve"> the beginning of the new target’s name (including the space after “of “).</w:t>
      </w:r>
    </w:p>
    <w:p w14:paraId="0751407D" w14:textId="77777777" w:rsidR="003569EB" w:rsidRPr="00CC54D7" w:rsidRDefault="003569EB" w:rsidP="003569EB">
      <w:pPr>
        <w:pStyle w:val="ListParagraph"/>
        <w:numPr>
          <w:ilvl w:val="0"/>
          <w:numId w:val="28"/>
        </w:numPr>
        <w:rPr>
          <w:moveTo w:id="628" w:author="Greg Landry" w:date="2017-02-28T13:23:00Z"/>
          <w:i/>
        </w:rPr>
      </w:pPr>
      <w:moveToRangeStart w:id="629" w:author="Greg Landry" w:date="2017-02-28T13:23:00Z" w:name="move476051539"/>
      <w:moveTo w:id="630" w:author="Greg Landry" w:date="2017-02-28T13:23:00Z">
        <w:r>
          <w:t>Program your project to the board.</w:t>
        </w:r>
      </w:moveTo>
    </w:p>
    <w:p w14:paraId="5323BE3F" w14:textId="77777777" w:rsidR="003569EB" w:rsidRPr="00111945" w:rsidRDefault="003569EB">
      <w:pPr>
        <w:pStyle w:val="ListParagraph"/>
        <w:numPr>
          <w:ilvl w:val="0"/>
          <w:numId w:val="47"/>
        </w:numPr>
        <w:rPr>
          <w:moveTo w:id="631" w:author="Greg Landry" w:date="2017-02-28T13:23:00Z"/>
          <w:i/>
        </w:rPr>
        <w:pPrChange w:id="632" w:author="Greg Landry" w:date="2017-02-28T13:23:00Z">
          <w:pPr>
            <w:pStyle w:val="ListParagraph"/>
            <w:numPr>
              <w:ilvl w:val="1"/>
              <w:numId w:val="26"/>
            </w:numPr>
            <w:ind w:left="1440" w:hanging="360"/>
          </w:pPr>
        </w:pPrChange>
      </w:pPr>
      <w:moveTo w:id="633" w:author="Greg Landry" w:date="2017-02-28T13:23:00Z">
        <w:r>
          <w:lastRenderedPageBreak/>
          <w:t>Hint: Be sure to save the files before building or else you will be building the old project. You can set “Window &gt; Preferences &gt; General &gt; Workspace &gt; Save automatically before build” if you want WICED Studio to save any changed files automatically before every build.</w:t>
        </w:r>
      </w:moveTo>
    </w:p>
    <w:p w14:paraId="1D465D21" w14:textId="77777777" w:rsidR="003569EB" w:rsidRDefault="003569EB" w:rsidP="003569EB">
      <w:pPr>
        <w:ind w:left="360"/>
        <w:rPr>
          <w:moveTo w:id="634" w:author="Greg Landry" w:date="2017-02-28T13:23:00Z"/>
        </w:rPr>
      </w:pPr>
      <w:moveTo w:id="635" w:author="Greg Landry" w:date="2017-02-28T13:23:00Z">
        <w:r w:rsidRPr="00AB729A">
          <w:rPr>
            <w:u w:val="single"/>
          </w:rPr>
          <w:t>Questions to answer</w:t>
        </w:r>
        <w:r>
          <w:t>:</w:t>
        </w:r>
      </w:moveTo>
    </w:p>
    <w:p w14:paraId="2F6F7BE1" w14:textId="77777777" w:rsidR="003569EB" w:rsidRDefault="003569EB" w:rsidP="003569EB">
      <w:pPr>
        <w:ind w:left="360"/>
        <w:rPr>
          <w:moveTo w:id="636" w:author="Greg Landry" w:date="2017-02-28T13:23:00Z"/>
        </w:rPr>
      </w:pPr>
      <w:moveTo w:id="637" w:author="Greg Landry" w:date="2017-02-28T13:23:00Z">
        <w:r>
          <w:t xml:space="preserve">Why can’t you read the value of the LED using the </w:t>
        </w:r>
        <w:proofErr w:type="spellStart"/>
        <w:r w:rsidRPr="00E945EE">
          <w:rPr>
            <w:i/>
          </w:rPr>
          <w:t>wiced_gpio_input_</w:t>
        </w:r>
        <w:proofErr w:type="gramStart"/>
        <w:r w:rsidRPr="00E945EE">
          <w:rPr>
            <w:i/>
          </w:rPr>
          <w:t>get</w:t>
        </w:r>
        <w:proofErr w:type="spellEnd"/>
        <w:r>
          <w:rPr>
            <w:i/>
          </w:rPr>
          <w:t>(</w:t>
        </w:r>
        <w:proofErr w:type="gramEnd"/>
        <w:r>
          <w:rPr>
            <w:i/>
          </w:rPr>
          <w:t>)</w:t>
        </w:r>
        <w:r>
          <w:t xml:space="preserve"> function instead of using a variable to remember the state?</w:t>
        </w:r>
      </w:moveTo>
    </w:p>
    <w:p w14:paraId="62F025C0" w14:textId="77777777" w:rsidR="003569EB" w:rsidRDefault="003569EB" w:rsidP="003569EB">
      <w:pPr>
        <w:ind w:left="360"/>
        <w:rPr>
          <w:moveTo w:id="638" w:author="Greg Landry" w:date="2017-02-28T13:23:00Z"/>
        </w:rPr>
      </w:pPr>
    </w:p>
    <w:p w14:paraId="31E52DBD" w14:textId="6A1AD978" w:rsidR="003569EB" w:rsidRDefault="003569EB" w:rsidP="003569EB">
      <w:pPr>
        <w:ind w:left="360"/>
        <w:rPr>
          <w:moveTo w:id="639" w:author="Greg Landry" w:date="2017-02-28T13:23:00Z"/>
        </w:rPr>
      </w:pPr>
      <w:moveTo w:id="640" w:author="Greg Landry" w:date="2017-02-28T13:23:00Z">
        <w:r>
          <w:t xml:space="preserve">In what file and on what line does the </w:t>
        </w:r>
      </w:moveTo>
      <w:ins w:id="641" w:author="Greg Landry" w:date="2017-02-28T13:24:00Z">
        <w:r>
          <w:t>WICED</w:t>
        </w:r>
        <w:del w:id="642" w:author="Greg Landry [2]" w:date="2017-08-28T16:45:00Z">
          <w:r w:rsidDel="0072719C">
            <w:delText>_SH</w:delText>
          </w:r>
        </w:del>
        <w:r>
          <w:t>_</w:t>
        </w:r>
      </w:ins>
      <w:moveTo w:id="643" w:author="Greg Landry" w:date="2017-02-28T13:23:00Z">
        <w:del w:id="644" w:author="Greg Landry" w:date="2017-02-28T13:24:00Z">
          <w:r w:rsidDel="003569EB">
            <w:delText>WICED_</w:delText>
          </w:r>
        </w:del>
        <w:r>
          <w:t>LED1 get assigned to the correct pin for this kit?</w:t>
        </w:r>
      </w:moveTo>
    </w:p>
    <w:p w14:paraId="40187038" w14:textId="77777777" w:rsidR="003569EB" w:rsidRDefault="003569EB" w:rsidP="003569EB">
      <w:pPr>
        <w:ind w:left="360"/>
        <w:rPr>
          <w:moveTo w:id="645" w:author="Greg Landry" w:date="2017-02-28T13:23:00Z"/>
        </w:rPr>
      </w:pPr>
    </w:p>
    <w:p w14:paraId="0495F5E8" w14:textId="2042529E" w:rsidR="003569EB" w:rsidRDefault="003569EB" w:rsidP="003569EB">
      <w:pPr>
        <w:ind w:left="360"/>
        <w:rPr>
          <w:moveTo w:id="646" w:author="Greg Landry" w:date="2017-02-28T13:23:00Z"/>
        </w:rPr>
      </w:pPr>
      <w:moveTo w:id="647" w:author="Greg Landry" w:date="2017-02-28T13:23:00Z">
        <w:r>
          <w:t xml:space="preserve">In what file and on what line is the pin connected to </w:t>
        </w:r>
        <w:del w:id="648" w:author="Greg Landry" w:date="2017-04-04T13:41:00Z">
          <w:r w:rsidDel="003D4308">
            <w:delText xml:space="preserve">the </w:delText>
          </w:r>
        </w:del>
        <w:del w:id="649" w:author="Greg Landry" w:date="2017-06-15T21:18:00Z">
          <w:r w:rsidDel="00632C41">
            <w:delText>L</w:delText>
          </w:r>
        </w:del>
      </w:moveTo>
      <w:ins w:id="650" w:author="Greg Landry" w:date="2017-04-04T13:41:00Z">
        <w:r w:rsidR="003D4308">
          <w:t>WICED</w:t>
        </w:r>
        <w:del w:id="651" w:author="Greg Landry [2]" w:date="2017-08-28T16:45:00Z">
          <w:r w:rsidR="003D4308" w:rsidDel="0072719C">
            <w:delText>_SH</w:delText>
          </w:r>
        </w:del>
        <w:r w:rsidR="003D4308">
          <w:t>_L</w:t>
        </w:r>
      </w:ins>
      <w:moveTo w:id="652" w:author="Greg Landry" w:date="2017-02-28T13:23:00Z">
        <w:r>
          <w:t>ED</w:t>
        </w:r>
      </w:moveTo>
      <w:ins w:id="653" w:author="Greg Landry" w:date="2017-04-04T13:41:00Z">
        <w:r w:rsidR="003D4308">
          <w:t>1</w:t>
        </w:r>
      </w:ins>
      <w:moveTo w:id="654" w:author="Greg Landry" w:date="2017-02-28T13:23:00Z">
        <w:r>
          <w:t xml:space="preserve"> set as an output?</w:t>
        </w:r>
      </w:moveTo>
    </w:p>
    <w:moveToRangeEnd w:id="629"/>
    <w:p w14:paraId="28FA623B" w14:textId="77777777" w:rsidR="003569EB" w:rsidRPr="00F07B57" w:rsidRDefault="003569EB">
      <w:pPr>
        <w:pStyle w:val="ListParagraph"/>
        <w:pPrChange w:id="655" w:author="Greg Landry" w:date="2017-02-28T13:24:00Z">
          <w:pPr>
            <w:pStyle w:val="ListParagraph"/>
            <w:numPr>
              <w:ilvl w:val="1"/>
              <w:numId w:val="28"/>
            </w:numPr>
            <w:ind w:left="1440" w:hanging="360"/>
          </w:pPr>
        </w:pPrChange>
      </w:pPr>
    </w:p>
    <w:p w14:paraId="70BE4343" w14:textId="477B5F11" w:rsidR="00C6527E" w:rsidDel="003569EB" w:rsidRDefault="00C6527E" w:rsidP="00C6527E">
      <w:pPr>
        <w:rPr>
          <w:del w:id="656" w:author="Greg Landry" w:date="2017-02-28T13:21:00Z"/>
        </w:rPr>
      </w:pPr>
      <w:del w:id="657" w:author="Greg Landry" w:date="2017-02-28T13:21:00Z">
        <w:r w:rsidDel="003569EB">
          <w:delText>The remaining projects involve using either the kit or the kit with the shield attached. For those that require the shield, it is indicated in the project title. For the other projects, you can remove the shield board if you want to have easier access to the base board (i.e. button, ambient light sensor, LEDs).</w:delText>
        </w:r>
      </w:del>
    </w:p>
    <w:p w14:paraId="1A9B7775" w14:textId="7F81933C" w:rsidR="00C6527E" w:rsidDel="003569EB" w:rsidRDefault="00C6527E" w:rsidP="00C6527E">
      <w:pPr>
        <w:rPr>
          <w:del w:id="658" w:author="Greg Landry" w:date="2017-02-28T13:21:00Z"/>
        </w:rPr>
      </w:pPr>
      <w:del w:id="659" w:author="Greg Landry" w:date="2017-02-28T13:21:00Z">
        <w:r w:rsidDel="003569EB">
          <w:delText>The shield is designed to be powered from the base board. It is not necessary to connect a USB mini-B cable to the shield board unless you want to reprogram the PSoC 4 on the shield. In fact, the base board cannot be programmed if the shield is connected to a USB mini-B cable.</w:delText>
        </w:r>
      </w:del>
    </w:p>
    <w:p w14:paraId="6BAEED17" w14:textId="53749805" w:rsidR="00655B73" w:rsidRDefault="001F5F35" w:rsidP="003D6D99">
      <w:pPr>
        <w:pStyle w:val="Heading3"/>
      </w:pPr>
      <w:del w:id="660" w:author="Greg Landry" w:date="2017-02-28T13:08:00Z">
        <w:r w:rsidDel="00857162">
          <w:delText>0</w:delText>
        </w:r>
        <w:r w:rsidR="007C5D70" w:rsidDel="00857162">
          <w:delText>3</w:delText>
        </w:r>
        <w:r w:rsidR="003D6D99" w:rsidDel="00857162">
          <w:delText xml:space="preserve"> </w:delText>
        </w:r>
      </w:del>
      <w:ins w:id="661" w:author="Greg Landry" w:date="2017-02-28T13:08:00Z">
        <w:r w:rsidR="00857162">
          <w:t>0</w:t>
        </w:r>
      </w:ins>
      <w:ins w:id="662" w:author="Greg Landry" w:date="2017-02-28T13:35:00Z">
        <w:r w:rsidR="00FD18A1">
          <w:t>3</w:t>
        </w:r>
      </w:ins>
      <w:ins w:id="663" w:author="Greg Landry" w:date="2017-02-28T13:08:00Z">
        <w:r w:rsidR="00857162">
          <w:t xml:space="preserve"> </w:t>
        </w:r>
      </w:ins>
      <w:r w:rsidR="004A35DF">
        <w:t>(</w:t>
      </w:r>
      <w:r w:rsidR="00E67956">
        <w:t>GPIO</w:t>
      </w:r>
      <w:r w:rsidR="004A35DF">
        <w:t xml:space="preserve">) </w:t>
      </w:r>
      <w:del w:id="664" w:author="Greg Landry" w:date="2017-02-28T13:28:00Z">
        <w:r w:rsidR="00111945" w:rsidDel="00321D5B">
          <w:delText>Blink an LED</w:delText>
        </w:r>
      </w:del>
      <w:ins w:id="665" w:author="Greg Landry" w:date="2017-02-28T13:28:00Z">
        <w:r w:rsidR="00321D5B">
          <w:t>Add Debug Printing to the LED Blink Project</w:t>
        </w:r>
      </w:ins>
    </w:p>
    <w:p w14:paraId="034A0C7D" w14:textId="4F2581A0" w:rsidR="00111945" w:rsidDel="003569EB" w:rsidRDefault="00186DD2">
      <w:pPr>
        <w:pStyle w:val="ListParagraph"/>
        <w:numPr>
          <w:ilvl w:val="0"/>
          <w:numId w:val="28"/>
        </w:numPr>
        <w:rPr>
          <w:moveFrom w:id="666" w:author="Greg Landry" w:date="2017-02-28T13:21:00Z"/>
        </w:rPr>
        <w:pPrChange w:id="667" w:author="Greg Landry" w:date="2017-02-28T13:22:00Z">
          <w:pPr>
            <w:pStyle w:val="ListParagraph"/>
            <w:numPr>
              <w:numId w:val="26"/>
            </w:numPr>
            <w:ind w:hanging="360"/>
          </w:pPr>
        </w:pPrChange>
      </w:pPr>
      <w:moveFromRangeStart w:id="668" w:author="Greg Landry" w:date="2017-02-28T13:21:00Z" w:name="move476051444"/>
      <w:moveFrom w:id="669" w:author="Greg Landry" w:date="2017-02-28T13:21:00Z">
        <w:r w:rsidDel="003569EB">
          <w:t>Modify 03</w:t>
        </w:r>
        <w:r w:rsidR="00111945" w:rsidDel="003569EB">
          <w:t xml:space="preserve">_blinkled.c to blink LED </w:t>
        </w:r>
        <w:r w:rsidR="008D10B4" w:rsidDel="003569EB">
          <w:t xml:space="preserve">1 </w:t>
        </w:r>
        <w:r w:rsidR="00111945" w:rsidDel="003569EB">
          <w:t>every 250ms</w:t>
        </w:r>
        <w:r w:rsidDel="003569EB">
          <w:t>.</w:t>
        </w:r>
      </w:moveFrom>
    </w:p>
    <w:p w14:paraId="37AA3779" w14:textId="4DCFA8FB" w:rsidR="001E7F3A" w:rsidDel="003569EB" w:rsidRDefault="001E7F3A">
      <w:pPr>
        <w:pStyle w:val="ListParagraph"/>
        <w:numPr>
          <w:ilvl w:val="0"/>
          <w:numId w:val="28"/>
        </w:numPr>
        <w:rPr>
          <w:moveFrom w:id="670" w:author="Greg Landry" w:date="2017-02-28T13:21:00Z"/>
        </w:rPr>
        <w:pPrChange w:id="671" w:author="Greg Landry" w:date="2017-02-28T13:22:00Z">
          <w:pPr>
            <w:pStyle w:val="ListParagraph"/>
            <w:numPr>
              <w:ilvl w:val="1"/>
              <w:numId w:val="26"/>
            </w:numPr>
            <w:ind w:left="1440" w:hanging="360"/>
          </w:pPr>
        </w:pPrChange>
      </w:pPr>
      <w:moveFrom w:id="672" w:author="Greg Landry" w:date="2017-02-28T13:21:00Z">
        <w:r w:rsidDel="003569EB">
          <w:t>Hint: Se</w:t>
        </w:r>
        <w:r w:rsidR="00B20FD2" w:rsidDel="003569EB">
          <w:t xml:space="preserve">e the API documentation for the GPIO </w:t>
        </w:r>
        <w:r w:rsidDel="003569EB">
          <w:t>functions use to drive the LED high and low.</w:t>
        </w:r>
      </w:moveFrom>
    </w:p>
    <w:p w14:paraId="10DDD53C" w14:textId="23C443C2" w:rsidR="00111945" w:rsidRPr="004F532B" w:rsidDel="003569EB" w:rsidRDefault="00111945">
      <w:pPr>
        <w:pStyle w:val="ListParagraph"/>
        <w:numPr>
          <w:ilvl w:val="0"/>
          <w:numId w:val="28"/>
        </w:numPr>
        <w:rPr>
          <w:moveFrom w:id="673" w:author="Greg Landry" w:date="2017-02-28T13:21:00Z"/>
          <w:i/>
        </w:rPr>
        <w:pPrChange w:id="674" w:author="Greg Landry" w:date="2017-02-28T13:22:00Z">
          <w:pPr>
            <w:pStyle w:val="ListParagraph"/>
            <w:numPr>
              <w:ilvl w:val="1"/>
              <w:numId w:val="26"/>
            </w:numPr>
            <w:ind w:left="1440" w:hanging="360"/>
          </w:pPr>
        </w:pPrChange>
      </w:pPr>
      <w:moveFrom w:id="675" w:author="Greg Landry" w:date="2017-02-28T13:21:00Z">
        <w:r w:rsidDel="003569EB">
          <w:t xml:space="preserve">Hint: </w:t>
        </w:r>
        <w:r w:rsidR="00186DD2" w:rsidDel="003569EB">
          <w:t>U</w:t>
        </w:r>
        <w:r w:rsidR="00E945EE" w:rsidDel="003569EB">
          <w:t xml:space="preserve">se the </w:t>
        </w:r>
        <w:r w:rsidR="00E945EE" w:rsidRPr="00E945EE" w:rsidDel="003569EB">
          <w:rPr>
            <w:i/>
          </w:rPr>
          <w:t>wiced_rtos_delay_milliseconds</w:t>
        </w:r>
        <w:r w:rsidR="00D56A66" w:rsidDel="003569EB">
          <w:rPr>
            <w:i/>
          </w:rPr>
          <w:t>()</w:t>
        </w:r>
        <w:r w:rsidR="00E945EE" w:rsidDel="003569EB">
          <w:t xml:space="preserve"> function for the delay</w:t>
        </w:r>
        <w:r w:rsidR="00186DD2" w:rsidDel="003569EB">
          <w:t>.</w:t>
        </w:r>
      </w:moveFrom>
    </w:p>
    <w:p w14:paraId="56087B7C" w14:textId="5D2FCA31" w:rsidR="004F532B" w:rsidRPr="00CC54D7" w:rsidDel="003569EB" w:rsidRDefault="004F532B">
      <w:pPr>
        <w:pStyle w:val="ListParagraph"/>
        <w:numPr>
          <w:ilvl w:val="0"/>
          <w:numId w:val="28"/>
        </w:numPr>
        <w:rPr>
          <w:moveFrom w:id="676" w:author="Greg Landry" w:date="2017-02-28T13:23:00Z"/>
          <w:i/>
        </w:rPr>
        <w:pPrChange w:id="677" w:author="Greg Landry" w:date="2017-02-28T13:22:00Z">
          <w:pPr>
            <w:pStyle w:val="ListParagraph"/>
            <w:numPr>
              <w:numId w:val="26"/>
            </w:numPr>
            <w:ind w:hanging="360"/>
          </w:pPr>
        </w:pPrChange>
      </w:pPr>
      <w:moveFromRangeStart w:id="678" w:author="Greg Landry" w:date="2017-02-28T13:23:00Z" w:name="move476051539"/>
      <w:moveFromRangeEnd w:id="668"/>
      <w:moveFrom w:id="679" w:author="Greg Landry" w:date="2017-02-28T13:23:00Z">
        <w:r w:rsidDel="003569EB">
          <w:t>Program your project to the board</w:t>
        </w:r>
        <w:r w:rsidR="00186DD2" w:rsidDel="003569EB">
          <w:t>.</w:t>
        </w:r>
      </w:moveFrom>
    </w:p>
    <w:p w14:paraId="21098397" w14:textId="75017A58" w:rsidR="00CC54D7" w:rsidRPr="00111945" w:rsidDel="003569EB" w:rsidRDefault="00CC54D7" w:rsidP="00CC54D7">
      <w:pPr>
        <w:pStyle w:val="ListParagraph"/>
        <w:numPr>
          <w:ilvl w:val="1"/>
          <w:numId w:val="26"/>
        </w:numPr>
        <w:rPr>
          <w:moveFrom w:id="680" w:author="Greg Landry" w:date="2017-02-28T13:23:00Z"/>
          <w:i/>
        </w:rPr>
      </w:pPr>
      <w:moveFrom w:id="681" w:author="Greg Landry" w:date="2017-02-28T13:23:00Z">
        <w:r w:rsidDel="003569EB">
          <w:t xml:space="preserve">Hint: Be sure to save the files before building or else you will be building the old project. You can set “Window &gt; Preferences &gt; General &gt; Workspace &gt; Save automatically before build” if you want </w:t>
        </w:r>
        <w:r w:rsidR="00DD6F5E" w:rsidDel="003569EB">
          <w:t>WICED Studio</w:t>
        </w:r>
        <w:r w:rsidDel="003569EB">
          <w:t xml:space="preserve"> to save any changed files automatically before every build.</w:t>
        </w:r>
      </w:moveFrom>
    </w:p>
    <w:p w14:paraId="51CFC620" w14:textId="56FABA42" w:rsidR="00E945EE" w:rsidDel="003569EB" w:rsidRDefault="00E945EE" w:rsidP="00E945EE">
      <w:pPr>
        <w:ind w:left="360"/>
        <w:rPr>
          <w:moveFrom w:id="682" w:author="Greg Landry" w:date="2017-02-28T13:23:00Z"/>
        </w:rPr>
      </w:pPr>
      <w:moveFrom w:id="683" w:author="Greg Landry" w:date="2017-02-28T13:23:00Z">
        <w:r w:rsidRPr="00AB729A" w:rsidDel="003569EB">
          <w:rPr>
            <w:u w:val="single"/>
          </w:rPr>
          <w:t>Questions to answer</w:t>
        </w:r>
        <w:r w:rsidDel="003569EB">
          <w:t>:</w:t>
        </w:r>
      </w:moveFrom>
    </w:p>
    <w:p w14:paraId="544D1098" w14:textId="7525A408" w:rsidR="00047604" w:rsidDel="003569EB" w:rsidRDefault="00E945EE" w:rsidP="00047604">
      <w:pPr>
        <w:ind w:left="360"/>
        <w:rPr>
          <w:moveFrom w:id="684" w:author="Greg Landry" w:date="2017-02-28T13:23:00Z"/>
        </w:rPr>
      </w:pPr>
      <w:moveFrom w:id="685" w:author="Greg Landry" w:date="2017-02-28T13:23:00Z">
        <w:r w:rsidDel="003569EB">
          <w:t xml:space="preserve">Why can’t you read the value of the LED using the </w:t>
        </w:r>
        <w:r w:rsidRPr="00E945EE" w:rsidDel="003569EB">
          <w:rPr>
            <w:i/>
          </w:rPr>
          <w:t>wiced_gpio_input_get</w:t>
        </w:r>
        <w:r w:rsidR="00CC48DF" w:rsidDel="003569EB">
          <w:rPr>
            <w:i/>
          </w:rPr>
          <w:t>()</w:t>
        </w:r>
        <w:r w:rsidDel="003569EB">
          <w:t xml:space="preserve"> function</w:t>
        </w:r>
        <w:r w:rsidR="00000936" w:rsidDel="003569EB">
          <w:t xml:space="preserve"> instead of using a variable to remember the state</w:t>
        </w:r>
        <w:r w:rsidDel="003569EB">
          <w:t>?</w:t>
        </w:r>
      </w:moveFrom>
    </w:p>
    <w:p w14:paraId="38B59903" w14:textId="4012C396" w:rsidR="00224116" w:rsidDel="003569EB" w:rsidRDefault="00224116" w:rsidP="00047604">
      <w:pPr>
        <w:ind w:left="360"/>
        <w:rPr>
          <w:moveFrom w:id="686" w:author="Greg Landry" w:date="2017-02-28T13:23:00Z"/>
        </w:rPr>
      </w:pPr>
    </w:p>
    <w:p w14:paraId="6470D854" w14:textId="57BD9637" w:rsidR="00E945EE" w:rsidDel="003569EB" w:rsidRDefault="00E945EE" w:rsidP="00E945EE">
      <w:pPr>
        <w:ind w:left="360"/>
        <w:rPr>
          <w:moveFrom w:id="687" w:author="Greg Landry" w:date="2017-02-28T13:23:00Z"/>
        </w:rPr>
      </w:pPr>
      <w:moveFrom w:id="688" w:author="Greg Landry" w:date="2017-02-28T13:23:00Z">
        <w:r w:rsidDel="003569EB">
          <w:t>In what file</w:t>
        </w:r>
        <w:r w:rsidR="004F532B" w:rsidDel="003569EB">
          <w:t xml:space="preserve"> and on what line</w:t>
        </w:r>
        <w:r w:rsidDel="003569EB">
          <w:t xml:space="preserve"> does the WICED_LED1 get assigned to the correct pin for this kit?</w:t>
        </w:r>
      </w:moveFrom>
    </w:p>
    <w:p w14:paraId="29BBE7A0" w14:textId="1F389153" w:rsidR="00224116" w:rsidDel="003569EB" w:rsidRDefault="00224116" w:rsidP="00E945EE">
      <w:pPr>
        <w:ind w:left="360"/>
        <w:rPr>
          <w:moveFrom w:id="689" w:author="Greg Landry" w:date="2017-02-28T13:23:00Z"/>
        </w:rPr>
      </w:pPr>
    </w:p>
    <w:p w14:paraId="66AFDB09" w14:textId="01893209" w:rsidR="00E945EE" w:rsidDel="003569EB" w:rsidRDefault="00E945EE" w:rsidP="00E945EE">
      <w:pPr>
        <w:ind w:left="360"/>
        <w:rPr>
          <w:moveFrom w:id="690" w:author="Greg Landry" w:date="2017-02-28T13:23:00Z"/>
        </w:rPr>
      </w:pPr>
      <w:moveFrom w:id="691" w:author="Greg Landry" w:date="2017-02-28T13:23:00Z">
        <w:r w:rsidDel="003569EB">
          <w:t xml:space="preserve">In what file </w:t>
        </w:r>
        <w:r w:rsidR="004F532B" w:rsidDel="003569EB">
          <w:t xml:space="preserve">and on what line </w:t>
        </w:r>
        <w:r w:rsidDel="003569EB">
          <w:t>is the pin connected to the LED set as an output?</w:t>
        </w:r>
      </w:moveFrom>
    </w:p>
    <w:moveFromRangeEnd w:id="678"/>
    <w:p w14:paraId="28B1AF4E" w14:textId="1E4F7800" w:rsidR="00224116" w:rsidDel="00FD18A1" w:rsidRDefault="00224116" w:rsidP="00E945EE">
      <w:pPr>
        <w:ind w:left="360"/>
        <w:rPr>
          <w:del w:id="692" w:author="Greg Landry" w:date="2017-02-28T13:29:00Z"/>
        </w:rPr>
      </w:pPr>
    </w:p>
    <w:p w14:paraId="7EFF3A24" w14:textId="0E7EC51B" w:rsidR="005747F7" w:rsidDel="00FD18A1" w:rsidRDefault="001F5F35" w:rsidP="00782309">
      <w:pPr>
        <w:pStyle w:val="Heading3"/>
        <w:rPr>
          <w:del w:id="693" w:author="Greg Landry" w:date="2017-02-28T13:29:00Z"/>
        </w:rPr>
      </w:pPr>
      <w:del w:id="694" w:author="Greg Landry" w:date="2017-02-28T13:29:00Z">
        <w:r w:rsidDel="00FD18A1">
          <w:delText>0</w:delText>
        </w:r>
        <w:r w:rsidR="007C5D70" w:rsidDel="00FD18A1">
          <w:delText>4</w:delText>
        </w:r>
        <w:r w:rsidR="003D6D99" w:rsidDel="00FD18A1">
          <w:delText xml:space="preserve"> </w:delText>
        </w:r>
        <w:r w:rsidR="00405E7C" w:rsidDel="00FD18A1">
          <w:delText>(</w:delText>
        </w:r>
        <w:r w:rsidR="0024688A" w:rsidDel="00FD18A1">
          <w:delText>Advanced</w:delText>
        </w:r>
        <w:r w:rsidR="00405E7C" w:rsidDel="00FD18A1">
          <w:delText>)</w:delText>
        </w:r>
        <w:r w:rsidR="0024688A" w:rsidDel="00FD18A1">
          <w:delText xml:space="preserve"> </w:delText>
        </w:r>
        <w:r w:rsidR="005747F7" w:rsidDel="00FD18A1">
          <w:delText>(</w:delText>
        </w:r>
        <w:r w:rsidR="004A35DF" w:rsidDel="00FD18A1">
          <w:delText>GPIO</w:delText>
        </w:r>
        <w:r w:rsidR="005747F7" w:rsidDel="00FD18A1">
          <w:delText xml:space="preserve">) </w:delText>
        </w:r>
        <w:r w:rsidR="00AB729A" w:rsidDel="00FD18A1">
          <w:delText>Toggle a Pin tha</w:delText>
        </w:r>
        <w:r w:rsidR="00862118" w:rsidDel="00FD18A1">
          <w:delText>t isn’t pre-initialized by the p</w:delText>
        </w:r>
        <w:r w:rsidR="00AB729A" w:rsidDel="00FD18A1">
          <w:delText>latform files</w:delText>
        </w:r>
        <w:r w:rsidR="00C6527E" w:rsidDel="00FD18A1">
          <w:delText xml:space="preserve"> (shield required)</w:delText>
        </w:r>
      </w:del>
    </w:p>
    <w:p w14:paraId="00760B69" w14:textId="4EE96ACA" w:rsidR="006674C4" w:rsidRDefault="00D70A3E" w:rsidP="00B873E1">
      <w:pPr>
        <w:pStyle w:val="ListParagraph"/>
        <w:numPr>
          <w:ilvl w:val="0"/>
          <w:numId w:val="27"/>
        </w:numPr>
      </w:pPr>
      <w:r>
        <w:t xml:space="preserve">Copy your project from </w:t>
      </w:r>
      <w:del w:id="695" w:author="Greg Landry" w:date="2017-02-28T13:29:00Z">
        <w:r w:rsidDel="00FD18A1">
          <w:delText>03</w:delText>
        </w:r>
      </w:del>
      <w:ins w:id="696" w:author="Greg Landry" w:date="2017-02-28T13:29:00Z">
        <w:r w:rsidR="00FD18A1">
          <w:t>02</w:t>
        </w:r>
      </w:ins>
      <w:r>
        <w:t xml:space="preserve">_blinkled to </w:t>
      </w:r>
      <w:del w:id="697" w:author="Greg Landry" w:date="2017-02-28T13:29:00Z">
        <w:r w:rsidDel="00FD18A1">
          <w:delText>04</w:delText>
        </w:r>
      </w:del>
      <w:ins w:id="698" w:author="Greg Landry" w:date="2017-02-28T13:29:00Z">
        <w:r w:rsidR="00FD18A1">
          <w:t>03</w:t>
        </w:r>
      </w:ins>
      <w:r>
        <w:t>_blink</w:t>
      </w:r>
      <w:del w:id="699" w:author="Greg Landry" w:date="2017-02-28T13:29:00Z">
        <w:r w:rsidDel="00FD18A1">
          <w:delText>shield</w:delText>
        </w:r>
      </w:del>
      <w:r>
        <w:t>led</w:t>
      </w:r>
      <w:ins w:id="700" w:author="Greg Landry" w:date="2017-02-28T13:29:00Z">
        <w:r w:rsidR="00FD18A1">
          <w:t>_print</w:t>
        </w:r>
      </w:ins>
      <w:r>
        <w:t xml:space="preserve">. Modify the </w:t>
      </w:r>
      <w:proofErr w:type="spellStart"/>
      <w:r>
        <w:t>makefile</w:t>
      </w:r>
      <w:proofErr w:type="spellEnd"/>
      <w:r>
        <w:t xml:space="preserve"> as needed and create a make target.</w:t>
      </w:r>
    </w:p>
    <w:p w14:paraId="0FF1A845" w14:textId="5CAA194F" w:rsidR="006604C7" w:rsidRDefault="006604C7" w:rsidP="006604C7">
      <w:pPr>
        <w:pStyle w:val="ListParagraph"/>
        <w:numPr>
          <w:ilvl w:val="1"/>
          <w:numId w:val="27"/>
        </w:numPr>
      </w:pPr>
      <w:r>
        <w:t>Hint: This can either be done from Window’s Explorer, or it can be done from inside WICED S</w:t>
      </w:r>
      <w:r w:rsidR="00016A85">
        <w:t>tudio</w:t>
      </w:r>
      <w:r>
        <w:t xml:space="preserve"> by using ri</w:t>
      </w:r>
      <w:r w:rsidR="00186DD2">
        <w:t>ght</w:t>
      </w:r>
      <w:r w:rsidR="00494A7F">
        <w:t>-</w:t>
      </w:r>
      <w:r w:rsidR="00186DD2">
        <w:t>click</w:t>
      </w:r>
      <w:r w:rsidR="00A2271C">
        <w:t>,</w:t>
      </w:r>
      <w:r w:rsidR="00186DD2">
        <w:t xml:space="preserve"> copy, </w:t>
      </w:r>
      <w:r>
        <w:t>paste</w:t>
      </w:r>
      <w:r w:rsidR="00186DD2">
        <w:t>, and rename</w:t>
      </w:r>
      <w:r>
        <w:t>.</w:t>
      </w:r>
    </w:p>
    <w:p w14:paraId="43EF6C1D" w14:textId="30361694" w:rsidR="00FD18A1" w:rsidRDefault="00FD18A1">
      <w:pPr>
        <w:pStyle w:val="ListParagraph"/>
        <w:numPr>
          <w:ilvl w:val="0"/>
          <w:numId w:val="27"/>
        </w:numPr>
        <w:rPr>
          <w:ins w:id="701" w:author="Greg Landry" w:date="2017-06-03T09:14:00Z"/>
        </w:rPr>
      </w:pPr>
      <w:ins w:id="702" w:author="Greg Landry" w:date="2017-02-28T13:31:00Z">
        <w:r>
          <w:t>Add WPRINT_APP_INFO calls to display “LED OFF” and “LED ON” at the appropriate times</w:t>
        </w:r>
      </w:ins>
      <w:ins w:id="703" w:author="Greg Landry" w:date="2017-02-28T13:30:00Z">
        <w:r>
          <w:t>.</w:t>
        </w:r>
      </w:ins>
    </w:p>
    <w:p w14:paraId="260CF6EC" w14:textId="1C8914D4" w:rsidR="00EE2C7B" w:rsidRDefault="00EE2C7B">
      <w:pPr>
        <w:pStyle w:val="ListParagraph"/>
        <w:numPr>
          <w:ilvl w:val="1"/>
          <w:numId w:val="27"/>
        </w:numPr>
        <w:rPr>
          <w:ins w:id="704" w:author="Greg Landry" w:date="2017-02-28T13:31:00Z"/>
        </w:rPr>
        <w:pPrChange w:id="705" w:author="Greg Landry" w:date="2017-06-03T09:14:00Z">
          <w:pPr>
            <w:pStyle w:val="ListParagraph"/>
            <w:numPr>
              <w:numId w:val="27"/>
            </w:numPr>
            <w:ind w:hanging="360"/>
          </w:pPr>
        </w:pPrChange>
      </w:pPr>
      <w:ins w:id="706" w:author="Greg Landry" w:date="2017-06-03T09:14:00Z">
        <w:r>
          <w:t>Hint: Remember that you need to use double parenthesis to get this to work.</w:t>
        </w:r>
      </w:ins>
    </w:p>
    <w:p w14:paraId="7F18135B" w14:textId="5313799D" w:rsidR="00186DD2" w:rsidDel="00FD18A1" w:rsidRDefault="00D70A3E">
      <w:pPr>
        <w:pStyle w:val="ListParagraph"/>
        <w:numPr>
          <w:ilvl w:val="0"/>
          <w:numId w:val="27"/>
        </w:numPr>
        <w:rPr>
          <w:del w:id="707" w:author="Greg Landry" w:date="2017-02-28T13:30:00Z"/>
        </w:rPr>
      </w:pPr>
      <w:del w:id="708" w:author="Greg Landry" w:date="2017-02-28T13:30:00Z">
        <w:r w:rsidDel="00FD18A1">
          <w:delText>Connect the analog co</w:delText>
        </w:r>
      </w:del>
      <w:del w:id="709" w:author="Greg Landry" w:date="2017-02-28T13:05:00Z">
        <w:r w:rsidDel="00F707E4">
          <w:delText>-</w:delText>
        </w:r>
      </w:del>
      <w:del w:id="710" w:author="Greg Landry" w:date="2017-02-28T13:30:00Z">
        <w:r w:rsidDel="00FD18A1">
          <w:delText>processor shield to the kit.</w:delText>
        </w:r>
      </w:del>
    </w:p>
    <w:p w14:paraId="10E84C9E" w14:textId="7E06460E" w:rsidR="00D70A3E" w:rsidDel="00FD18A1" w:rsidRDefault="00186DD2">
      <w:pPr>
        <w:pStyle w:val="ListParagraph"/>
        <w:numPr>
          <w:ilvl w:val="0"/>
          <w:numId w:val="27"/>
        </w:numPr>
        <w:rPr>
          <w:del w:id="711" w:author="Greg Landry" w:date="2017-02-28T13:30:00Z"/>
        </w:rPr>
        <w:pPrChange w:id="712" w:author="Greg Landry" w:date="2017-02-28T13:31:00Z">
          <w:pPr>
            <w:pStyle w:val="ListParagraph"/>
            <w:numPr>
              <w:ilvl w:val="1"/>
              <w:numId w:val="27"/>
            </w:numPr>
            <w:ind w:left="1440" w:hanging="360"/>
          </w:pPr>
        </w:pPrChange>
      </w:pPr>
      <w:del w:id="713" w:author="Greg Landry" w:date="2017-02-28T13:30:00Z">
        <w:r w:rsidDel="00FD18A1">
          <w:delText xml:space="preserve">Hint: </w:delText>
        </w:r>
        <w:r w:rsidR="00905DE7" w:rsidDel="00FD18A1">
          <w:delText>The USB connectors on the boards should both be on the same side.</w:delText>
        </w:r>
      </w:del>
    </w:p>
    <w:p w14:paraId="7EA64BB5" w14:textId="6B01EEAB" w:rsidR="00E44780" w:rsidDel="00FD18A1" w:rsidRDefault="00E44780">
      <w:pPr>
        <w:pStyle w:val="ListParagraph"/>
        <w:numPr>
          <w:ilvl w:val="0"/>
          <w:numId w:val="27"/>
        </w:numPr>
        <w:rPr>
          <w:del w:id="714" w:author="Greg Landry" w:date="2017-02-28T13:30:00Z"/>
        </w:rPr>
        <w:pPrChange w:id="715" w:author="Greg Landry" w:date="2017-02-28T13:31:00Z">
          <w:pPr>
            <w:pStyle w:val="ListParagraph"/>
            <w:numPr>
              <w:ilvl w:val="1"/>
              <w:numId w:val="27"/>
            </w:numPr>
            <w:ind w:left="1440" w:hanging="360"/>
          </w:pPr>
        </w:pPrChange>
      </w:pPr>
      <w:del w:id="716" w:author="Greg Landry" w:date="2017-02-28T13:30:00Z">
        <w:r w:rsidDel="00FD18A1">
          <w:delText>Hint</w:delText>
        </w:r>
        <w:r w:rsidR="00186DD2" w:rsidDel="00FD18A1">
          <w:delText>: T</w:delText>
        </w:r>
        <w:r w:rsidDel="00FD18A1">
          <w:delText xml:space="preserve">he USB connector to the analog co-processor shield is </w:delText>
        </w:r>
        <w:r w:rsidR="00231A4A" w:rsidDel="00FD18A1">
          <w:delText xml:space="preserve">not needed for any of these exercises. </w:delText>
        </w:r>
        <w:r w:rsidR="000316FF" w:rsidDel="00FD18A1">
          <w:delText>The shield board</w:delText>
        </w:r>
        <w:r w:rsidR="00231A4A" w:rsidDel="00FD18A1">
          <w:delText xml:space="preserve"> is powered from the base board</w:delText>
        </w:r>
        <w:r w:rsidDel="00FD18A1">
          <w:delText xml:space="preserve">. </w:delText>
        </w:r>
        <w:r w:rsidR="00231A4A" w:rsidDel="00FD18A1">
          <w:delText xml:space="preserve">The baseboard cannot be programmed if the USB connector to the analog co-processor </w:delText>
        </w:r>
        <w:r w:rsidR="000316FF" w:rsidDel="00FD18A1">
          <w:delText xml:space="preserve">shield </w:delText>
        </w:r>
        <w:r w:rsidR="00231A4A" w:rsidDel="00FD18A1">
          <w:delText>is plugged in</w:delText>
        </w:r>
        <w:r w:rsidDel="00FD18A1">
          <w:delText>.</w:delText>
        </w:r>
      </w:del>
    </w:p>
    <w:p w14:paraId="240E2D9F" w14:textId="0CB10F34" w:rsidR="00BB65CC" w:rsidDel="00FD18A1" w:rsidRDefault="00D70A3E">
      <w:pPr>
        <w:pStyle w:val="ListParagraph"/>
        <w:numPr>
          <w:ilvl w:val="0"/>
          <w:numId w:val="27"/>
        </w:numPr>
        <w:rPr>
          <w:del w:id="717" w:author="Greg Landry" w:date="2017-02-28T13:30:00Z"/>
        </w:rPr>
      </w:pPr>
      <w:del w:id="718" w:author="Greg Landry" w:date="2017-02-28T13:30:00Z">
        <w:r w:rsidDel="00FD18A1">
          <w:delText xml:space="preserve">Modify the project to blink the </w:delText>
        </w:r>
        <w:r w:rsidR="00CD25BA" w:rsidDel="00FD18A1">
          <w:delText>Green</w:delText>
        </w:r>
        <w:r w:rsidDel="00FD18A1">
          <w:delText xml:space="preserve"> LED on the </w:delText>
        </w:r>
        <w:r w:rsidR="00BB65CC" w:rsidDel="00FD18A1">
          <w:delText xml:space="preserve">shield. This is connected to Arduino pin </w:delText>
        </w:r>
        <w:r w:rsidR="00590C07" w:rsidDel="00FD18A1">
          <w:delText>A1</w:delText>
        </w:r>
        <w:r w:rsidR="00DA1F31" w:rsidDel="00FD18A1">
          <w:delText xml:space="preserve"> which connects to </w:delText>
        </w:r>
        <w:r w:rsidR="00590C07" w:rsidDel="00FD18A1">
          <w:delText>SDK pin WICED_GPIO_3</w:delText>
        </w:r>
        <w:r w:rsidR="008B66D4" w:rsidDel="00FD18A1">
          <w:delText>.</w:delText>
        </w:r>
      </w:del>
    </w:p>
    <w:p w14:paraId="544A8D7A" w14:textId="5C01395C" w:rsidR="00BB65CC" w:rsidDel="00FD18A1" w:rsidRDefault="00186DD2">
      <w:pPr>
        <w:pStyle w:val="ListParagraph"/>
        <w:numPr>
          <w:ilvl w:val="0"/>
          <w:numId w:val="27"/>
        </w:numPr>
        <w:rPr>
          <w:del w:id="719" w:author="Greg Landry" w:date="2017-02-28T13:30:00Z"/>
        </w:rPr>
        <w:pPrChange w:id="720" w:author="Greg Landry" w:date="2017-02-28T13:31:00Z">
          <w:pPr>
            <w:pStyle w:val="ListParagraph"/>
            <w:numPr>
              <w:ilvl w:val="1"/>
              <w:numId w:val="27"/>
            </w:numPr>
            <w:ind w:left="1440" w:hanging="360"/>
          </w:pPr>
        </w:pPrChange>
      </w:pPr>
      <w:del w:id="721" w:author="Greg Landry" w:date="2017-02-28T13:30:00Z">
        <w:r w:rsidDel="00FD18A1">
          <w:delText>Hint: D</w:delText>
        </w:r>
        <w:r w:rsidR="00BB65CC" w:rsidDel="00FD18A1">
          <w:delText>on’t forget to initialize the IO as an output.</w:delText>
        </w:r>
        <w:r w:rsidR="001E7F3A" w:rsidDel="00FD18A1">
          <w:delText xml:space="preserve"> See the API documentation for GPIOs for the API function required.</w:delText>
        </w:r>
      </w:del>
    </w:p>
    <w:p w14:paraId="0445E622" w14:textId="42C219D0" w:rsidR="00E44780" w:rsidRDefault="00E44780">
      <w:pPr>
        <w:pStyle w:val="ListParagraph"/>
        <w:numPr>
          <w:ilvl w:val="0"/>
          <w:numId w:val="27"/>
        </w:numPr>
        <w:rPr>
          <w:ins w:id="722" w:author="Greg Landry" w:date="2017-02-28T13:31:00Z"/>
        </w:rPr>
      </w:pPr>
      <w:r>
        <w:t>Program you</w:t>
      </w:r>
      <w:r w:rsidR="00301D2B">
        <w:t>r</w:t>
      </w:r>
      <w:r>
        <w:t xml:space="preserve"> project to the board.</w:t>
      </w:r>
    </w:p>
    <w:p w14:paraId="1FB4C4A8" w14:textId="34F82348" w:rsidR="00FD18A1" w:rsidRDefault="00FD18A1">
      <w:pPr>
        <w:pStyle w:val="ListParagraph"/>
        <w:numPr>
          <w:ilvl w:val="0"/>
          <w:numId w:val="27"/>
        </w:numPr>
        <w:rPr>
          <w:ins w:id="723" w:author="Greg Landry" w:date="2017-02-28T13:32:00Z"/>
        </w:rPr>
      </w:pPr>
      <w:ins w:id="724" w:author="Greg Landry" w:date="2017-02-28T13:31:00Z">
        <w:r>
          <w:t xml:space="preserve">Open a terminal window </w:t>
        </w:r>
      </w:ins>
      <w:ins w:id="725" w:author="Greg Landry" w:date="2017-02-28T13:34:00Z">
        <w:r>
          <w:t xml:space="preserve">with a baud rate of 115200 </w:t>
        </w:r>
      </w:ins>
      <w:ins w:id="726" w:author="Greg Landry" w:date="2017-02-28T13:31:00Z">
        <w:r>
          <w:t>and observe the messages being printed.</w:t>
        </w:r>
      </w:ins>
    </w:p>
    <w:p w14:paraId="156D05A8" w14:textId="77777777" w:rsidR="00FD18A1" w:rsidRDefault="00FD18A1">
      <w:pPr>
        <w:pStyle w:val="ListParagraph"/>
        <w:numPr>
          <w:ilvl w:val="1"/>
          <w:numId w:val="27"/>
        </w:numPr>
        <w:rPr>
          <w:ins w:id="727" w:author="Greg Landry" w:date="2017-02-28T13:35:00Z"/>
        </w:rPr>
        <w:pPrChange w:id="728" w:author="Greg Landry" w:date="2017-02-28T13:35:00Z">
          <w:pPr>
            <w:pStyle w:val="ListParagraph"/>
            <w:numPr>
              <w:numId w:val="27"/>
            </w:numPr>
            <w:ind w:hanging="360"/>
          </w:pPr>
        </w:pPrChange>
      </w:pPr>
      <w:ins w:id="729" w:author="Greg Landry" w:date="2017-02-28T13:32:00Z">
        <w:r>
          <w:t>Hint: if you don’t have terminal emulator software installed, you can use putty.exe which is included in the class files under “</w:t>
        </w:r>
        <w:proofErr w:type="spellStart"/>
        <w:r>
          <w:t>Software_tools</w:t>
        </w:r>
        <w:proofErr w:type="spellEnd"/>
        <w:r>
          <w:t>”.</w:t>
        </w:r>
      </w:ins>
      <w:ins w:id="730" w:author="Greg Landry" w:date="2017-02-28T13:35:00Z">
        <w:r>
          <w:t xml:space="preserve"> </w:t>
        </w:r>
      </w:ins>
      <w:ins w:id="731" w:author="Greg Landry" w:date="2017-02-28T13:33:00Z">
        <w:r>
          <w:t>To configure putty</w:t>
        </w:r>
      </w:ins>
      <w:ins w:id="732" w:author="Greg Landry" w:date="2017-02-28T13:35:00Z">
        <w:r>
          <w:t>:</w:t>
        </w:r>
      </w:ins>
    </w:p>
    <w:p w14:paraId="44A5FC54" w14:textId="10945AC0" w:rsidR="00FD18A1" w:rsidRDefault="00FD18A1">
      <w:pPr>
        <w:pStyle w:val="ListParagraph"/>
        <w:numPr>
          <w:ilvl w:val="2"/>
          <w:numId w:val="27"/>
        </w:numPr>
        <w:rPr>
          <w:ins w:id="733" w:author="Greg Landry" w:date="2017-02-28T13:33:00Z"/>
        </w:rPr>
        <w:pPrChange w:id="734" w:author="Greg Landry" w:date="2017-02-28T13:35:00Z">
          <w:pPr>
            <w:pStyle w:val="ListParagraph"/>
            <w:numPr>
              <w:numId w:val="27"/>
            </w:numPr>
            <w:ind w:hanging="360"/>
          </w:pPr>
        </w:pPrChange>
      </w:pPr>
      <w:ins w:id="735" w:author="Greg Landry" w:date="2017-02-28T13:33:00Z">
        <w:r>
          <w:t>Go to the Serial tab, select the correct COM port (you can get this from the device manager</w:t>
        </w:r>
      </w:ins>
      <w:ins w:id="736" w:author="Greg Landry" w:date="2017-02-28T13:37:00Z">
        <w:r w:rsidR="00FF47CF">
          <w:t xml:space="preserve"> under “Ports (COM &amp; LPT)” as </w:t>
        </w:r>
        <w:r w:rsidR="00FF47CF" w:rsidRPr="00E330E9">
          <w:rPr>
            <w:i/>
          </w:rPr>
          <w:t>“WICED USB Serial Port”</w:t>
        </w:r>
      </w:ins>
      <w:ins w:id="737" w:author="Greg Landry" w:date="2017-02-28T13:33:00Z">
        <w:r>
          <w:t>), and set the speed to 115200</w:t>
        </w:r>
      </w:ins>
      <w:ins w:id="738" w:author="Greg Landry" w:date="2017-02-28T13:37:00Z">
        <w:r w:rsidR="00FF47CF">
          <w:t>.</w:t>
        </w:r>
      </w:ins>
    </w:p>
    <w:p w14:paraId="2862DCD6" w14:textId="65ABFCA3" w:rsidR="00FD18A1" w:rsidRDefault="00FD18A1">
      <w:pPr>
        <w:pStyle w:val="ListParagraph"/>
        <w:numPr>
          <w:ilvl w:val="2"/>
          <w:numId w:val="27"/>
        </w:numPr>
        <w:pPrChange w:id="739" w:author="Greg Landry" w:date="2017-02-28T13:34:00Z">
          <w:pPr>
            <w:pStyle w:val="ListParagraph"/>
            <w:numPr>
              <w:numId w:val="27"/>
            </w:numPr>
            <w:ind w:hanging="360"/>
          </w:pPr>
        </w:pPrChange>
      </w:pPr>
      <w:ins w:id="740" w:author="Greg Landry" w:date="2017-02-28T13:33:00Z">
        <w:r>
          <w:t>Go to the session tab</w:t>
        </w:r>
      </w:ins>
      <w:ins w:id="741" w:author="Greg Landry" w:date="2017-02-28T13:34:00Z">
        <w:r>
          <w:t>, select the Serial button, and click on “Open”.</w:t>
        </w:r>
      </w:ins>
    </w:p>
    <w:p w14:paraId="20666AEB" w14:textId="7B3F89C0" w:rsidR="005747F7" w:rsidRDefault="001F5F35" w:rsidP="00782309">
      <w:pPr>
        <w:pStyle w:val="Heading3"/>
      </w:pPr>
      <w:del w:id="742" w:author="Greg Landry" w:date="2017-02-28T13:35:00Z">
        <w:r w:rsidDel="00FD18A1">
          <w:delText>0</w:delText>
        </w:r>
        <w:r w:rsidR="007C5D70" w:rsidDel="00FD18A1">
          <w:delText>5</w:delText>
        </w:r>
        <w:r w:rsidR="006674C4" w:rsidDel="00FD18A1">
          <w:delText xml:space="preserve"> </w:delText>
        </w:r>
      </w:del>
      <w:ins w:id="743" w:author="Greg Landry" w:date="2017-02-28T13:35:00Z">
        <w:r w:rsidR="00FD18A1">
          <w:t xml:space="preserve">04 </w:t>
        </w:r>
      </w:ins>
      <w:r w:rsidR="005747F7">
        <w:t>(</w:t>
      </w:r>
      <w:r w:rsidR="004A35DF">
        <w:t>GPIO</w:t>
      </w:r>
      <w:r w:rsidR="00A43009">
        <w:t>) R</w:t>
      </w:r>
      <w:r w:rsidR="00C43A72">
        <w:t xml:space="preserve">ead the </w:t>
      </w:r>
      <w:ins w:id="744" w:author="Greg Landry" w:date="2017-02-28T18:34:00Z">
        <w:r w:rsidR="003D390A">
          <w:t>S</w:t>
        </w:r>
      </w:ins>
      <w:del w:id="745" w:author="Greg Landry" w:date="2017-02-28T18:34:00Z">
        <w:r w:rsidR="00C43A72" w:rsidDel="003D390A">
          <w:delText>s</w:delText>
        </w:r>
      </w:del>
      <w:r w:rsidR="00C43A72">
        <w:t xml:space="preserve">tate of a </w:t>
      </w:r>
      <w:ins w:id="746" w:author="Greg Landry" w:date="2017-02-28T18:34:00Z">
        <w:r w:rsidR="003D390A">
          <w:t>B</w:t>
        </w:r>
      </w:ins>
      <w:del w:id="747" w:author="Greg Landry" w:date="2017-02-28T18:34:00Z">
        <w:r w:rsidR="00C43A72" w:rsidDel="003D390A">
          <w:delText>b</w:delText>
        </w:r>
      </w:del>
      <w:r w:rsidR="00C43A72">
        <w:t>utton</w:t>
      </w:r>
    </w:p>
    <w:p w14:paraId="43D4D3ED" w14:textId="2DF3985C" w:rsidR="00C6527E" w:rsidDel="00FD18A1" w:rsidRDefault="00C6527E" w:rsidP="00E44780">
      <w:pPr>
        <w:pStyle w:val="ListParagraph"/>
        <w:numPr>
          <w:ilvl w:val="0"/>
          <w:numId w:val="30"/>
        </w:numPr>
        <w:rPr>
          <w:del w:id="748" w:author="Greg Landry" w:date="2017-02-28T13:35:00Z"/>
        </w:rPr>
      </w:pPr>
      <w:del w:id="749" w:author="Greg Landry" w:date="2017-02-28T13:35:00Z">
        <w:r w:rsidDel="00FD18A1">
          <w:delText>The shield is not required for this exercise – you can remove it for now.</w:delText>
        </w:r>
      </w:del>
    </w:p>
    <w:p w14:paraId="7355BAB4" w14:textId="6082443A" w:rsidR="003D6D99" w:rsidRDefault="00186DD2" w:rsidP="00E44780">
      <w:pPr>
        <w:pStyle w:val="ListParagraph"/>
        <w:numPr>
          <w:ilvl w:val="0"/>
          <w:numId w:val="30"/>
        </w:numPr>
      </w:pPr>
      <w:r>
        <w:t xml:space="preserve">Copy the </w:t>
      </w:r>
      <w:del w:id="750" w:author="Greg Landry" w:date="2017-02-28T13:35:00Z">
        <w:r w:rsidDel="00FD18A1">
          <w:delText>03</w:delText>
        </w:r>
      </w:del>
      <w:ins w:id="751" w:author="Greg Landry" w:date="2017-02-28T13:35:00Z">
        <w:r w:rsidR="00FD18A1">
          <w:t>02</w:t>
        </w:r>
      </w:ins>
      <w:r>
        <w:t xml:space="preserve">_blinkled project to </w:t>
      </w:r>
      <w:del w:id="752" w:author="Greg Landry" w:date="2017-02-28T13:35:00Z">
        <w:r w:rsidR="005D5F4C" w:rsidDel="00FD18A1">
          <w:delText>05</w:delText>
        </w:r>
      </w:del>
      <w:ins w:id="753" w:author="Greg Landry" w:date="2017-02-28T13:35:00Z">
        <w:r w:rsidR="00FD18A1">
          <w:t>04</w:t>
        </w:r>
      </w:ins>
      <w:r w:rsidR="005D5F4C">
        <w:t xml:space="preserve">_button, update the </w:t>
      </w:r>
      <w:proofErr w:type="spellStart"/>
      <w:r w:rsidR="005D5F4C">
        <w:t>make</w:t>
      </w:r>
      <w:r w:rsidR="00E44780">
        <w:t>file</w:t>
      </w:r>
      <w:proofErr w:type="spellEnd"/>
      <w:r w:rsidR="00E44780">
        <w:t>, and create</w:t>
      </w:r>
      <w:r>
        <w:t xml:space="preserve"> a make target</w:t>
      </w:r>
      <w:r w:rsidR="00E44780">
        <w:t>.</w:t>
      </w:r>
    </w:p>
    <w:p w14:paraId="3A3822EC" w14:textId="5C9D188B" w:rsidR="00E44780" w:rsidRDefault="00E44780" w:rsidP="00E44780">
      <w:pPr>
        <w:pStyle w:val="ListParagraph"/>
        <w:numPr>
          <w:ilvl w:val="0"/>
          <w:numId w:val="30"/>
        </w:numPr>
      </w:pPr>
      <w:r>
        <w:t xml:space="preserve">In </w:t>
      </w:r>
      <w:r w:rsidR="00C54BF4">
        <w:t>the C file</w:t>
      </w:r>
      <w:r>
        <w:t>, check the state of the kit’s button input (use WICED</w:t>
      </w:r>
      <w:del w:id="754" w:author="Greg Landry [2]" w:date="2017-08-28T16:48:00Z">
        <w:r w:rsidDel="00BE36BC">
          <w:delText>_</w:delText>
        </w:r>
      </w:del>
      <w:ins w:id="755" w:author="Greg Landry" w:date="2017-02-28T13:35:00Z">
        <w:del w:id="756" w:author="Greg Landry [2]" w:date="2017-08-28T16:48:00Z">
          <w:r w:rsidR="00FD18A1" w:rsidDel="00BE36BC">
            <w:delText>SH</w:delText>
          </w:r>
        </w:del>
        <w:r w:rsidR="00FD18A1">
          <w:t>_</w:t>
        </w:r>
        <w:del w:id="757" w:author="Greg Landry [2]" w:date="2017-08-28T16:48:00Z">
          <w:r w:rsidR="00FD18A1" w:rsidDel="00BE36BC">
            <w:delText>M</w:delText>
          </w:r>
        </w:del>
      </w:ins>
      <w:r>
        <w:t>B</w:t>
      </w:r>
      <w:ins w:id="758" w:author="Greg Landry [2]" w:date="2017-08-28T16:48:00Z">
        <w:r w:rsidR="00BE36BC">
          <w:t>UTTON</w:t>
        </w:r>
      </w:ins>
      <w:del w:id="759" w:author="Greg Landry" w:date="2017-02-28T13:36:00Z">
        <w:r w:rsidDel="00FD18A1">
          <w:delText>UTTON</w:delText>
        </w:r>
      </w:del>
      <w:r>
        <w:t xml:space="preserve">1). Turn </w:t>
      </w:r>
      <w:ins w:id="760" w:author="Greg Landry" w:date="2017-02-28T13:36:00Z">
        <w:r w:rsidR="00FD18A1">
          <w:t>on WICED</w:t>
        </w:r>
        <w:del w:id="761" w:author="Greg Landry [2]" w:date="2017-08-28T16:48:00Z">
          <w:r w:rsidR="00FD18A1" w:rsidDel="00BE36BC">
            <w:delText>_SH</w:delText>
          </w:r>
        </w:del>
        <w:r w:rsidR="00FD18A1">
          <w:t>_</w:t>
        </w:r>
      </w:ins>
      <w:del w:id="762" w:author="Greg Landry" w:date="2017-02-28T13:36:00Z">
        <w:r w:rsidDel="00FD18A1">
          <w:delText xml:space="preserve">an </w:delText>
        </w:r>
      </w:del>
      <w:r>
        <w:t>LED</w:t>
      </w:r>
      <w:ins w:id="763" w:author="Greg Landry" w:date="2017-02-28T13:36:00Z">
        <w:r w:rsidR="00FD18A1">
          <w:t>1</w:t>
        </w:r>
      </w:ins>
      <w:del w:id="764" w:author="Greg Landry" w:date="2017-02-28T13:36:00Z">
        <w:r w:rsidDel="00FD18A1">
          <w:delText xml:space="preserve"> on</w:delText>
        </w:r>
      </w:del>
      <w:r>
        <w:t xml:space="preserve"> if the button is pressed and turn it off if the button is not pressed.</w:t>
      </w:r>
    </w:p>
    <w:p w14:paraId="11A48A03" w14:textId="6192E900" w:rsidR="00E95F0D" w:rsidRDefault="00E95F0D" w:rsidP="00E95F0D">
      <w:pPr>
        <w:pStyle w:val="ListParagraph"/>
        <w:numPr>
          <w:ilvl w:val="0"/>
          <w:numId w:val="30"/>
        </w:numPr>
      </w:pPr>
      <w:r>
        <w:t>Program you</w:t>
      </w:r>
      <w:r w:rsidR="00301D2B">
        <w:t>r</w:t>
      </w:r>
      <w:r>
        <w:t xml:space="preserve"> project to the board.</w:t>
      </w:r>
    </w:p>
    <w:p w14:paraId="4424FE7D" w14:textId="08491FDF" w:rsidR="005747F7" w:rsidRDefault="001F5F35" w:rsidP="00782309">
      <w:pPr>
        <w:pStyle w:val="Heading3"/>
      </w:pPr>
      <w:del w:id="765" w:author="Greg Landry" w:date="2017-02-28T13:36:00Z">
        <w:r w:rsidDel="00FD18A1">
          <w:delText>0</w:delText>
        </w:r>
        <w:r w:rsidR="007C5D70" w:rsidDel="00FD18A1">
          <w:delText xml:space="preserve">6 </w:delText>
        </w:r>
      </w:del>
      <w:ins w:id="766" w:author="Greg Landry" w:date="2017-02-28T13:36:00Z">
        <w:r w:rsidR="00FD18A1">
          <w:t xml:space="preserve">05 </w:t>
        </w:r>
      </w:ins>
      <w:r w:rsidR="004A35DF">
        <w:t>(GPIO</w:t>
      </w:r>
      <w:r w:rsidR="00A43009">
        <w:t>) U</w:t>
      </w:r>
      <w:r w:rsidR="005747F7">
        <w:t>se</w:t>
      </w:r>
      <w:ins w:id="767" w:author="Greg Landry" w:date="2017-02-28T18:34:00Z">
        <w:r w:rsidR="003D390A">
          <w:t xml:space="preserve"> an</w:t>
        </w:r>
      </w:ins>
      <w:r w:rsidR="005747F7">
        <w:t xml:space="preserve"> </w:t>
      </w:r>
      <w:ins w:id="768" w:author="Greg Landry" w:date="2017-02-28T18:34:00Z">
        <w:r w:rsidR="003D390A">
          <w:t>I</w:t>
        </w:r>
      </w:ins>
      <w:del w:id="769" w:author="Greg Landry" w:date="2017-02-28T18:34:00Z">
        <w:r w:rsidR="005747F7" w:rsidDel="003D390A">
          <w:delText>i</w:delText>
        </w:r>
      </w:del>
      <w:r w:rsidR="005747F7">
        <w:t xml:space="preserve">nterrupt to </w:t>
      </w:r>
      <w:ins w:id="770" w:author="Greg Landry" w:date="2017-02-28T18:34:00Z">
        <w:r w:rsidR="003D390A">
          <w:t>T</w:t>
        </w:r>
      </w:ins>
      <w:del w:id="771" w:author="Greg Landry" w:date="2017-02-28T18:34:00Z">
        <w:r w:rsidR="00A3160F" w:rsidDel="003D390A">
          <w:delText>t</w:delText>
        </w:r>
      </w:del>
      <w:r w:rsidR="00A3160F">
        <w:t>oggle</w:t>
      </w:r>
      <w:r w:rsidR="005747F7">
        <w:t xml:space="preserve"> </w:t>
      </w:r>
      <w:r w:rsidR="001E1312">
        <w:t xml:space="preserve">the </w:t>
      </w:r>
      <w:ins w:id="772" w:author="Greg Landry" w:date="2017-02-28T18:34:00Z">
        <w:r w:rsidR="003D390A">
          <w:t>S</w:t>
        </w:r>
      </w:ins>
      <w:del w:id="773" w:author="Greg Landry" w:date="2017-02-28T18:34:00Z">
        <w:r w:rsidR="005747F7" w:rsidDel="003D390A">
          <w:delText>s</w:delText>
        </w:r>
      </w:del>
      <w:r w:rsidR="005747F7">
        <w:t xml:space="preserve">tate of </w:t>
      </w:r>
      <w:r w:rsidR="001E1312">
        <w:t xml:space="preserve">an </w:t>
      </w:r>
      <w:r w:rsidR="005747F7">
        <w:t>LED</w:t>
      </w:r>
    </w:p>
    <w:p w14:paraId="6F15FE05" w14:textId="30D32A92" w:rsidR="00E44780" w:rsidRDefault="00186DD2" w:rsidP="00E44780">
      <w:pPr>
        <w:pStyle w:val="ListParagraph"/>
        <w:numPr>
          <w:ilvl w:val="0"/>
          <w:numId w:val="31"/>
        </w:numPr>
      </w:pPr>
      <w:r>
        <w:t xml:space="preserve">Copy the </w:t>
      </w:r>
      <w:del w:id="774" w:author="Greg Landry" w:date="2017-02-28T13:36:00Z">
        <w:r w:rsidDel="00FD18A1">
          <w:delText>05</w:delText>
        </w:r>
      </w:del>
      <w:ins w:id="775" w:author="Greg Landry" w:date="2017-02-28T13:36:00Z">
        <w:r w:rsidR="00FD18A1">
          <w:t>04</w:t>
        </w:r>
      </w:ins>
      <w:r>
        <w:t>_button project to</w:t>
      </w:r>
      <w:r w:rsidR="00E44780">
        <w:t xml:space="preserve"> </w:t>
      </w:r>
      <w:del w:id="776" w:author="Greg Landry" w:date="2017-02-28T13:36:00Z">
        <w:r w:rsidR="00E44780" w:rsidDel="00FD18A1">
          <w:delText>06</w:delText>
        </w:r>
      </w:del>
      <w:ins w:id="777" w:author="Greg Landry" w:date="2017-02-28T13:36:00Z">
        <w:r w:rsidR="00FD18A1">
          <w:t>05</w:t>
        </w:r>
      </w:ins>
      <w:r w:rsidR="00E44780">
        <w:t>_interru</w:t>
      </w:r>
      <w:r w:rsidR="008D1B2E">
        <w:t xml:space="preserve">pt, update the </w:t>
      </w:r>
      <w:proofErr w:type="spellStart"/>
      <w:r w:rsidR="008D1B2E">
        <w:t>make</w:t>
      </w:r>
      <w:r w:rsidR="00E44780">
        <w:t>file</w:t>
      </w:r>
      <w:proofErr w:type="spellEnd"/>
      <w:r w:rsidR="00E44780">
        <w:t xml:space="preserve">, and create </w:t>
      </w:r>
      <w:r>
        <w:t>a make target</w:t>
      </w:r>
      <w:r w:rsidR="00E44780">
        <w:t>.</w:t>
      </w:r>
    </w:p>
    <w:p w14:paraId="4F5B425D" w14:textId="6FF2CAFD" w:rsidR="00E44780" w:rsidRDefault="00E44780" w:rsidP="00E44780">
      <w:pPr>
        <w:pStyle w:val="ListParagraph"/>
        <w:numPr>
          <w:ilvl w:val="0"/>
          <w:numId w:val="31"/>
        </w:numPr>
      </w:pPr>
      <w:r>
        <w:t xml:space="preserve">In </w:t>
      </w:r>
      <w:r w:rsidR="00C54BF4">
        <w:t>the C file</w:t>
      </w:r>
      <w:r>
        <w:t>, set up</w:t>
      </w:r>
      <w:r w:rsidR="006C42A9">
        <w:t xml:space="preserve"> a </w:t>
      </w:r>
      <w:r w:rsidR="006C42A9" w:rsidRPr="0090423B">
        <w:rPr>
          <w:u w:val="single"/>
        </w:rPr>
        <w:t>falling edge</w:t>
      </w:r>
      <w:r w:rsidRPr="0090423B">
        <w:rPr>
          <w:u w:val="single"/>
        </w:rPr>
        <w:t xml:space="preserve"> interrupt</w:t>
      </w:r>
      <w:r>
        <w:t xml:space="preserve"> for the GPIO connected to the button.</w:t>
      </w:r>
    </w:p>
    <w:p w14:paraId="0D621674" w14:textId="54227E15" w:rsidR="00A7230B" w:rsidRPr="0090423B" w:rsidRDefault="00760E87" w:rsidP="00A7230B">
      <w:pPr>
        <w:pStyle w:val="ListParagraph"/>
        <w:numPr>
          <w:ilvl w:val="1"/>
          <w:numId w:val="31"/>
        </w:numPr>
      </w:pPr>
      <w:r>
        <w:t>Hint: S</w:t>
      </w:r>
      <w:r w:rsidR="00A7230B">
        <w:t xml:space="preserve">ee the documentation for </w:t>
      </w:r>
      <w:proofErr w:type="spellStart"/>
      <w:r w:rsidR="00A7230B" w:rsidRPr="003A57AA">
        <w:rPr>
          <w:i/>
        </w:rPr>
        <w:t>wiced_gpio_input_</w:t>
      </w:r>
      <w:r w:rsidR="00A7230B">
        <w:rPr>
          <w:i/>
        </w:rPr>
        <w:t>irq_</w:t>
      </w:r>
      <w:proofErr w:type="gramStart"/>
      <w:r w:rsidR="00A7230B">
        <w:rPr>
          <w:i/>
        </w:rPr>
        <w:t>enable</w:t>
      </w:r>
      <w:proofErr w:type="spellEnd"/>
      <w:r w:rsidR="005C22FF">
        <w:rPr>
          <w:i/>
        </w:rPr>
        <w:t>(</w:t>
      </w:r>
      <w:proofErr w:type="gramEnd"/>
      <w:r w:rsidR="005C22FF">
        <w:rPr>
          <w:i/>
        </w:rPr>
        <w:t>)</w:t>
      </w:r>
      <w:r w:rsidR="00186DD2">
        <w:rPr>
          <w:i/>
        </w:rPr>
        <w:t>.</w:t>
      </w:r>
    </w:p>
    <w:p w14:paraId="2D8055A6" w14:textId="70DE8AC5" w:rsidR="0090423B" w:rsidRDefault="00156496" w:rsidP="00A7230B">
      <w:pPr>
        <w:pStyle w:val="ListParagraph"/>
        <w:numPr>
          <w:ilvl w:val="1"/>
          <w:numId w:val="31"/>
        </w:numPr>
      </w:pPr>
      <w:r>
        <w:lastRenderedPageBreak/>
        <w:t xml:space="preserve">Hint: In your C </w:t>
      </w:r>
      <w:r w:rsidR="0090423B">
        <w:t>code do the following:</w:t>
      </w:r>
    </w:p>
    <w:p w14:paraId="2F627AB3" w14:textId="247E8A53" w:rsidR="0090423B" w:rsidRDefault="0090423B" w:rsidP="0090423B">
      <w:pPr>
        <w:pStyle w:val="ListParagraph"/>
        <w:numPr>
          <w:ilvl w:val="2"/>
          <w:numId w:val="31"/>
        </w:numPr>
      </w:pPr>
      <w:r>
        <w:t xml:space="preserve">Type </w:t>
      </w:r>
      <w:proofErr w:type="spellStart"/>
      <w:r w:rsidRPr="003A57AA">
        <w:rPr>
          <w:i/>
        </w:rPr>
        <w:t>wiced_gpio_input_</w:t>
      </w:r>
      <w:r>
        <w:rPr>
          <w:i/>
        </w:rPr>
        <w:t>irq_</w:t>
      </w:r>
      <w:proofErr w:type="gramStart"/>
      <w:r>
        <w:rPr>
          <w:i/>
        </w:rPr>
        <w:t>enable</w:t>
      </w:r>
      <w:proofErr w:type="spellEnd"/>
      <w:r w:rsidR="00156496">
        <w:rPr>
          <w:i/>
        </w:rPr>
        <w:t>(</w:t>
      </w:r>
      <w:proofErr w:type="gramEnd"/>
      <w:r w:rsidR="00156496">
        <w:rPr>
          <w:i/>
        </w:rPr>
        <w:t>)</w:t>
      </w:r>
      <w:r w:rsidR="00B92715">
        <w:rPr>
          <w:i/>
        </w:rPr>
        <w:t xml:space="preserve"> </w:t>
      </w:r>
      <w:r w:rsidR="00B92715" w:rsidRPr="00B92715">
        <w:t>in your code.</w:t>
      </w:r>
    </w:p>
    <w:p w14:paraId="4B4C9344" w14:textId="04F516CD" w:rsidR="0090423B" w:rsidRDefault="0090423B" w:rsidP="0090423B">
      <w:pPr>
        <w:pStyle w:val="ListParagraph"/>
        <w:numPr>
          <w:ilvl w:val="2"/>
          <w:numId w:val="31"/>
        </w:numPr>
      </w:pPr>
      <w:r>
        <w:t xml:space="preserve">Highlight </w:t>
      </w:r>
      <w:proofErr w:type="spellStart"/>
      <w:r w:rsidRPr="003A57AA">
        <w:rPr>
          <w:i/>
        </w:rPr>
        <w:t>wiced_gpio_input_</w:t>
      </w:r>
      <w:r>
        <w:rPr>
          <w:i/>
        </w:rPr>
        <w:t>irq_</w:t>
      </w:r>
      <w:proofErr w:type="gramStart"/>
      <w:r>
        <w:rPr>
          <w:i/>
        </w:rPr>
        <w:t>enable</w:t>
      </w:r>
      <w:proofErr w:type="spellEnd"/>
      <w:r w:rsidR="008C1F18">
        <w:rPr>
          <w:i/>
        </w:rPr>
        <w:t>(</w:t>
      </w:r>
      <w:proofErr w:type="gramEnd"/>
      <w:r w:rsidR="008C1F18">
        <w:rPr>
          <w:i/>
        </w:rPr>
        <w:t>)</w:t>
      </w:r>
      <w:r>
        <w:t>, right click on it, and select “Open Declaration”</w:t>
      </w:r>
      <w:r w:rsidR="00B92715">
        <w:t>. This will show the required parameters for the function.</w:t>
      </w:r>
    </w:p>
    <w:p w14:paraId="0219680C" w14:textId="770F75FF" w:rsidR="0090423B" w:rsidRDefault="00B92715" w:rsidP="0090423B">
      <w:pPr>
        <w:pStyle w:val="ListParagraph"/>
        <w:numPr>
          <w:ilvl w:val="2"/>
          <w:numId w:val="31"/>
        </w:numPr>
      </w:pPr>
      <w:r>
        <w:t>Highlight</w:t>
      </w:r>
      <w:r w:rsidR="0090423B">
        <w:t xml:space="preserve"> </w:t>
      </w:r>
      <w:proofErr w:type="spellStart"/>
      <w:r w:rsidR="0090423B" w:rsidRPr="00B92715">
        <w:rPr>
          <w:i/>
        </w:rPr>
        <w:t>wiced_gpio_irq_trigger_t</w:t>
      </w:r>
      <w:proofErr w:type="spellEnd"/>
      <w:r>
        <w:t xml:space="preserve">, </w:t>
      </w:r>
      <w:r w:rsidR="0090423B">
        <w:t>right click on it, and select “Open Declaration”</w:t>
      </w:r>
      <w:r>
        <w:t>.</w:t>
      </w:r>
    </w:p>
    <w:p w14:paraId="0BCF11F7" w14:textId="051CED8E" w:rsidR="0090423B" w:rsidRDefault="00B92715" w:rsidP="0090423B">
      <w:pPr>
        <w:pStyle w:val="ListParagraph"/>
        <w:numPr>
          <w:ilvl w:val="2"/>
          <w:numId w:val="31"/>
        </w:numPr>
      </w:pPr>
      <w:r>
        <w:t>Highlight</w:t>
      </w:r>
      <w:r w:rsidR="0090423B">
        <w:t xml:space="preserve"> </w:t>
      </w:r>
      <w:proofErr w:type="spellStart"/>
      <w:r w:rsidR="0090423B" w:rsidRPr="00B92715">
        <w:rPr>
          <w:i/>
        </w:rPr>
        <w:t>platform_gpio_irq_trigger_t</w:t>
      </w:r>
      <w:proofErr w:type="spellEnd"/>
      <w:r>
        <w:t>,</w:t>
      </w:r>
      <w:r w:rsidR="0090423B">
        <w:t xml:space="preserve"> right click on it, and select “Open Declaration”</w:t>
      </w:r>
      <w:r>
        <w:t>.</w:t>
      </w:r>
    </w:p>
    <w:p w14:paraId="4804D394" w14:textId="7C35ADA1" w:rsidR="0090423B" w:rsidRPr="006C42A9" w:rsidRDefault="0090423B" w:rsidP="0090423B">
      <w:pPr>
        <w:pStyle w:val="ListParagraph"/>
        <w:numPr>
          <w:ilvl w:val="2"/>
          <w:numId w:val="31"/>
        </w:numPr>
      </w:pPr>
      <w:r>
        <w:t>Identify the correct value to use for a falling edge interrupt.</w:t>
      </w:r>
    </w:p>
    <w:p w14:paraId="3157C593" w14:textId="398A4813" w:rsidR="006C42A9" w:rsidRDefault="00760E87" w:rsidP="00A7230B">
      <w:pPr>
        <w:pStyle w:val="ListParagraph"/>
        <w:numPr>
          <w:ilvl w:val="1"/>
          <w:numId w:val="31"/>
        </w:numPr>
      </w:pPr>
      <w:r>
        <w:t>Hint: F</w:t>
      </w:r>
      <w:r w:rsidR="006C42A9">
        <w:t>or the argument to pass to the interrupt handler, use NULL</w:t>
      </w:r>
      <w:r w:rsidR="00186DD2">
        <w:t>.</w:t>
      </w:r>
    </w:p>
    <w:p w14:paraId="7116D700" w14:textId="06D27E30" w:rsidR="00760E87" w:rsidRDefault="00760E87" w:rsidP="00A7230B">
      <w:pPr>
        <w:pStyle w:val="ListParagraph"/>
        <w:numPr>
          <w:ilvl w:val="1"/>
          <w:numId w:val="31"/>
        </w:numPr>
      </w:pPr>
      <w:r>
        <w:t xml:space="preserve">Hint: For the </w:t>
      </w:r>
      <w:r w:rsidR="00D5774D">
        <w:t xml:space="preserve">interrupt handler </w:t>
      </w:r>
      <w:r>
        <w:t xml:space="preserve">function declaration, use (void* </w:t>
      </w:r>
      <w:proofErr w:type="spellStart"/>
      <w:r>
        <w:t>arg</w:t>
      </w:r>
      <w:proofErr w:type="spellEnd"/>
      <w:r>
        <w:t>) for the argument list.</w:t>
      </w:r>
    </w:p>
    <w:p w14:paraId="48972B2D" w14:textId="1FBDCD0F" w:rsidR="00E44780" w:rsidRDefault="00E44780" w:rsidP="00E44780">
      <w:pPr>
        <w:pStyle w:val="ListParagraph"/>
        <w:numPr>
          <w:ilvl w:val="0"/>
          <w:numId w:val="31"/>
        </w:numPr>
      </w:pPr>
      <w:r>
        <w:t xml:space="preserve">Create the interrupt service routine </w:t>
      </w:r>
      <w:r w:rsidR="006C42A9">
        <w:t xml:space="preserve">(ISR) </w:t>
      </w:r>
      <w:r>
        <w:t>so that it toggles the state of the LED</w:t>
      </w:r>
      <w:r w:rsidR="009C4006">
        <w:t xml:space="preserve"> each time the button is pressed.</w:t>
      </w:r>
    </w:p>
    <w:p w14:paraId="10A33E98" w14:textId="274D92AF" w:rsidR="00C6527E" w:rsidRDefault="003C5318" w:rsidP="00C6527E">
      <w:pPr>
        <w:pStyle w:val="ListParagraph"/>
        <w:numPr>
          <w:ilvl w:val="0"/>
          <w:numId w:val="46"/>
        </w:numPr>
      </w:pPr>
      <w:r>
        <w:t xml:space="preserve">Hint: You can use a </w:t>
      </w:r>
      <w:r w:rsidR="00FF6AFF">
        <w:t xml:space="preserve">static </w:t>
      </w:r>
      <w:proofErr w:type="spellStart"/>
      <w:r>
        <w:t>b</w:t>
      </w:r>
      <w:r w:rsidR="00C6527E">
        <w:t>oolean</w:t>
      </w:r>
      <w:proofErr w:type="spellEnd"/>
      <w:r w:rsidR="00C6527E">
        <w:t xml:space="preserve"> variable type </w:t>
      </w:r>
      <w:r w:rsidR="00F14BC9">
        <w:t xml:space="preserve">in the ISR </w:t>
      </w:r>
      <w:r w:rsidR="00C6527E">
        <w:t xml:space="preserve">to remember the </w:t>
      </w:r>
      <w:r w:rsidR="00F14BC9">
        <w:t xml:space="preserve">LED </w:t>
      </w:r>
      <w:r w:rsidR="00C6527E">
        <w:t>state:</w:t>
      </w:r>
    </w:p>
    <w:p w14:paraId="64E9DA90" w14:textId="441B10F1" w:rsidR="006C42A9" w:rsidRDefault="00FF6AFF">
      <w:pPr>
        <w:pStyle w:val="ListParagraph"/>
        <w:numPr>
          <w:ilvl w:val="0"/>
          <w:numId w:val="48"/>
        </w:numPr>
        <w:rPr>
          <w:i/>
        </w:rPr>
        <w:pPrChange w:id="778" w:author="Greg Landry" w:date="2017-02-28T14:32:00Z">
          <w:pPr>
            <w:pStyle w:val="ListParagraph"/>
            <w:numPr>
              <w:ilvl w:val="2"/>
              <w:numId w:val="26"/>
            </w:numPr>
            <w:ind w:left="2160" w:hanging="180"/>
          </w:pPr>
        </w:pPrChange>
      </w:pPr>
      <w:r>
        <w:rPr>
          <w:i/>
        </w:rPr>
        <w:t xml:space="preserve">static </w:t>
      </w:r>
      <w:proofErr w:type="spellStart"/>
      <w:r w:rsidR="00C6527E" w:rsidRPr="00111945">
        <w:rPr>
          <w:i/>
        </w:rPr>
        <w:t>wiced_bool_t</w:t>
      </w:r>
      <w:proofErr w:type="spellEnd"/>
      <w:r w:rsidR="00C6527E" w:rsidRPr="00111945">
        <w:rPr>
          <w:i/>
        </w:rPr>
        <w:t xml:space="preserve"> led1 = WICED_FALSE;</w:t>
      </w:r>
    </w:p>
    <w:p w14:paraId="704F3EAC" w14:textId="5C019637" w:rsidR="00E95F0D" w:rsidRPr="00E44780" w:rsidRDefault="00E95F0D" w:rsidP="00E95F0D">
      <w:pPr>
        <w:pStyle w:val="ListParagraph"/>
        <w:numPr>
          <w:ilvl w:val="0"/>
          <w:numId w:val="31"/>
        </w:numPr>
      </w:pPr>
      <w:r>
        <w:t>Program you</w:t>
      </w:r>
      <w:r w:rsidR="00301D2B">
        <w:t>r</w:t>
      </w:r>
      <w:r>
        <w:t xml:space="preserve"> project to the board.</w:t>
      </w:r>
    </w:p>
    <w:p w14:paraId="1031DE25" w14:textId="6EB35619" w:rsidR="006A1BAB" w:rsidRDefault="006A1BAB" w:rsidP="006A1BAB">
      <w:pPr>
        <w:pStyle w:val="Heading3"/>
        <w:rPr>
          <w:ins w:id="779" w:author="Greg Landry" w:date="2017-02-28T13:39:00Z"/>
        </w:rPr>
      </w:pPr>
      <w:ins w:id="780" w:author="Greg Landry" w:date="2017-02-28T13:39:00Z">
        <w:r>
          <w:t xml:space="preserve">06 (I2C WRITE) </w:t>
        </w:r>
      </w:ins>
      <w:ins w:id="781" w:author="Greg Landry" w:date="2017-02-28T18:32:00Z">
        <w:r w:rsidR="003D390A">
          <w:t>Toggle</w:t>
        </w:r>
      </w:ins>
      <w:ins w:id="782" w:author="Greg Landry" w:date="2017-02-28T13:39:00Z">
        <w:r>
          <w:t xml:space="preserve"> I2C Controlled LEDs</w:t>
        </w:r>
      </w:ins>
    </w:p>
    <w:p w14:paraId="6423F600" w14:textId="32C62893" w:rsidR="006A1BAB" w:rsidRDefault="006A1BAB" w:rsidP="006A1BAB">
      <w:pPr>
        <w:pStyle w:val="ListParagraph"/>
        <w:numPr>
          <w:ilvl w:val="0"/>
          <w:numId w:val="37"/>
        </w:numPr>
        <w:rPr>
          <w:ins w:id="783" w:author="Greg Landry" w:date="2017-02-28T13:39:00Z"/>
        </w:rPr>
      </w:pPr>
      <w:ins w:id="784" w:author="Greg Landry" w:date="2017-02-28T13:39:00Z">
        <w:r>
          <w:t xml:space="preserve">Copy 05_interrupt to 06_i2cwrite. Update the </w:t>
        </w:r>
        <w:proofErr w:type="spellStart"/>
        <w:r>
          <w:t>makefile</w:t>
        </w:r>
        <w:proofErr w:type="spellEnd"/>
        <w:r>
          <w:t xml:space="preserve"> and create a make target.</w:t>
        </w:r>
      </w:ins>
    </w:p>
    <w:p w14:paraId="52A13F8E" w14:textId="7D9F2CCB" w:rsidR="006A1BAB" w:rsidRDefault="006A1BAB" w:rsidP="006A1BAB">
      <w:pPr>
        <w:pStyle w:val="ListParagraph"/>
        <w:numPr>
          <w:ilvl w:val="0"/>
          <w:numId w:val="37"/>
        </w:numPr>
        <w:rPr>
          <w:ins w:id="785" w:author="Greg Landry" w:date="2017-02-28T13:39:00Z"/>
        </w:rPr>
      </w:pPr>
      <w:ins w:id="786" w:author="Greg Landry" w:date="2017-02-28T13:39:00Z">
        <w:r>
          <w:t xml:space="preserve">Update the code so that when the button is pressed, it will toggle between the </w:t>
        </w:r>
      </w:ins>
      <w:ins w:id="787" w:author="Greg Landry" w:date="2017-02-28T13:40:00Z">
        <w:r>
          <w:t>four</w:t>
        </w:r>
      </w:ins>
      <w:ins w:id="788" w:author="Greg Landry" w:date="2017-02-28T13:39:00Z">
        <w:r>
          <w:t xml:space="preserve"> LEDs </w:t>
        </w:r>
      </w:ins>
      <w:ins w:id="789" w:author="Greg Landry" w:date="2017-02-28T13:40:00Z">
        <w:r>
          <w:t xml:space="preserve">next to the CapSense buttons </w:t>
        </w:r>
      </w:ins>
      <w:ins w:id="790" w:author="Greg Landry" w:date="2017-02-28T13:39:00Z">
        <w:r>
          <w:t>which are controlled by the analog co-processor on the shield board. The analog co-processor shield contains an I2C slave with the following properties:</w:t>
        </w:r>
      </w:ins>
    </w:p>
    <w:p w14:paraId="0F101776" w14:textId="2C1FB567" w:rsidR="006A1BAB" w:rsidRDefault="006A1BAB" w:rsidP="006A1BAB">
      <w:pPr>
        <w:pStyle w:val="ListParagraph"/>
        <w:numPr>
          <w:ilvl w:val="1"/>
          <w:numId w:val="37"/>
        </w:numPr>
        <w:rPr>
          <w:ins w:id="791" w:author="Greg Landry" w:date="2017-02-28T13:39:00Z"/>
        </w:rPr>
      </w:pPr>
      <w:ins w:id="792" w:author="Greg Landry" w:date="2017-02-28T13:39:00Z">
        <w:r>
          <w:t>Connected to Arduino pins D14 and D15 (WICED_I2C_</w:t>
        </w:r>
      </w:ins>
      <w:ins w:id="793" w:author="Greg Landry" w:date="2017-04-04T10:56:00Z">
        <w:r w:rsidR="00502983">
          <w:t>2</w:t>
        </w:r>
      </w:ins>
      <w:ins w:id="794" w:author="Greg Landry" w:date="2017-02-28T13:39:00Z">
        <w:r>
          <w:t>)</w:t>
        </w:r>
      </w:ins>
    </w:p>
    <w:p w14:paraId="7760BA6B" w14:textId="655FE63F" w:rsidR="006A1BAB" w:rsidRDefault="006A1BAB" w:rsidP="006A1BAB">
      <w:pPr>
        <w:pStyle w:val="ListParagraph"/>
        <w:numPr>
          <w:ilvl w:val="1"/>
          <w:numId w:val="37"/>
        </w:numPr>
        <w:rPr>
          <w:ins w:id="795" w:author="Greg Landry" w:date="2017-02-28T13:39:00Z"/>
        </w:rPr>
      </w:pPr>
      <w:ins w:id="796" w:author="Greg Landry" w:date="2017-02-28T13:39:00Z">
        <w:r>
          <w:t>7-bit address = 0x42</w:t>
        </w:r>
      </w:ins>
    </w:p>
    <w:p w14:paraId="54DC8FAF" w14:textId="77777777" w:rsidR="006A1BAB" w:rsidRDefault="006A1BAB" w:rsidP="006A1BAB">
      <w:pPr>
        <w:pStyle w:val="ListParagraph"/>
        <w:numPr>
          <w:ilvl w:val="1"/>
          <w:numId w:val="37"/>
        </w:numPr>
        <w:rPr>
          <w:ins w:id="797" w:author="Greg Landry" w:date="2017-02-28T13:39:00Z"/>
        </w:rPr>
      </w:pPr>
      <w:ins w:id="798" w:author="Greg Landry" w:date="2017-02-28T13:39:00Z">
        <w:r>
          <w:t>Standard Speed (100kHz)</w:t>
        </w:r>
      </w:ins>
    </w:p>
    <w:p w14:paraId="2C810D4F" w14:textId="77777777" w:rsidR="006A1BAB" w:rsidRDefault="006A1BAB" w:rsidP="006A1BAB">
      <w:pPr>
        <w:pStyle w:val="ListParagraph"/>
        <w:numPr>
          <w:ilvl w:val="1"/>
          <w:numId w:val="37"/>
        </w:numPr>
        <w:rPr>
          <w:ins w:id="799" w:author="Greg Landry" w:date="2017-02-28T13:39:00Z"/>
        </w:rPr>
      </w:pPr>
      <w:ins w:id="800" w:author="Greg Landry" w:date="2017-02-28T13:39:00Z">
        <w:r>
          <w:t>EZI2C register access</w:t>
        </w:r>
      </w:ins>
    </w:p>
    <w:p w14:paraId="6DE85647" w14:textId="77777777" w:rsidR="006A1BAB" w:rsidRDefault="006A1BAB" w:rsidP="006A1BAB">
      <w:pPr>
        <w:pStyle w:val="ListParagraph"/>
        <w:numPr>
          <w:ilvl w:val="2"/>
          <w:numId w:val="37"/>
        </w:numPr>
        <w:rPr>
          <w:ins w:id="801" w:author="Greg Landry" w:date="2017-02-28T13:39:00Z"/>
        </w:rPr>
      </w:pPr>
      <w:ins w:id="802" w:author="Greg Landry" w:date="2017-02-28T13:39:00Z">
        <w:r>
          <w:t>The first byte written is the register offset.</w:t>
        </w:r>
      </w:ins>
    </w:p>
    <w:p w14:paraId="0542E60C" w14:textId="77777777" w:rsidR="006A1BAB" w:rsidRDefault="006A1BAB" w:rsidP="006A1BAB">
      <w:pPr>
        <w:pStyle w:val="ListParagraph"/>
        <w:numPr>
          <w:ilvl w:val="2"/>
          <w:numId w:val="37"/>
        </w:numPr>
        <w:rPr>
          <w:ins w:id="803" w:author="Greg Landry" w:date="2017-02-28T13:39:00Z"/>
        </w:rPr>
      </w:pPr>
      <w:ins w:id="804" w:author="Greg Landry" w:date="2017-02-28T13:39:00Z">
        <w:r>
          <w:t>All reads start at the previous write offset.</w:t>
        </w:r>
      </w:ins>
    </w:p>
    <w:p w14:paraId="727FFE66" w14:textId="77777777" w:rsidR="006A1BAB" w:rsidRDefault="006A1BAB" w:rsidP="006A1BAB">
      <w:pPr>
        <w:pStyle w:val="ListParagraph"/>
        <w:numPr>
          <w:ilvl w:val="1"/>
          <w:numId w:val="37"/>
        </w:numPr>
        <w:rPr>
          <w:ins w:id="805" w:author="Greg Landry" w:date="2017-02-28T13:39:00Z"/>
        </w:rPr>
      </w:pPr>
      <w:ins w:id="806" w:author="Greg Landry" w:date="2017-02-28T13:39:00Z">
        <w:r>
          <w:t>The register map is as follows:</w:t>
        </w:r>
      </w:ins>
    </w:p>
    <w:tbl>
      <w:tblPr>
        <w:tblStyle w:val="TableGrid"/>
        <w:tblW w:w="7565" w:type="dxa"/>
        <w:jc w:val="center"/>
        <w:tblLook w:val="04A0" w:firstRow="1" w:lastRow="0" w:firstColumn="1" w:lastColumn="0" w:noHBand="0" w:noVBand="1"/>
      </w:tblPr>
      <w:tblGrid>
        <w:gridCol w:w="1205"/>
        <w:gridCol w:w="1411"/>
        <w:gridCol w:w="4949"/>
        <w:tblGridChange w:id="807">
          <w:tblGrid>
            <w:gridCol w:w="925"/>
            <w:gridCol w:w="280"/>
            <w:gridCol w:w="1131"/>
            <w:gridCol w:w="280"/>
            <w:gridCol w:w="4949"/>
            <w:gridCol w:w="2009"/>
          </w:tblGrid>
        </w:tblGridChange>
      </w:tblGrid>
      <w:tr w:rsidR="008A0AF1" w14:paraId="00C36666" w14:textId="77777777" w:rsidTr="008A0AF1">
        <w:trPr>
          <w:jc w:val="center"/>
          <w:ins w:id="808" w:author="Greg Landry" w:date="2017-02-28T13:39:00Z"/>
        </w:trPr>
        <w:tc>
          <w:tcPr>
            <w:tcW w:w="1205" w:type="dxa"/>
            <w:shd w:val="clear" w:color="auto" w:fill="D9D9D9" w:themeFill="background1" w:themeFillShade="D9"/>
          </w:tcPr>
          <w:p w14:paraId="334F770E" w14:textId="77777777" w:rsidR="006A1BAB" w:rsidRDefault="006A1BAB" w:rsidP="00BE36BC">
            <w:pPr>
              <w:pStyle w:val="ListParagraph"/>
              <w:ind w:left="0"/>
              <w:rPr>
                <w:ins w:id="809" w:author="Greg Landry" w:date="2017-02-28T13:39:00Z"/>
              </w:rPr>
            </w:pPr>
            <w:ins w:id="810" w:author="Greg Landry" w:date="2017-02-28T13:39:00Z">
              <w:r>
                <w:t>Offset</w:t>
              </w:r>
            </w:ins>
          </w:p>
        </w:tc>
        <w:tc>
          <w:tcPr>
            <w:tcW w:w="1411" w:type="dxa"/>
            <w:shd w:val="clear" w:color="auto" w:fill="D9D9D9" w:themeFill="background1" w:themeFillShade="D9"/>
          </w:tcPr>
          <w:p w14:paraId="0A97326D" w14:textId="77777777" w:rsidR="006A1BAB" w:rsidRDefault="006A1BAB" w:rsidP="00BE36BC">
            <w:pPr>
              <w:pStyle w:val="ListParagraph"/>
              <w:ind w:left="0"/>
              <w:rPr>
                <w:ins w:id="811" w:author="Greg Landry" w:date="2017-02-28T13:39:00Z"/>
              </w:rPr>
            </w:pPr>
            <w:ins w:id="812" w:author="Greg Landry" w:date="2017-02-28T13:39:00Z">
              <w:r>
                <w:t>Description</w:t>
              </w:r>
            </w:ins>
          </w:p>
        </w:tc>
        <w:tc>
          <w:tcPr>
            <w:tcW w:w="4949" w:type="dxa"/>
            <w:shd w:val="clear" w:color="auto" w:fill="D9D9D9" w:themeFill="background1" w:themeFillShade="D9"/>
          </w:tcPr>
          <w:p w14:paraId="65762702" w14:textId="77777777" w:rsidR="006A1BAB" w:rsidRDefault="006A1BAB" w:rsidP="00BE36BC">
            <w:pPr>
              <w:pStyle w:val="ListParagraph"/>
              <w:ind w:left="0"/>
              <w:rPr>
                <w:ins w:id="813" w:author="Greg Landry" w:date="2017-02-28T13:39:00Z"/>
              </w:rPr>
            </w:pPr>
            <w:ins w:id="814" w:author="Greg Landry" w:date="2017-02-28T13:39:00Z">
              <w:r>
                <w:t>Details</w:t>
              </w:r>
            </w:ins>
          </w:p>
        </w:tc>
      </w:tr>
      <w:tr w:rsidR="008A0AF1" w14:paraId="1C9CE9E0" w14:textId="77777777" w:rsidTr="008A0AF1">
        <w:trPr>
          <w:jc w:val="center"/>
          <w:ins w:id="815" w:author="Greg Landry" w:date="2017-02-28T13:39:00Z"/>
        </w:trPr>
        <w:tc>
          <w:tcPr>
            <w:tcW w:w="1205" w:type="dxa"/>
          </w:tcPr>
          <w:p w14:paraId="633C1565" w14:textId="496752D1" w:rsidR="006A1BAB" w:rsidRDefault="002031A1" w:rsidP="00BE36BC">
            <w:pPr>
              <w:pStyle w:val="ListParagraph"/>
              <w:ind w:left="0"/>
              <w:rPr>
                <w:ins w:id="816" w:author="Greg Landry" w:date="2017-02-28T13:39:00Z"/>
              </w:rPr>
            </w:pPr>
            <w:ins w:id="817" w:author="Greg Landry" w:date="2017-02-28T13:52:00Z">
              <w:r>
                <w:t>0x</w:t>
              </w:r>
            </w:ins>
            <w:ins w:id="818" w:author="Greg Landry" w:date="2017-02-28T13:39:00Z">
              <w:r w:rsidR="006A1BAB">
                <w:t>00</w:t>
              </w:r>
            </w:ins>
            <w:ins w:id="819" w:author="Greg Landry" w:date="2017-02-28T13:45:00Z">
              <w:r w:rsidR="00974BDE">
                <w:t>–</w:t>
              </w:r>
            </w:ins>
            <w:ins w:id="820" w:author="Greg Landry" w:date="2017-02-28T13:52:00Z">
              <w:r>
                <w:t>0x</w:t>
              </w:r>
            </w:ins>
            <w:ins w:id="821" w:author="Greg Landry" w:date="2017-02-28T13:45:00Z">
              <w:r w:rsidR="00974BDE">
                <w:t>03</w:t>
              </w:r>
            </w:ins>
          </w:p>
        </w:tc>
        <w:tc>
          <w:tcPr>
            <w:tcW w:w="1411" w:type="dxa"/>
          </w:tcPr>
          <w:p w14:paraId="130DA254" w14:textId="2DF2E5E1" w:rsidR="006A1BAB" w:rsidRDefault="00974BDE" w:rsidP="00BE36BC">
            <w:pPr>
              <w:pStyle w:val="ListParagraph"/>
              <w:ind w:left="0"/>
              <w:rPr>
                <w:ins w:id="822" w:author="Greg Landry" w:date="2017-02-28T13:39:00Z"/>
              </w:rPr>
            </w:pPr>
            <w:ins w:id="823" w:author="Greg Landry" w:date="2017-02-28T13:45:00Z">
              <w:r>
                <w:t>DAC value</w:t>
              </w:r>
            </w:ins>
          </w:p>
        </w:tc>
        <w:tc>
          <w:tcPr>
            <w:tcW w:w="4949" w:type="dxa"/>
          </w:tcPr>
          <w:p w14:paraId="0D193F45" w14:textId="5A69C4AD" w:rsidR="006A1BAB" w:rsidRDefault="00974BDE" w:rsidP="00BE36BC">
            <w:pPr>
              <w:pStyle w:val="ListParagraph"/>
              <w:ind w:left="0"/>
              <w:rPr>
                <w:ins w:id="824" w:author="Greg Landry" w:date="2017-02-28T13:39:00Z"/>
              </w:rPr>
            </w:pPr>
            <w:ins w:id="825" w:author="Greg Landry" w:date="2017-02-28T13:45:00Z">
              <w:r>
                <w:t>This value is used to set the DAC output voltage</w:t>
              </w:r>
            </w:ins>
          </w:p>
        </w:tc>
      </w:tr>
      <w:tr w:rsidR="008A0AF1" w14:paraId="5A1BF12C" w14:textId="77777777" w:rsidTr="008A0AF1">
        <w:trPr>
          <w:jc w:val="center"/>
          <w:ins w:id="826" w:author="Greg Landry" w:date="2017-02-28T13:39:00Z"/>
        </w:trPr>
        <w:tc>
          <w:tcPr>
            <w:tcW w:w="1205" w:type="dxa"/>
          </w:tcPr>
          <w:p w14:paraId="4AC4E581" w14:textId="7E20498B" w:rsidR="006A1BAB" w:rsidRDefault="002031A1" w:rsidP="00BE36BC">
            <w:pPr>
              <w:pStyle w:val="ListParagraph"/>
              <w:ind w:left="0"/>
              <w:rPr>
                <w:ins w:id="827" w:author="Greg Landry" w:date="2017-02-28T13:39:00Z"/>
              </w:rPr>
            </w:pPr>
            <w:ins w:id="828" w:author="Greg Landry" w:date="2017-02-28T13:52:00Z">
              <w:r>
                <w:t>0x</w:t>
              </w:r>
            </w:ins>
            <w:ins w:id="829" w:author="Greg Landry" w:date="2017-02-28T13:39:00Z">
              <w:r w:rsidR="00974BDE">
                <w:t xml:space="preserve">04 </w:t>
              </w:r>
            </w:ins>
          </w:p>
        </w:tc>
        <w:tc>
          <w:tcPr>
            <w:tcW w:w="1411" w:type="dxa"/>
          </w:tcPr>
          <w:p w14:paraId="7EA5695D" w14:textId="26AAF5D1" w:rsidR="006A1BAB" w:rsidRDefault="00974BDE" w:rsidP="00BE36BC">
            <w:pPr>
              <w:pStyle w:val="ListParagraph"/>
              <w:ind w:left="0"/>
              <w:rPr>
                <w:ins w:id="830" w:author="Greg Landry" w:date="2017-02-28T13:39:00Z"/>
              </w:rPr>
            </w:pPr>
            <w:ins w:id="831" w:author="Greg Landry" w:date="2017-02-28T13:45:00Z">
              <w:r>
                <w:t>LED Values</w:t>
              </w:r>
            </w:ins>
          </w:p>
        </w:tc>
        <w:tc>
          <w:tcPr>
            <w:tcW w:w="4949" w:type="dxa"/>
          </w:tcPr>
          <w:p w14:paraId="2AC81D62" w14:textId="7BF11966" w:rsidR="006A1BAB" w:rsidRDefault="00974BDE" w:rsidP="00BE36BC">
            <w:pPr>
              <w:pStyle w:val="ListParagraph"/>
              <w:ind w:left="0"/>
              <w:rPr>
                <w:ins w:id="832" w:author="Greg Landry" w:date="2017-02-28T13:39:00Z"/>
              </w:rPr>
            </w:pPr>
            <w:ins w:id="833" w:author="Greg Landry" w:date="2017-02-28T13:46:00Z">
              <w:r>
                <w:t>4 least significant bits control CSLED3-CSLED0</w:t>
              </w:r>
            </w:ins>
          </w:p>
        </w:tc>
      </w:tr>
      <w:tr w:rsidR="008A0AF1" w14:paraId="1C582BFE" w14:textId="77777777" w:rsidTr="008A0AF1">
        <w:trPr>
          <w:jc w:val="center"/>
          <w:ins w:id="834" w:author="Greg Landry" w:date="2017-02-28T13:39:00Z"/>
        </w:trPr>
        <w:tc>
          <w:tcPr>
            <w:tcW w:w="1205" w:type="dxa"/>
          </w:tcPr>
          <w:p w14:paraId="7D000424" w14:textId="37B24A6A" w:rsidR="006A1BAB" w:rsidRDefault="002031A1" w:rsidP="00BE36BC">
            <w:pPr>
              <w:pStyle w:val="ListParagraph"/>
              <w:ind w:left="0"/>
              <w:rPr>
                <w:ins w:id="835" w:author="Greg Landry" w:date="2017-02-28T13:39:00Z"/>
              </w:rPr>
            </w:pPr>
            <w:ins w:id="836" w:author="Greg Landry" w:date="2017-02-28T13:52:00Z">
              <w:r>
                <w:t>0x</w:t>
              </w:r>
            </w:ins>
            <w:ins w:id="837" w:author="Greg Landry" w:date="2017-02-28T13:39:00Z">
              <w:r w:rsidR="00974BDE">
                <w:t>05</w:t>
              </w:r>
            </w:ins>
          </w:p>
        </w:tc>
        <w:tc>
          <w:tcPr>
            <w:tcW w:w="1411" w:type="dxa"/>
          </w:tcPr>
          <w:p w14:paraId="04ABCD25" w14:textId="6B684D05" w:rsidR="006A1BAB" w:rsidRDefault="00974BDE" w:rsidP="00BE36BC">
            <w:pPr>
              <w:pStyle w:val="ListParagraph"/>
              <w:ind w:left="0"/>
              <w:rPr>
                <w:ins w:id="838" w:author="Greg Landry" w:date="2017-02-28T13:39:00Z"/>
              </w:rPr>
            </w:pPr>
            <w:ins w:id="839" w:author="Greg Landry" w:date="2017-02-28T13:46:00Z">
              <w:r>
                <w:t>LED Control</w:t>
              </w:r>
            </w:ins>
          </w:p>
        </w:tc>
        <w:tc>
          <w:tcPr>
            <w:tcW w:w="4949" w:type="dxa"/>
          </w:tcPr>
          <w:p w14:paraId="4DE9C5DA" w14:textId="1AEF63E0" w:rsidR="002031A1" w:rsidRDefault="00974BDE" w:rsidP="00BE36BC">
            <w:pPr>
              <w:pStyle w:val="ListParagraph"/>
              <w:ind w:left="0"/>
              <w:rPr>
                <w:ins w:id="840" w:author="Greg Landry" w:date="2017-02-28T13:39:00Z"/>
              </w:rPr>
            </w:pPr>
            <w:ins w:id="841" w:author="Greg Landry" w:date="2017-02-28T13:46:00Z">
              <w:r>
                <w:t>Set bit 1 in this register to allow the LED Values register to control the LEDs instead of the CapSense buttons</w:t>
              </w:r>
            </w:ins>
          </w:p>
        </w:tc>
      </w:tr>
      <w:tr w:rsidR="008A0AF1" w14:paraId="68D829FA" w14:textId="77777777" w:rsidTr="008A0AF1">
        <w:trPr>
          <w:jc w:val="center"/>
          <w:ins w:id="842" w:author="Greg Landry" w:date="2017-02-28T13:39:00Z"/>
        </w:trPr>
        <w:tc>
          <w:tcPr>
            <w:tcW w:w="1205" w:type="dxa"/>
          </w:tcPr>
          <w:p w14:paraId="7D9C630C" w14:textId="4DDD9428" w:rsidR="006A1BAB" w:rsidRDefault="002031A1" w:rsidP="00BE36BC">
            <w:pPr>
              <w:pStyle w:val="ListParagraph"/>
              <w:ind w:left="0"/>
              <w:rPr>
                <w:ins w:id="843" w:author="Greg Landry" w:date="2017-02-28T13:39:00Z"/>
              </w:rPr>
            </w:pPr>
            <w:ins w:id="844" w:author="Greg Landry" w:date="2017-02-28T13:52:00Z">
              <w:r>
                <w:t>0x</w:t>
              </w:r>
            </w:ins>
            <w:ins w:id="845" w:author="Greg Landry" w:date="2017-02-28T13:39:00Z">
              <w:r w:rsidR="00974BDE">
                <w:t>06</w:t>
              </w:r>
            </w:ins>
          </w:p>
        </w:tc>
        <w:tc>
          <w:tcPr>
            <w:tcW w:w="1411" w:type="dxa"/>
          </w:tcPr>
          <w:p w14:paraId="7390B0E7" w14:textId="64C70BCE" w:rsidR="006A1BAB" w:rsidRDefault="00974BDE" w:rsidP="00BE36BC">
            <w:pPr>
              <w:pStyle w:val="ListParagraph"/>
              <w:ind w:left="0"/>
              <w:rPr>
                <w:ins w:id="846" w:author="Greg Landry" w:date="2017-02-28T13:39:00Z"/>
              </w:rPr>
            </w:pPr>
            <w:ins w:id="847" w:author="Greg Landry" w:date="2017-02-28T13:47:00Z">
              <w:r>
                <w:t>Button Status</w:t>
              </w:r>
            </w:ins>
          </w:p>
        </w:tc>
        <w:tc>
          <w:tcPr>
            <w:tcW w:w="4949" w:type="dxa"/>
          </w:tcPr>
          <w:p w14:paraId="7784F373" w14:textId="77777777" w:rsidR="006A1BAB" w:rsidRDefault="00CD2AA7" w:rsidP="00BE36BC">
            <w:pPr>
              <w:pStyle w:val="ListParagraph"/>
              <w:ind w:left="0"/>
              <w:rPr>
                <w:ins w:id="848" w:author="Greg Landry" w:date="2017-02-28T13:47:00Z"/>
              </w:rPr>
            </w:pPr>
            <w:ins w:id="849" w:author="Greg Landry" w:date="2017-02-28T13:47:00Z">
              <w:r>
                <w:t>Captures status of the CapSense buttons, Proximity sensor, and Mechanical buttons</w:t>
              </w:r>
            </w:ins>
          </w:p>
          <w:p w14:paraId="10DF7D57" w14:textId="0F02F4D0" w:rsidR="00CD2AA7" w:rsidRDefault="00CD2AA7">
            <w:pPr>
              <w:pStyle w:val="ListParagraph"/>
              <w:ind w:left="0"/>
              <w:rPr>
                <w:ins w:id="850" w:author="Greg Landry" w:date="2017-02-28T13:39:00Z"/>
              </w:rPr>
            </w:pPr>
            <w:ins w:id="851" w:author="Greg Landry" w:date="2017-02-28T13:47:00Z">
              <w:r>
                <w:t xml:space="preserve">The bits are:  </w:t>
              </w:r>
            </w:ins>
            <w:ins w:id="852" w:author="Greg Landry" w:date="2017-02-28T13:50:00Z">
              <w:r w:rsidR="00AF7DF9">
                <w:t>Unus</w:t>
              </w:r>
            </w:ins>
            <w:ins w:id="853" w:author="Greg Landry" w:date="2017-02-28T13:51:00Z">
              <w:r w:rsidR="00AF7DF9">
                <w:t>e</w:t>
              </w:r>
            </w:ins>
            <w:ins w:id="854" w:author="Greg Landry" w:date="2017-02-28T13:50:00Z">
              <w:r w:rsidR="00AF7DF9">
                <w:t xml:space="preserve">d, MB1, MB0, </w:t>
              </w:r>
              <w:proofErr w:type="spellStart"/>
              <w:r w:rsidR="00AF7DF9">
                <w:t>Prox</w:t>
              </w:r>
              <w:proofErr w:type="spellEnd"/>
              <w:r w:rsidR="00AF7DF9">
                <w:t>, CS3, CS2, CS1, CS0</w:t>
              </w:r>
            </w:ins>
          </w:p>
        </w:tc>
      </w:tr>
      <w:tr w:rsidR="008A0AF1" w14:paraId="4DE99808" w14:textId="77777777" w:rsidTr="008A0AF1">
        <w:trPr>
          <w:jc w:val="center"/>
          <w:ins w:id="855" w:author="Greg Landry" w:date="2017-02-28T13:39:00Z"/>
        </w:trPr>
        <w:tc>
          <w:tcPr>
            <w:tcW w:w="1205" w:type="dxa"/>
          </w:tcPr>
          <w:p w14:paraId="47CF3E93" w14:textId="5C42B97B" w:rsidR="006A1BAB" w:rsidRDefault="002031A1" w:rsidP="00BE36BC">
            <w:pPr>
              <w:pStyle w:val="ListParagraph"/>
              <w:ind w:left="0"/>
              <w:rPr>
                <w:ins w:id="856" w:author="Greg Landry" w:date="2017-02-28T13:39:00Z"/>
              </w:rPr>
            </w:pPr>
            <w:ins w:id="857" w:author="Greg Landry" w:date="2017-02-28T13:52:00Z">
              <w:r>
                <w:t>0x</w:t>
              </w:r>
            </w:ins>
            <w:ins w:id="858" w:author="Greg Landry" w:date="2017-02-28T13:39:00Z">
              <w:r>
                <w:t>07</w:t>
              </w:r>
            </w:ins>
            <w:ins w:id="859" w:author="Greg Landry" w:date="2017-02-28T13:48:00Z">
              <w:r w:rsidR="00CD2AA7">
                <w:t>–</w:t>
              </w:r>
            </w:ins>
            <w:ins w:id="860" w:author="Greg Landry" w:date="2017-02-28T13:52:00Z">
              <w:r>
                <w:t>0x</w:t>
              </w:r>
            </w:ins>
            <w:ins w:id="861" w:author="Greg Landry" w:date="2017-02-28T13:48:00Z">
              <w:r w:rsidR="00CD2AA7">
                <w:t>0A</w:t>
              </w:r>
            </w:ins>
          </w:p>
        </w:tc>
        <w:tc>
          <w:tcPr>
            <w:tcW w:w="1411" w:type="dxa"/>
          </w:tcPr>
          <w:p w14:paraId="74A076AC" w14:textId="2C69D4F0" w:rsidR="006A1BAB" w:rsidRDefault="00CD2AA7" w:rsidP="00BE36BC">
            <w:pPr>
              <w:pStyle w:val="ListParagraph"/>
              <w:ind w:left="0"/>
              <w:rPr>
                <w:ins w:id="862" w:author="Greg Landry" w:date="2017-02-28T13:39:00Z"/>
              </w:rPr>
            </w:pPr>
            <w:ins w:id="863" w:author="Greg Landry" w:date="2017-02-28T13:48:00Z">
              <w:r>
                <w:t>Temperature</w:t>
              </w:r>
            </w:ins>
          </w:p>
        </w:tc>
        <w:tc>
          <w:tcPr>
            <w:tcW w:w="4949" w:type="dxa"/>
          </w:tcPr>
          <w:p w14:paraId="4AF5AC8E" w14:textId="144F06FB" w:rsidR="006A1BAB" w:rsidRDefault="008A0AF1" w:rsidP="00BE36BC">
            <w:pPr>
              <w:pStyle w:val="ListParagraph"/>
              <w:ind w:left="0"/>
              <w:rPr>
                <w:ins w:id="864" w:author="Greg Landry" w:date="2017-02-28T13:39:00Z"/>
              </w:rPr>
            </w:pPr>
            <w:ins w:id="865" w:author="Greg Landry" w:date="2017-02-28T13:55:00Z">
              <w:r>
                <w:t xml:space="preserve">Floating point </w:t>
              </w:r>
            </w:ins>
            <w:ins w:id="866" w:author="Greg Landry" w:date="2017-02-28T13:49:00Z">
              <w:r>
                <w:t>t</w:t>
              </w:r>
              <w:r w:rsidR="00AF7DF9">
                <w:t xml:space="preserve">emperature </w:t>
              </w:r>
            </w:ins>
            <w:ins w:id="867" w:author="Greg Landry" w:date="2017-02-28T13:50:00Z">
              <w:r w:rsidR="00AF7DF9">
                <w:t xml:space="preserve">measurement </w:t>
              </w:r>
            </w:ins>
            <w:ins w:id="868" w:author="Greg Landry" w:date="2017-02-28T13:49:00Z">
              <w:r w:rsidR="00AF7DF9">
                <w:t>from the thermistor</w:t>
              </w:r>
            </w:ins>
          </w:p>
        </w:tc>
      </w:tr>
      <w:tr w:rsidR="008A0AF1" w14:paraId="79481D1E" w14:textId="77777777" w:rsidTr="008A0AF1">
        <w:trPr>
          <w:jc w:val="center"/>
          <w:ins w:id="869" w:author="Greg Landry" w:date="2017-02-28T13:39:00Z"/>
        </w:trPr>
        <w:tc>
          <w:tcPr>
            <w:tcW w:w="1205" w:type="dxa"/>
          </w:tcPr>
          <w:p w14:paraId="157A3995" w14:textId="4CCD39EF" w:rsidR="006A1BAB" w:rsidRDefault="002031A1" w:rsidP="00BE36BC">
            <w:pPr>
              <w:pStyle w:val="ListParagraph"/>
              <w:ind w:left="0"/>
              <w:rPr>
                <w:ins w:id="870" w:author="Greg Landry" w:date="2017-02-28T13:39:00Z"/>
              </w:rPr>
            </w:pPr>
            <w:ins w:id="871" w:author="Greg Landry" w:date="2017-02-28T13:52:00Z">
              <w:r>
                <w:t>0x</w:t>
              </w:r>
            </w:ins>
            <w:ins w:id="872" w:author="Greg Landry" w:date="2017-02-28T13:39:00Z">
              <w:r>
                <w:t>0B</w:t>
              </w:r>
            </w:ins>
            <w:ins w:id="873" w:author="Greg Landry" w:date="2017-02-28T13:48:00Z">
              <w:r w:rsidR="00CD2AA7">
                <w:t>–</w:t>
              </w:r>
            </w:ins>
            <w:ins w:id="874" w:author="Greg Landry" w:date="2017-02-28T13:52:00Z">
              <w:r>
                <w:t>0x</w:t>
              </w:r>
            </w:ins>
            <w:ins w:id="875" w:author="Greg Landry" w:date="2017-02-28T13:39:00Z">
              <w:r w:rsidR="00CD2AA7">
                <w:t>0E</w:t>
              </w:r>
            </w:ins>
          </w:p>
        </w:tc>
        <w:tc>
          <w:tcPr>
            <w:tcW w:w="1411" w:type="dxa"/>
          </w:tcPr>
          <w:p w14:paraId="0CFFD855" w14:textId="731AD6AC" w:rsidR="006A1BAB" w:rsidRDefault="00CD2AA7" w:rsidP="00BE36BC">
            <w:pPr>
              <w:pStyle w:val="ListParagraph"/>
              <w:ind w:left="0"/>
              <w:rPr>
                <w:ins w:id="876" w:author="Greg Landry" w:date="2017-02-28T13:39:00Z"/>
              </w:rPr>
            </w:pPr>
            <w:ins w:id="877" w:author="Greg Landry" w:date="2017-02-28T13:48:00Z">
              <w:r>
                <w:t>Humidity</w:t>
              </w:r>
            </w:ins>
          </w:p>
        </w:tc>
        <w:tc>
          <w:tcPr>
            <w:tcW w:w="4949" w:type="dxa"/>
          </w:tcPr>
          <w:p w14:paraId="4E1AE821" w14:textId="1A67B170" w:rsidR="006A1BAB" w:rsidRDefault="008A0AF1" w:rsidP="00BE36BC">
            <w:pPr>
              <w:pStyle w:val="ListParagraph"/>
              <w:ind w:left="0"/>
              <w:rPr>
                <w:ins w:id="878" w:author="Greg Landry" w:date="2017-02-28T13:39:00Z"/>
              </w:rPr>
            </w:pPr>
            <w:ins w:id="879" w:author="Greg Landry" w:date="2017-02-28T13:55:00Z">
              <w:r>
                <w:t>Floating point h</w:t>
              </w:r>
            </w:ins>
            <w:ins w:id="880" w:author="Greg Landry" w:date="2017-02-28T13:49:00Z">
              <w:r w:rsidR="00AF7DF9">
                <w:t xml:space="preserve">umidity </w:t>
              </w:r>
            </w:ins>
            <w:ins w:id="881" w:author="Greg Landry" w:date="2017-02-28T13:50:00Z">
              <w:r w:rsidR="00AF7DF9">
                <w:t>measurement</w:t>
              </w:r>
            </w:ins>
          </w:p>
        </w:tc>
      </w:tr>
      <w:tr w:rsidR="00CD2AA7" w14:paraId="5EF294E5" w14:textId="77777777" w:rsidTr="008A0AF1">
        <w:tblPrEx>
          <w:tblW w:w="7565" w:type="dxa"/>
          <w:jc w:val="center"/>
          <w:tblPrExChange w:id="882" w:author="Greg Landry" w:date="2017-02-28T13:54:00Z">
            <w:tblPrEx>
              <w:tblW w:w="9574" w:type="dxa"/>
              <w:jc w:val="center"/>
            </w:tblPrEx>
          </w:tblPrExChange>
        </w:tblPrEx>
        <w:trPr>
          <w:jc w:val="center"/>
          <w:ins w:id="883" w:author="Greg Landry" w:date="2017-02-28T13:48:00Z"/>
          <w:trPrChange w:id="884" w:author="Greg Landry" w:date="2017-02-28T13:54:00Z">
            <w:trPr>
              <w:jc w:val="center"/>
            </w:trPr>
          </w:trPrChange>
        </w:trPr>
        <w:tc>
          <w:tcPr>
            <w:tcW w:w="1205" w:type="dxa"/>
            <w:tcPrChange w:id="885" w:author="Greg Landry" w:date="2017-02-28T13:54:00Z">
              <w:tcPr>
                <w:tcW w:w="926" w:type="dxa"/>
              </w:tcPr>
            </w:tcPrChange>
          </w:tcPr>
          <w:p w14:paraId="1A0A9F86" w14:textId="723B3A97" w:rsidR="00CD2AA7" w:rsidRDefault="002031A1" w:rsidP="00BE36BC">
            <w:pPr>
              <w:pStyle w:val="ListParagraph"/>
              <w:ind w:left="0"/>
              <w:rPr>
                <w:ins w:id="886" w:author="Greg Landry" w:date="2017-02-28T13:48:00Z"/>
              </w:rPr>
            </w:pPr>
            <w:ins w:id="887" w:author="Greg Landry" w:date="2017-02-28T13:52:00Z">
              <w:r>
                <w:t>0x</w:t>
              </w:r>
            </w:ins>
            <w:ins w:id="888" w:author="Greg Landry" w:date="2017-02-28T13:48:00Z">
              <w:r>
                <w:t>0F</w:t>
              </w:r>
              <w:r w:rsidR="00CD2AA7">
                <w:t>–</w:t>
              </w:r>
            </w:ins>
            <w:ins w:id="889" w:author="Greg Landry" w:date="2017-02-28T13:52:00Z">
              <w:r>
                <w:t>0x</w:t>
              </w:r>
            </w:ins>
            <w:ins w:id="890" w:author="Greg Landry" w:date="2017-02-28T13:48:00Z">
              <w:r w:rsidR="00CD2AA7">
                <w:t>12</w:t>
              </w:r>
            </w:ins>
          </w:p>
        </w:tc>
        <w:tc>
          <w:tcPr>
            <w:tcW w:w="1411" w:type="dxa"/>
            <w:tcPrChange w:id="891" w:author="Greg Landry" w:date="2017-02-28T13:54:00Z">
              <w:tcPr>
                <w:tcW w:w="1384" w:type="dxa"/>
                <w:gridSpan w:val="2"/>
              </w:tcPr>
            </w:tcPrChange>
          </w:tcPr>
          <w:p w14:paraId="24969BDE" w14:textId="67AA7C5E" w:rsidR="00CD2AA7" w:rsidRDefault="00CD2AA7" w:rsidP="00BE36BC">
            <w:pPr>
              <w:pStyle w:val="ListParagraph"/>
              <w:ind w:left="0"/>
              <w:rPr>
                <w:ins w:id="892" w:author="Greg Landry" w:date="2017-02-28T13:48:00Z"/>
              </w:rPr>
            </w:pPr>
            <w:ins w:id="893" w:author="Greg Landry" w:date="2017-02-28T13:48:00Z">
              <w:r>
                <w:t>Ambient Light</w:t>
              </w:r>
            </w:ins>
          </w:p>
        </w:tc>
        <w:tc>
          <w:tcPr>
            <w:tcW w:w="4949" w:type="dxa"/>
            <w:tcPrChange w:id="894" w:author="Greg Landry" w:date="2017-02-28T13:54:00Z">
              <w:tcPr>
                <w:tcW w:w="7264" w:type="dxa"/>
                <w:gridSpan w:val="3"/>
              </w:tcPr>
            </w:tcPrChange>
          </w:tcPr>
          <w:p w14:paraId="40E6525D" w14:textId="2385FFA8" w:rsidR="00CD2AA7" w:rsidRDefault="008A0AF1" w:rsidP="00BE36BC">
            <w:pPr>
              <w:pStyle w:val="ListParagraph"/>
              <w:ind w:left="0"/>
              <w:rPr>
                <w:ins w:id="895" w:author="Greg Landry" w:date="2017-02-28T13:48:00Z"/>
              </w:rPr>
            </w:pPr>
            <w:ins w:id="896" w:author="Greg Landry" w:date="2017-02-28T13:55:00Z">
              <w:r>
                <w:t xml:space="preserve">Floating point </w:t>
              </w:r>
            </w:ins>
            <w:ins w:id="897" w:author="Greg Landry" w:date="2017-02-28T13:50:00Z">
              <w:r>
                <w:t>a</w:t>
              </w:r>
              <w:r w:rsidR="00AF7DF9">
                <w:t>mbient light measurement</w:t>
              </w:r>
            </w:ins>
          </w:p>
        </w:tc>
      </w:tr>
      <w:tr w:rsidR="00CD2AA7" w14:paraId="384F57CE" w14:textId="77777777" w:rsidTr="008A0AF1">
        <w:tblPrEx>
          <w:tblW w:w="7565" w:type="dxa"/>
          <w:jc w:val="center"/>
          <w:tblPrExChange w:id="898" w:author="Greg Landry" w:date="2017-02-28T13:54:00Z">
            <w:tblPrEx>
              <w:tblW w:w="9574" w:type="dxa"/>
              <w:jc w:val="center"/>
            </w:tblPrEx>
          </w:tblPrExChange>
        </w:tblPrEx>
        <w:trPr>
          <w:jc w:val="center"/>
          <w:ins w:id="899" w:author="Greg Landry" w:date="2017-02-28T13:48:00Z"/>
          <w:trPrChange w:id="900" w:author="Greg Landry" w:date="2017-02-28T13:54:00Z">
            <w:trPr>
              <w:jc w:val="center"/>
            </w:trPr>
          </w:trPrChange>
        </w:trPr>
        <w:tc>
          <w:tcPr>
            <w:tcW w:w="1205" w:type="dxa"/>
            <w:tcPrChange w:id="901" w:author="Greg Landry" w:date="2017-02-28T13:54:00Z">
              <w:tcPr>
                <w:tcW w:w="926" w:type="dxa"/>
              </w:tcPr>
            </w:tcPrChange>
          </w:tcPr>
          <w:p w14:paraId="6B720518" w14:textId="683AA547" w:rsidR="00CD2AA7" w:rsidRDefault="002031A1" w:rsidP="00BE36BC">
            <w:pPr>
              <w:pStyle w:val="ListParagraph"/>
              <w:ind w:left="0"/>
              <w:rPr>
                <w:ins w:id="902" w:author="Greg Landry" w:date="2017-02-28T13:48:00Z"/>
              </w:rPr>
            </w:pPr>
            <w:ins w:id="903" w:author="Greg Landry" w:date="2017-02-28T13:52:00Z">
              <w:r>
                <w:t>0x</w:t>
              </w:r>
            </w:ins>
            <w:ins w:id="904" w:author="Greg Landry" w:date="2017-02-28T13:48:00Z">
              <w:r>
                <w:t>13</w:t>
              </w:r>
              <w:r w:rsidR="00CD2AA7">
                <w:t>–</w:t>
              </w:r>
            </w:ins>
            <w:ins w:id="905" w:author="Greg Landry" w:date="2017-02-28T13:52:00Z">
              <w:r>
                <w:t>0x</w:t>
              </w:r>
            </w:ins>
            <w:ins w:id="906" w:author="Greg Landry" w:date="2017-02-28T13:48:00Z">
              <w:r w:rsidR="00CD2AA7">
                <w:t>16</w:t>
              </w:r>
            </w:ins>
          </w:p>
        </w:tc>
        <w:tc>
          <w:tcPr>
            <w:tcW w:w="1411" w:type="dxa"/>
            <w:tcPrChange w:id="907" w:author="Greg Landry" w:date="2017-02-28T13:54:00Z">
              <w:tcPr>
                <w:tcW w:w="1384" w:type="dxa"/>
                <w:gridSpan w:val="2"/>
              </w:tcPr>
            </w:tcPrChange>
          </w:tcPr>
          <w:p w14:paraId="103A4882" w14:textId="127213F8" w:rsidR="00CD2AA7" w:rsidRDefault="00CD2AA7" w:rsidP="00BE36BC">
            <w:pPr>
              <w:pStyle w:val="ListParagraph"/>
              <w:ind w:left="0"/>
              <w:rPr>
                <w:ins w:id="908" w:author="Greg Landry" w:date="2017-02-28T13:48:00Z"/>
              </w:rPr>
            </w:pPr>
            <w:ins w:id="909" w:author="Greg Landry" w:date="2017-02-28T13:48:00Z">
              <w:r>
                <w:t>Potentiometer</w:t>
              </w:r>
            </w:ins>
          </w:p>
        </w:tc>
        <w:tc>
          <w:tcPr>
            <w:tcW w:w="4949" w:type="dxa"/>
            <w:tcPrChange w:id="910" w:author="Greg Landry" w:date="2017-02-28T13:54:00Z">
              <w:tcPr>
                <w:tcW w:w="7264" w:type="dxa"/>
                <w:gridSpan w:val="3"/>
              </w:tcPr>
            </w:tcPrChange>
          </w:tcPr>
          <w:p w14:paraId="26FC4E2A" w14:textId="45D95CE2" w:rsidR="00CD2AA7" w:rsidRDefault="008A0AF1" w:rsidP="00BE36BC">
            <w:pPr>
              <w:pStyle w:val="ListParagraph"/>
              <w:ind w:left="0"/>
              <w:rPr>
                <w:ins w:id="911" w:author="Greg Landry" w:date="2017-02-28T13:48:00Z"/>
              </w:rPr>
            </w:pPr>
            <w:ins w:id="912" w:author="Greg Landry" w:date="2017-02-28T13:55:00Z">
              <w:r>
                <w:t xml:space="preserve">Floating point </w:t>
              </w:r>
            </w:ins>
            <w:ins w:id="913" w:author="Greg Landry" w:date="2017-02-28T13:50:00Z">
              <w:r>
                <w:t>p</w:t>
              </w:r>
              <w:r w:rsidR="00AF7DF9">
                <w:t>otentiometer voltage measurement</w:t>
              </w:r>
            </w:ins>
          </w:p>
        </w:tc>
      </w:tr>
    </w:tbl>
    <w:p w14:paraId="5E91EDA6" w14:textId="77777777" w:rsidR="006A1BAB" w:rsidRDefault="006A1BAB" w:rsidP="006A1BAB">
      <w:pPr>
        <w:pStyle w:val="ListParagraph"/>
        <w:rPr>
          <w:ins w:id="914" w:author="Greg Landry" w:date="2017-02-28T13:39:00Z"/>
        </w:rPr>
      </w:pPr>
    </w:p>
    <w:p w14:paraId="35FF3C09" w14:textId="37DF64A4" w:rsidR="006A1BAB" w:rsidRDefault="006A1BAB" w:rsidP="006A1BAB">
      <w:pPr>
        <w:pStyle w:val="ListParagraph"/>
        <w:numPr>
          <w:ilvl w:val="1"/>
          <w:numId w:val="37"/>
        </w:numPr>
        <w:rPr>
          <w:ins w:id="915" w:author="Greg Landry" w:date="2017-02-28T13:41:00Z"/>
        </w:rPr>
      </w:pPr>
      <w:ins w:id="916" w:author="Greg Landry" w:date="2017-02-28T13:39:00Z">
        <w:r>
          <w:lastRenderedPageBreak/>
          <w:t xml:space="preserve">Hint: </w:t>
        </w:r>
      </w:ins>
      <w:ins w:id="917" w:author="Greg Landry" w:date="2017-02-28T13:40:00Z">
        <w:r>
          <w:t>To control the LEDs using I2C, you must first write 0x01 to the LED Control Register</w:t>
        </w:r>
      </w:ins>
      <w:ins w:id="918" w:author="Greg Landry" w:date="2017-02-28T13:51:00Z">
        <w:r w:rsidR="002031A1">
          <w:t xml:space="preserve"> (at offset 0x05).</w:t>
        </w:r>
      </w:ins>
    </w:p>
    <w:p w14:paraId="1F56ECEC" w14:textId="180EC291" w:rsidR="006A1BAB" w:rsidRDefault="006A1BAB" w:rsidP="006A1BAB">
      <w:pPr>
        <w:pStyle w:val="ListParagraph"/>
        <w:numPr>
          <w:ilvl w:val="1"/>
          <w:numId w:val="37"/>
        </w:numPr>
        <w:rPr>
          <w:ins w:id="919" w:author="Greg Landry" w:date="2017-02-28T13:39:00Z"/>
        </w:rPr>
      </w:pPr>
      <w:ins w:id="920" w:author="Greg Landry" w:date="2017-02-28T13:41:00Z">
        <w:r>
          <w:t xml:space="preserve">Hint: To turn on a given LED, set that LEDs bit in the LED </w:t>
        </w:r>
      </w:ins>
      <w:ins w:id="921" w:author="Greg Landry" w:date="2017-02-28T13:45:00Z">
        <w:r w:rsidR="00974BDE">
          <w:t>Values</w:t>
        </w:r>
      </w:ins>
      <w:ins w:id="922" w:author="Greg Landry" w:date="2017-02-28T13:41:00Z">
        <w:r>
          <w:t xml:space="preserve"> Register</w:t>
        </w:r>
      </w:ins>
      <w:ins w:id="923" w:author="Greg Landry" w:date="2017-02-28T13:51:00Z">
        <w:r w:rsidR="002031A1">
          <w:t xml:space="preserve"> (at offset 0x04)</w:t>
        </w:r>
      </w:ins>
      <w:ins w:id="924" w:author="Greg Landry" w:date="2017-02-28T13:39:00Z">
        <w:r>
          <w:t>.</w:t>
        </w:r>
      </w:ins>
      <w:ins w:id="925" w:author="Greg Landry" w:date="2017-02-28T13:42:00Z">
        <w:r w:rsidR="00BD32E6">
          <w:t xml:space="preserve"> For example, </w:t>
        </w:r>
      </w:ins>
      <w:ins w:id="926" w:author="Greg Landry" w:date="2017-02-28T13:52:00Z">
        <w:r w:rsidR="002031A1">
          <w:t xml:space="preserve">writing </w:t>
        </w:r>
      </w:ins>
      <w:ins w:id="927" w:author="Greg Landry" w:date="2017-02-28T13:42:00Z">
        <w:r w:rsidR="00BD32E6">
          <w:t>0x01 will turn on LED0 while 0x04 will turn on LED2.</w:t>
        </w:r>
      </w:ins>
    </w:p>
    <w:p w14:paraId="64CBD7A0" w14:textId="77777777" w:rsidR="006A1BAB" w:rsidRDefault="006A1BAB" w:rsidP="006A1BAB">
      <w:pPr>
        <w:pStyle w:val="ListParagraph"/>
        <w:numPr>
          <w:ilvl w:val="1"/>
          <w:numId w:val="37"/>
        </w:numPr>
        <w:rPr>
          <w:ins w:id="928" w:author="Greg Landry" w:date="2017-02-28T13:39:00Z"/>
        </w:rPr>
      </w:pPr>
      <w:ins w:id="929" w:author="Greg Landry" w:date="2017-02-28T13:39:00Z">
        <w:r>
          <w:t>Hint: In the ISR, just set a flag to force an I2C update. Do the I2C processing in the main application loop only when the flag is set.</w:t>
        </w:r>
        <w:r w:rsidRPr="00DA793B">
          <w:t xml:space="preserve"> </w:t>
        </w:r>
        <w:r>
          <w:t>Make sure the flag variable is defined as a volatile global variable.</w:t>
        </w:r>
      </w:ins>
    </w:p>
    <w:p w14:paraId="79DF0912" w14:textId="44A4A811" w:rsidR="006A1BAB" w:rsidRDefault="00BD32E6" w:rsidP="006A1BAB">
      <w:pPr>
        <w:pStyle w:val="Heading3"/>
        <w:rPr>
          <w:ins w:id="930" w:author="Greg Landry" w:date="2017-02-28T13:39:00Z"/>
        </w:rPr>
      </w:pPr>
      <w:ins w:id="931" w:author="Greg Landry" w:date="2017-02-28T13:39:00Z">
        <w:r>
          <w:t>07</w:t>
        </w:r>
        <w:r w:rsidR="006A1BAB">
          <w:t xml:space="preserve"> (I2C READ) Read </w:t>
        </w:r>
      </w:ins>
      <w:ins w:id="932" w:author="Greg Landry" w:date="2017-02-28T18:33:00Z">
        <w:r w:rsidR="003D390A">
          <w:t xml:space="preserve">Analog Co-Processor </w:t>
        </w:r>
      </w:ins>
      <w:ins w:id="933" w:author="Greg Landry" w:date="2017-02-28T13:39:00Z">
        <w:r w:rsidR="003D390A">
          <w:t>Sensor V</w:t>
        </w:r>
        <w:r w:rsidR="006A1BAB">
          <w:t>alues</w:t>
        </w:r>
      </w:ins>
      <w:ins w:id="934" w:author="Greg Landry" w:date="2017-02-28T18:33:00Z">
        <w:r w:rsidR="003D390A">
          <w:t xml:space="preserve"> over I2C</w:t>
        </w:r>
      </w:ins>
    </w:p>
    <w:p w14:paraId="7C6BF9D6" w14:textId="0C0DA703" w:rsidR="006A1BAB" w:rsidRDefault="006A1BAB" w:rsidP="006A1BAB">
      <w:pPr>
        <w:pStyle w:val="ListParagraph"/>
        <w:numPr>
          <w:ilvl w:val="0"/>
          <w:numId w:val="38"/>
        </w:numPr>
        <w:rPr>
          <w:ins w:id="935" w:author="Greg Landry" w:date="2017-02-28T13:39:00Z"/>
        </w:rPr>
      </w:pPr>
      <w:ins w:id="936" w:author="Greg Landry" w:date="2017-02-28T13:39:00Z">
        <w:r>
          <w:t xml:space="preserve">Copy </w:t>
        </w:r>
      </w:ins>
      <w:ins w:id="937" w:author="Greg Landry" w:date="2017-02-28T13:43:00Z">
        <w:r w:rsidR="00BD32E6">
          <w:t>06</w:t>
        </w:r>
      </w:ins>
      <w:ins w:id="938" w:author="Greg Landry" w:date="2017-02-28T13:39:00Z">
        <w:r>
          <w:t xml:space="preserve">_i2cwrite to </w:t>
        </w:r>
      </w:ins>
      <w:ins w:id="939" w:author="Greg Landry" w:date="2017-02-28T13:43:00Z">
        <w:r w:rsidR="00BD32E6">
          <w:t>07</w:t>
        </w:r>
      </w:ins>
      <w:ins w:id="940" w:author="Greg Landry" w:date="2017-02-28T13:39:00Z">
        <w:r>
          <w:t xml:space="preserve">_i2cread. Update the </w:t>
        </w:r>
        <w:proofErr w:type="spellStart"/>
        <w:r>
          <w:t>makefile</w:t>
        </w:r>
        <w:proofErr w:type="spellEnd"/>
        <w:r>
          <w:t xml:space="preserve"> and create a make target.</w:t>
        </w:r>
      </w:ins>
    </w:p>
    <w:p w14:paraId="555C8226" w14:textId="3AB20EF6" w:rsidR="006A1BAB" w:rsidRDefault="006A1BAB" w:rsidP="006A1BAB">
      <w:pPr>
        <w:pStyle w:val="ListParagraph"/>
        <w:numPr>
          <w:ilvl w:val="0"/>
          <w:numId w:val="38"/>
        </w:numPr>
        <w:rPr>
          <w:ins w:id="941" w:author="Greg Landry" w:date="2017-02-28T13:39:00Z"/>
        </w:rPr>
      </w:pPr>
      <w:ins w:id="942" w:author="Greg Landry" w:date="2017-02-28T13:39:00Z">
        <w:r>
          <w:t>Update the code so that every time the button is press</w:t>
        </w:r>
        <w:r w:rsidR="00BD32E6">
          <w:t xml:space="preserve">ed the temperature, </w:t>
        </w:r>
        <w:r>
          <w:t>humidity</w:t>
        </w:r>
      </w:ins>
      <w:ins w:id="943" w:author="Greg Landry" w:date="2017-02-28T13:44:00Z">
        <w:r w:rsidR="00BD32E6">
          <w:t>, ambient light, and Potentiometer</w:t>
        </w:r>
      </w:ins>
      <w:ins w:id="944" w:author="Greg Landry" w:date="2017-02-28T13:39:00Z">
        <w:r>
          <w:t xml:space="preserve"> data are read from the I2C slave. Print the values to the terminal using WPRINT_APP_INFO.</w:t>
        </w:r>
      </w:ins>
    </w:p>
    <w:p w14:paraId="58F9CBF0" w14:textId="2C4DE841" w:rsidR="006A1BAB" w:rsidRDefault="006A1BAB" w:rsidP="006A1BAB">
      <w:pPr>
        <w:pStyle w:val="ListParagraph"/>
        <w:numPr>
          <w:ilvl w:val="1"/>
          <w:numId w:val="38"/>
        </w:numPr>
        <w:rPr>
          <w:ins w:id="945" w:author="Greg Landry [2]" w:date="2017-07-20T14:01:00Z"/>
        </w:rPr>
      </w:pPr>
      <w:ins w:id="946" w:author="Greg Landry" w:date="2017-02-28T13:39:00Z">
        <w:r>
          <w:t xml:space="preserve">Hint: Remember to set the offset to </w:t>
        </w:r>
      </w:ins>
      <w:ins w:id="947" w:author="Greg Landry" w:date="2017-02-28T13:54:00Z">
        <w:r w:rsidR="008A0AF1">
          <w:t>0x0</w:t>
        </w:r>
      </w:ins>
      <w:ins w:id="948" w:author="Greg Landry" w:date="2017-02-28T13:39:00Z">
        <w:r w:rsidR="008A0AF1">
          <w:t>7</w:t>
        </w:r>
        <w:r>
          <w:t xml:space="preserve"> to read the temperature. You can do this just once and it will stay set for all future reads. W</w:t>
        </w:r>
        <w:r w:rsidR="008A0AF1">
          <w:t xml:space="preserve">ith an offset of </w:t>
        </w:r>
      </w:ins>
      <w:ins w:id="949" w:author="Greg Landry" w:date="2017-02-28T13:54:00Z">
        <w:r w:rsidR="008A0AF1">
          <w:t>0x</w:t>
        </w:r>
      </w:ins>
      <w:ins w:id="950" w:author="Greg Landry" w:date="2017-02-28T13:39:00Z">
        <w:r w:rsidR="008A0AF1">
          <w:t>07</w:t>
        </w:r>
        <w:r>
          <w:t xml:space="preserve"> you can read </w:t>
        </w:r>
      </w:ins>
      <w:ins w:id="951" w:author="Greg Landry" w:date="2017-02-28T13:55:00Z">
        <w:r w:rsidR="008A0AF1">
          <w:t>16</w:t>
        </w:r>
      </w:ins>
      <w:ins w:id="952" w:author="Greg Landry" w:date="2017-02-28T13:39:00Z">
        <w:r w:rsidR="008A0AF1">
          <w:t xml:space="preserve"> bytes to get the temperature, </w:t>
        </w:r>
        <w:r>
          <w:t>humidity</w:t>
        </w:r>
      </w:ins>
      <w:ins w:id="953" w:author="Greg Landry" w:date="2017-02-28T13:55:00Z">
        <w:r w:rsidR="008A0AF1">
          <w:t>, ambient light, and potentiometer</w:t>
        </w:r>
      </w:ins>
      <w:ins w:id="954" w:author="Greg Landry" w:date="2017-02-28T13:39:00Z">
        <w:r>
          <w:t xml:space="preserve"> values</w:t>
        </w:r>
      </w:ins>
      <w:ins w:id="955" w:author="Greg Landry" w:date="2017-02-28T13:55:00Z">
        <w:r w:rsidR="008A0AF1">
          <w:t xml:space="preserve"> (4 bytes each)</w:t>
        </w:r>
      </w:ins>
      <w:ins w:id="956" w:author="Greg Landry" w:date="2017-02-28T13:39:00Z">
        <w:r>
          <w:t>.</w:t>
        </w:r>
      </w:ins>
    </w:p>
    <w:p w14:paraId="43D3D410" w14:textId="086F69FF" w:rsidR="00727CC9" w:rsidRDefault="00727CC9" w:rsidP="006A1BAB">
      <w:pPr>
        <w:pStyle w:val="ListParagraph"/>
        <w:numPr>
          <w:ilvl w:val="1"/>
          <w:numId w:val="38"/>
        </w:numPr>
        <w:rPr>
          <w:ins w:id="957" w:author="Greg Landry" w:date="2017-03-01T11:16:00Z"/>
        </w:rPr>
      </w:pPr>
      <w:ins w:id="958" w:author="Greg Landry [2]" w:date="2017-07-20T14:01:00Z">
        <w:r>
          <w:t>Hint: Remember to u</w:t>
        </w:r>
      </w:ins>
      <w:ins w:id="959" w:author="Greg Landry [2]" w:date="2017-07-20T14:02:00Z">
        <w:r>
          <w:t>se standard speed mode (100kHz).</w:t>
        </w:r>
      </w:ins>
    </w:p>
    <w:p w14:paraId="021191C1" w14:textId="7D0D1876" w:rsidR="006A1BAB" w:rsidRDefault="008A0AF1" w:rsidP="006A1BAB">
      <w:pPr>
        <w:pStyle w:val="Heading3"/>
        <w:rPr>
          <w:ins w:id="960" w:author="Greg Landry" w:date="2017-02-28T13:39:00Z"/>
        </w:rPr>
      </w:pPr>
      <w:ins w:id="961" w:author="Greg Landry" w:date="2017-02-28T13:56:00Z">
        <w:r>
          <w:t>08</w:t>
        </w:r>
      </w:ins>
      <w:ins w:id="962" w:author="Greg Landry" w:date="2017-02-28T13:39:00Z">
        <w:r w:rsidR="006A1BAB">
          <w:t xml:space="preserve"> (Advanced) (I2C PROBE) Probe for I2C devices</w:t>
        </w:r>
      </w:ins>
    </w:p>
    <w:p w14:paraId="77114B3D" w14:textId="34DCDE2B" w:rsidR="006A1BAB" w:rsidRDefault="006A1BAB" w:rsidP="006A1BAB">
      <w:pPr>
        <w:pStyle w:val="ListParagraph"/>
        <w:numPr>
          <w:ilvl w:val="0"/>
          <w:numId w:val="40"/>
        </w:numPr>
        <w:rPr>
          <w:ins w:id="963" w:author="Greg Landry" w:date="2017-02-28T13:39:00Z"/>
        </w:rPr>
      </w:pPr>
      <w:ins w:id="964" w:author="Greg Landry" w:date="2017-02-28T13:39:00Z">
        <w:r>
          <w:t xml:space="preserve">Copy </w:t>
        </w:r>
      </w:ins>
      <w:ins w:id="965" w:author="Greg Landry" w:date="2017-02-28T13:56:00Z">
        <w:r w:rsidR="008A0AF1">
          <w:t>06</w:t>
        </w:r>
      </w:ins>
      <w:ins w:id="966" w:author="Greg Landry" w:date="2017-02-28T13:39:00Z">
        <w:r>
          <w:t xml:space="preserve">_i2cwrite to </w:t>
        </w:r>
      </w:ins>
      <w:ins w:id="967" w:author="Greg Landry" w:date="2017-02-28T13:56:00Z">
        <w:r w:rsidR="008A0AF1">
          <w:t>08</w:t>
        </w:r>
      </w:ins>
      <w:ins w:id="968" w:author="Greg Landry" w:date="2017-02-28T13:39:00Z">
        <w:r>
          <w:t xml:space="preserve">_i2cprobe. Update the </w:t>
        </w:r>
        <w:proofErr w:type="spellStart"/>
        <w:r>
          <w:t>makefile</w:t>
        </w:r>
        <w:proofErr w:type="spellEnd"/>
        <w:r>
          <w:t xml:space="preserve"> and create a make target.</w:t>
        </w:r>
      </w:ins>
    </w:p>
    <w:p w14:paraId="6D8050DB" w14:textId="77777777" w:rsidR="006A1BAB" w:rsidRDefault="006A1BAB" w:rsidP="006A1BAB">
      <w:pPr>
        <w:pStyle w:val="ListParagraph"/>
        <w:numPr>
          <w:ilvl w:val="0"/>
          <w:numId w:val="40"/>
        </w:numPr>
        <w:rPr>
          <w:ins w:id="969" w:author="Greg Landry" w:date="2017-02-28T13:39:00Z"/>
        </w:rPr>
      </w:pPr>
      <w:ins w:id="970" w:author="Greg Landry" w:date="2017-02-28T13:39:00Z">
        <w:r>
          <w:t xml:space="preserve">Update the code so that every time the button is pressed a scan is done of every possible I2C address. Print the address of any devices found to the terminal (in hex) using WPRINT_APP_INFO. </w:t>
        </w:r>
      </w:ins>
    </w:p>
    <w:p w14:paraId="6EAACF7A" w14:textId="77777777" w:rsidR="006A1BAB" w:rsidRDefault="006A1BAB" w:rsidP="006A1BAB">
      <w:pPr>
        <w:pStyle w:val="ListParagraph"/>
        <w:numPr>
          <w:ilvl w:val="1"/>
          <w:numId w:val="40"/>
        </w:numPr>
        <w:rPr>
          <w:ins w:id="971" w:author="Greg Landry" w:date="2017-02-28T13:39:00Z"/>
        </w:rPr>
      </w:pPr>
      <w:ins w:id="972" w:author="Greg Landry" w:date="2017-02-28T13:39:00Z">
        <w:r>
          <w:t>Hint: The I2C address is 7 bits. 0x00 is a special “All Call” address, and all values above 0x7C are reserved for future purposes, so the only valid addresses are 0x01 – 0x7B.</w:t>
        </w:r>
      </w:ins>
    </w:p>
    <w:p w14:paraId="29E66725" w14:textId="77777777" w:rsidR="006A1BAB" w:rsidRDefault="006A1BAB" w:rsidP="006A1BAB">
      <w:pPr>
        <w:pStyle w:val="ListParagraph"/>
        <w:numPr>
          <w:ilvl w:val="0"/>
          <w:numId w:val="40"/>
        </w:numPr>
        <w:rPr>
          <w:ins w:id="973" w:author="Greg Landry" w:date="2017-02-28T13:39:00Z"/>
        </w:rPr>
      </w:pPr>
      <w:ins w:id="974" w:author="Greg Landry" w:date="2017-02-28T13:39:00Z">
        <w:r>
          <w:t>What addresses are found on the shield?</w:t>
        </w:r>
      </w:ins>
    </w:p>
    <w:p w14:paraId="070FB89B" w14:textId="07F3B28B" w:rsidR="006A1BAB" w:rsidRDefault="006A1BAB" w:rsidP="006A1BAB">
      <w:pPr>
        <w:pStyle w:val="ListParagraph"/>
        <w:numPr>
          <w:ilvl w:val="1"/>
          <w:numId w:val="40"/>
        </w:numPr>
        <w:rPr>
          <w:ins w:id="975" w:author="Greg Landry" w:date="2017-03-01T11:16:00Z"/>
        </w:rPr>
      </w:pPr>
      <w:ins w:id="976" w:author="Greg Landry" w:date="2017-02-28T13:39:00Z">
        <w:r>
          <w:t xml:space="preserve">Hint: There should be </w:t>
        </w:r>
      </w:ins>
      <w:ins w:id="977" w:author="Greg Landry" w:date="2017-04-11T16:15:00Z">
        <w:r w:rsidR="00253FB7">
          <w:t>2</w:t>
        </w:r>
      </w:ins>
      <w:ins w:id="978" w:author="Greg Landry" w:date="2017-02-28T13:39:00Z">
        <w:r>
          <w:t xml:space="preserve"> – one for the PSoC analog co-processor, </w:t>
        </w:r>
      </w:ins>
      <w:ins w:id="979" w:author="Greg Landry" w:date="2017-04-11T16:15:00Z">
        <w:r w:rsidR="00253FB7">
          <w:t xml:space="preserve">and </w:t>
        </w:r>
      </w:ins>
      <w:ins w:id="980" w:author="Greg Landry" w:date="2017-02-28T13:56:00Z">
        <w:r w:rsidR="00253FB7">
          <w:t>one for the OLED</w:t>
        </w:r>
      </w:ins>
      <w:ins w:id="981" w:author="Greg Landry" w:date="2017-02-28T13:39:00Z">
        <w:r>
          <w:t>.</w:t>
        </w:r>
      </w:ins>
    </w:p>
    <w:p w14:paraId="412C8A69" w14:textId="0F860DF1" w:rsidR="004A35DF" w:rsidRDefault="001F5F35" w:rsidP="004A35DF">
      <w:pPr>
        <w:pStyle w:val="Heading3"/>
      </w:pPr>
      <w:del w:id="982" w:author="Greg Landry" w:date="2017-02-28T13:57:00Z">
        <w:r w:rsidDel="008A0AF1">
          <w:delText xml:space="preserve">07 </w:delText>
        </w:r>
      </w:del>
      <w:ins w:id="983" w:author="Greg Landry" w:date="2017-02-28T13:57:00Z">
        <w:r w:rsidR="008A0AF1">
          <w:t xml:space="preserve">09 </w:t>
        </w:r>
      </w:ins>
      <w:r w:rsidR="00405E7C">
        <w:t>(</w:t>
      </w:r>
      <w:r w:rsidR="0024688A">
        <w:t>Advanced</w:t>
      </w:r>
      <w:r w:rsidR="00405E7C">
        <w:t>)</w:t>
      </w:r>
      <w:r w:rsidR="0024688A">
        <w:t xml:space="preserve"> </w:t>
      </w:r>
      <w:r w:rsidR="004A35DF">
        <w:t>(PWM) LED brightness</w:t>
      </w:r>
      <w:del w:id="984" w:author="Greg Landry" w:date="2017-02-28T13:36:00Z">
        <w:r w:rsidR="00C6527E" w:rsidDel="00FF47CF">
          <w:delText xml:space="preserve"> (shield required)</w:delText>
        </w:r>
      </w:del>
    </w:p>
    <w:p w14:paraId="5B42879D" w14:textId="0580CFE2" w:rsidR="00186DD2" w:rsidRDefault="00186DD2" w:rsidP="00186DD2">
      <w:pPr>
        <w:pStyle w:val="ListParagraph"/>
        <w:numPr>
          <w:ilvl w:val="0"/>
          <w:numId w:val="32"/>
        </w:numPr>
      </w:pPr>
      <w:r>
        <w:t xml:space="preserve">Copy the </w:t>
      </w:r>
      <w:del w:id="985" w:author="Greg Landry" w:date="2017-02-28T14:33:00Z">
        <w:r w:rsidDel="00BE4082">
          <w:delText>04</w:delText>
        </w:r>
      </w:del>
      <w:ins w:id="986" w:author="Greg Landry" w:date="2017-02-28T14:33:00Z">
        <w:r w:rsidR="00BE4082">
          <w:t>02</w:t>
        </w:r>
      </w:ins>
      <w:r>
        <w:t>_blink</w:t>
      </w:r>
      <w:del w:id="987" w:author="Greg Landry" w:date="2017-02-28T14:33:00Z">
        <w:r w:rsidDel="00BE4082">
          <w:delText>shield</w:delText>
        </w:r>
      </w:del>
      <w:r>
        <w:t>led pro</w:t>
      </w:r>
      <w:r w:rsidR="00C71A00">
        <w:t xml:space="preserve">ject to </w:t>
      </w:r>
      <w:del w:id="988" w:author="Greg Landry" w:date="2017-02-28T14:27:00Z">
        <w:r w:rsidR="00C71A00" w:rsidDel="00817C98">
          <w:delText>07</w:delText>
        </w:r>
      </w:del>
      <w:ins w:id="989" w:author="Greg Landry" w:date="2017-02-28T14:27:00Z">
        <w:r w:rsidR="00817C98">
          <w:t>09</w:t>
        </w:r>
      </w:ins>
      <w:r w:rsidR="00C71A00">
        <w:t xml:space="preserve">_pwm, update the </w:t>
      </w:r>
      <w:proofErr w:type="spellStart"/>
      <w:r w:rsidR="00C71A00">
        <w:t>make</w:t>
      </w:r>
      <w:r>
        <w:t>file</w:t>
      </w:r>
      <w:proofErr w:type="spellEnd"/>
      <w:r>
        <w:t>, and create a make target.</w:t>
      </w:r>
    </w:p>
    <w:p w14:paraId="38C53F51" w14:textId="4145B2FC" w:rsidR="00186DD2" w:rsidRDefault="00E95F0D" w:rsidP="00186DD2">
      <w:pPr>
        <w:pStyle w:val="ListParagraph"/>
        <w:numPr>
          <w:ilvl w:val="0"/>
          <w:numId w:val="32"/>
        </w:numPr>
      </w:pPr>
      <w:r>
        <w:t xml:space="preserve">In </w:t>
      </w:r>
      <w:r w:rsidR="00C54BF4">
        <w:t>the C file</w:t>
      </w:r>
      <w:r>
        <w:t xml:space="preserve">, configure </w:t>
      </w:r>
      <w:r w:rsidR="000028F4">
        <w:t>a</w:t>
      </w:r>
      <w:r>
        <w:t xml:space="preserve"> PWM to drive </w:t>
      </w:r>
      <w:del w:id="990" w:author="Greg Landry" w:date="2017-02-28T14:34:00Z">
        <w:r w:rsidDel="00BE4082">
          <w:delText>the Green</w:delText>
        </w:r>
      </w:del>
      <w:ins w:id="991" w:author="Greg Landry" w:date="2017-02-28T14:34:00Z">
        <w:r w:rsidR="00BE4082">
          <w:t>WICED</w:t>
        </w:r>
        <w:del w:id="992" w:author="Greg Landry [2]" w:date="2017-08-28T16:49:00Z">
          <w:r w:rsidR="00BE4082" w:rsidDel="001E3903">
            <w:delText>_SH</w:delText>
          </w:r>
        </w:del>
        <w:r w:rsidR="00BE4082">
          <w:t>_</w:t>
        </w:r>
      </w:ins>
      <w:del w:id="993" w:author="Greg Landry" w:date="2017-02-28T14:34:00Z">
        <w:r w:rsidDel="00BE4082">
          <w:delText xml:space="preserve"> </w:delText>
        </w:r>
      </w:del>
      <w:r>
        <w:t>LED</w:t>
      </w:r>
      <w:ins w:id="994" w:author="Greg Landry" w:date="2017-02-28T14:34:00Z">
        <w:r w:rsidR="00BE4082">
          <w:t>1</w:t>
        </w:r>
      </w:ins>
      <w:r>
        <w:t xml:space="preserve"> on the shield board instead of using the GPIO functions.</w:t>
      </w:r>
    </w:p>
    <w:p w14:paraId="39827C07" w14:textId="1246E1BE" w:rsidR="00E956BC" w:rsidRDefault="009D5077" w:rsidP="009D5077">
      <w:pPr>
        <w:pStyle w:val="ListParagraph"/>
        <w:numPr>
          <w:ilvl w:val="1"/>
          <w:numId w:val="32"/>
        </w:numPr>
        <w:rPr>
          <w:ins w:id="995" w:author="Greg Landry" w:date="2017-02-28T14:37:00Z"/>
        </w:rPr>
      </w:pPr>
      <w:r>
        <w:t xml:space="preserve">Hint: The </w:t>
      </w:r>
      <w:del w:id="996" w:author="Greg Landry" w:date="2017-02-28T14:35:00Z">
        <w:r w:rsidDel="00BE4082">
          <w:delText xml:space="preserve">Green </w:delText>
        </w:r>
      </w:del>
      <w:r>
        <w:t>LED is connected to WICED_GPIO_</w:t>
      </w:r>
      <w:del w:id="997" w:author="Greg Landry" w:date="2017-02-28T14:35:00Z">
        <w:r w:rsidDel="00BE4082">
          <w:delText xml:space="preserve">3 </w:delText>
        </w:r>
      </w:del>
      <w:ins w:id="998" w:author="Greg Landry" w:date="2017-02-28T14:35:00Z">
        <w:r w:rsidR="00BE4082">
          <w:t>1</w:t>
        </w:r>
      </w:ins>
      <w:ins w:id="999" w:author="Greg Landry" w:date="2017-04-04T11:58:00Z">
        <w:r w:rsidR="00FB33D4">
          <w:t>7</w:t>
        </w:r>
      </w:ins>
      <w:ins w:id="1000" w:author="Greg Landry" w:date="2017-02-28T14:35:00Z">
        <w:r w:rsidR="00BE4082">
          <w:t xml:space="preserve"> </w:t>
        </w:r>
      </w:ins>
      <w:r>
        <w:t>so you need to find out which PWM is connected to that pin (look in the platform files).</w:t>
      </w:r>
    </w:p>
    <w:p w14:paraId="3144B7E7" w14:textId="65E0354A" w:rsidR="009D5077" w:rsidRDefault="00E956BC" w:rsidP="009D5077">
      <w:pPr>
        <w:pStyle w:val="ListParagraph"/>
        <w:numPr>
          <w:ilvl w:val="1"/>
          <w:numId w:val="32"/>
        </w:numPr>
      </w:pPr>
      <w:ins w:id="1001" w:author="Greg Landry" w:date="2017-02-28T14:37:00Z">
        <w:r>
          <w:t xml:space="preserve">Hint: You must call </w:t>
        </w:r>
        <w:proofErr w:type="spellStart"/>
        <w:r>
          <w:t>wiced_gpio_deinit</w:t>
        </w:r>
        <w:proofErr w:type="spellEnd"/>
        <w:r>
          <w:t xml:space="preserve"> on WICED</w:t>
        </w:r>
        <w:del w:id="1002" w:author="Greg Landry [2]" w:date="2017-08-28T16:49:00Z">
          <w:r w:rsidDel="001E3903">
            <w:delText>_SH</w:delText>
          </w:r>
        </w:del>
        <w:r>
          <w:t>_LED1 so that the PWM can drive the pin rather than the GPIO driver.</w:t>
        </w:r>
      </w:ins>
      <w:del w:id="1003" w:author="Greg Landry" w:date="2017-02-28T14:37:00Z">
        <w:r w:rsidR="009D5077" w:rsidDel="00E956BC">
          <w:delText xml:space="preserve"> </w:delText>
        </w:r>
      </w:del>
    </w:p>
    <w:p w14:paraId="54BCB591" w14:textId="7FE1178B" w:rsidR="000028F4" w:rsidDel="00BE4082" w:rsidRDefault="00A12C38" w:rsidP="000028F4">
      <w:pPr>
        <w:pStyle w:val="ListParagraph"/>
        <w:numPr>
          <w:ilvl w:val="1"/>
          <w:numId w:val="32"/>
        </w:numPr>
        <w:rPr>
          <w:del w:id="1004" w:author="Greg Landry" w:date="2017-02-28T14:36:00Z"/>
        </w:rPr>
      </w:pPr>
      <w:ins w:id="1005" w:author="Greg Landry" w:date="2017-02-28T14:38:00Z">
        <w:r>
          <w:t xml:space="preserve">Configure the PWM and </w:t>
        </w:r>
      </w:ins>
      <w:del w:id="1006" w:author="Greg Landry" w:date="2017-02-28T14:36:00Z">
        <w:r w:rsidR="000028F4" w:rsidDel="00BE4082">
          <w:delText xml:space="preserve">Hint: Don’t forget to </w:delText>
        </w:r>
      </w:del>
      <w:del w:id="1007" w:author="Greg Landry" w:date="2017-02-28T14:33:00Z">
        <w:r w:rsidR="000028F4" w:rsidDel="00BE4082">
          <w:delText>start the PWM after configuring it</w:delText>
        </w:r>
      </w:del>
      <w:del w:id="1008" w:author="Greg Landry" w:date="2017-02-28T14:36:00Z">
        <w:r w:rsidR="000028F4" w:rsidDel="00BE4082">
          <w:delText>.</w:delText>
        </w:r>
      </w:del>
    </w:p>
    <w:p w14:paraId="4C922378" w14:textId="7CD99767" w:rsidR="00E95F0D" w:rsidRDefault="00A12C38" w:rsidP="00186DD2">
      <w:pPr>
        <w:pStyle w:val="ListParagraph"/>
        <w:numPr>
          <w:ilvl w:val="0"/>
          <w:numId w:val="32"/>
        </w:numPr>
      </w:pPr>
      <w:ins w:id="1009" w:author="Greg Landry" w:date="2017-02-28T14:38:00Z">
        <w:r>
          <w:t>c</w:t>
        </w:r>
      </w:ins>
      <w:del w:id="1010" w:author="Greg Landry" w:date="2017-02-28T14:38:00Z">
        <w:r w:rsidR="00E95F0D" w:rsidDel="00A12C38">
          <w:delText>C</w:delText>
        </w:r>
      </w:del>
      <w:r w:rsidR="00E95F0D">
        <w:t xml:space="preserve">hange the duty cycle </w:t>
      </w:r>
      <w:del w:id="1011" w:author="Greg Landry" w:date="2017-02-28T14:38:00Z">
        <w:r w:rsidR="00E95F0D" w:rsidDel="00A12C38">
          <w:delText xml:space="preserve">of the PWM </w:delText>
        </w:r>
      </w:del>
      <w:r w:rsidR="00E95F0D">
        <w:t>in the main loop so that the LED gradually changes intensity.</w:t>
      </w:r>
    </w:p>
    <w:p w14:paraId="6323315D" w14:textId="4125748F" w:rsidR="00BE4082" w:rsidRDefault="00BE4082">
      <w:pPr>
        <w:pStyle w:val="ListParagraph"/>
        <w:numPr>
          <w:ilvl w:val="1"/>
          <w:numId w:val="32"/>
        </w:numPr>
        <w:rPr>
          <w:ins w:id="1012" w:author="Greg Landry" w:date="2017-02-28T14:36:00Z"/>
        </w:rPr>
      </w:pPr>
      <w:ins w:id="1013" w:author="Greg Landry" w:date="2017-02-28T14:36:00Z">
        <w:r>
          <w:t xml:space="preserve">Hint: Don’t forget to call the </w:t>
        </w:r>
      </w:ins>
      <w:proofErr w:type="spellStart"/>
      <w:ins w:id="1014" w:author="Greg Landry" w:date="2017-02-28T14:38:00Z">
        <w:r w:rsidR="00A12C38">
          <w:t>wiced_pwm_</w:t>
        </w:r>
      </w:ins>
      <w:ins w:id="1015" w:author="Greg Landry" w:date="2017-02-28T14:36:00Z">
        <w:r>
          <w:t>start</w:t>
        </w:r>
        <w:proofErr w:type="spellEnd"/>
        <w:r>
          <w:t xml:space="preserve"> function after you call the </w:t>
        </w:r>
      </w:ins>
      <w:proofErr w:type="spellStart"/>
      <w:ins w:id="1016" w:author="Greg Landry" w:date="2017-02-28T14:38:00Z">
        <w:r w:rsidR="00A12C38">
          <w:t>wiced_pwm_</w:t>
        </w:r>
      </w:ins>
      <w:ins w:id="1017" w:author="Greg Landry" w:date="2017-02-28T14:36:00Z">
        <w:r>
          <w:t>init</w:t>
        </w:r>
        <w:proofErr w:type="spellEnd"/>
        <w:r>
          <w:t xml:space="preserve"> function every time you change the PWM configuration.</w:t>
        </w:r>
      </w:ins>
    </w:p>
    <w:p w14:paraId="12FC700C" w14:textId="6B382E80" w:rsidR="00E904B4" w:rsidRDefault="00E904B4" w:rsidP="00E904B4">
      <w:pPr>
        <w:pStyle w:val="ListParagraph"/>
        <w:numPr>
          <w:ilvl w:val="1"/>
          <w:numId w:val="32"/>
        </w:numPr>
      </w:pPr>
      <w:r>
        <w:t xml:space="preserve">Hint: </w:t>
      </w:r>
      <w:r w:rsidR="009D5077">
        <w:t xml:space="preserve">use a delay so that </w:t>
      </w:r>
      <w:r>
        <w:t>the intensity goes from 0% to 100% in one second.</w:t>
      </w:r>
    </w:p>
    <w:p w14:paraId="7CB22292" w14:textId="0998ED9F" w:rsidR="00E95F0D" w:rsidDel="00BE4082" w:rsidRDefault="00C6527E" w:rsidP="00E95F0D">
      <w:pPr>
        <w:pStyle w:val="ListParagraph"/>
        <w:numPr>
          <w:ilvl w:val="0"/>
          <w:numId w:val="32"/>
        </w:numPr>
        <w:rPr>
          <w:del w:id="1018" w:author="Greg Landry" w:date="2017-02-28T14:34:00Z"/>
        </w:rPr>
      </w:pPr>
      <w:del w:id="1019" w:author="Greg Landry" w:date="2017-02-28T14:34:00Z">
        <w:r w:rsidDel="00BE4082">
          <w:lastRenderedPageBreak/>
          <w:delText xml:space="preserve">The shield is required for this project. Connect it to the kit if it isn’t already. </w:delText>
        </w:r>
        <w:r w:rsidR="00E95F0D" w:rsidDel="00BE4082">
          <w:delText>Program you</w:delText>
        </w:r>
        <w:r w:rsidR="00301D2B" w:rsidDel="00BE4082">
          <w:delText>r</w:delText>
        </w:r>
        <w:r w:rsidR="00E95F0D" w:rsidDel="00BE4082">
          <w:delText xml:space="preserve"> project to the board.</w:delText>
        </w:r>
      </w:del>
    </w:p>
    <w:p w14:paraId="11757E7B" w14:textId="1D7601E4" w:rsidR="007E1CAB" w:rsidDel="006A1BAB" w:rsidRDefault="001F5F35" w:rsidP="00A10514">
      <w:pPr>
        <w:pStyle w:val="Heading3"/>
        <w:rPr>
          <w:del w:id="1020" w:author="Greg Landry" w:date="2017-02-28T13:38:00Z"/>
        </w:rPr>
      </w:pPr>
      <w:del w:id="1021" w:author="Greg Landry" w:date="2017-02-28T13:38:00Z">
        <w:r w:rsidDel="006A1BAB">
          <w:delText xml:space="preserve">08 </w:delText>
        </w:r>
        <w:r w:rsidR="004A35DF" w:rsidDel="006A1BAB">
          <w:delText>(ADC</w:delText>
        </w:r>
        <w:r w:rsidR="00B24F30" w:rsidDel="006A1BAB">
          <w:delText>/Debug Print</w:delText>
        </w:r>
        <w:r w:rsidR="00A43009" w:rsidDel="006A1BAB">
          <w:delText>) R</w:delText>
        </w:r>
        <w:r w:rsidR="004A35DF" w:rsidDel="006A1BAB">
          <w:delText xml:space="preserve">ead ambient light sensor </w:delText>
        </w:r>
        <w:r w:rsidDel="006A1BAB">
          <w:delText xml:space="preserve">and print value </w:delText>
        </w:r>
        <w:r w:rsidR="00C53CC0" w:rsidDel="006A1BAB">
          <w:delText>on the PC</w:delText>
        </w:r>
      </w:del>
    </w:p>
    <w:p w14:paraId="3DB72C01" w14:textId="3745072A" w:rsidR="00A10514" w:rsidDel="006A1BAB" w:rsidRDefault="00A10514" w:rsidP="00A10514">
      <w:pPr>
        <w:pStyle w:val="ListParagraph"/>
        <w:numPr>
          <w:ilvl w:val="0"/>
          <w:numId w:val="33"/>
        </w:numPr>
        <w:rPr>
          <w:del w:id="1022" w:author="Greg Landry" w:date="2017-02-28T13:38:00Z"/>
        </w:rPr>
      </w:pPr>
      <w:del w:id="1023" w:author="Greg Landry" w:date="2017-02-28T13:38:00Z">
        <w:r w:rsidDel="006A1BAB">
          <w:delText>Create a new project called 08_adc (or copy the 02_tem</w:delText>
        </w:r>
        <w:r w:rsidR="00BD09ED" w:rsidDel="006A1BAB">
          <w:delText>plate project). Modify the make</w:delText>
        </w:r>
        <w:r w:rsidDel="006A1BAB">
          <w:delText>file and create a make target.</w:delText>
        </w:r>
      </w:del>
    </w:p>
    <w:p w14:paraId="6AFBE009" w14:textId="19C07542" w:rsidR="00592FA5" w:rsidDel="006A1BAB" w:rsidRDefault="00592FA5" w:rsidP="00A10514">
      <w:pPr>
        <w:pStyle w:val="ListParagraph"/>
        <w:numPr>
          <w:ilvl w:val="0"/>
          <w:numId w:val="33"/>
        </w:numPr>
        <w:rPr>
          <w:del w:id="1024" w:author="Greg Landry" w:date="2017-02-28T13:38:00Z"/>
        </w:rPr>
      </w:pPr>
      <w:del w:id="1025" w:author="Greg Landry" w:date="2017-02-28T13:38:00Z">
        <w:r w:rsidDel="006A1BAB">
          <w:delText xml:space="preserve">In </w:delText>
        </w:r>
        <w:r w:rsidR="00C54BF4" w:rsidDel="006A1BAB">
          <w:delText>the C file</w:delText>
        </w:r>
        <w:r w:rsidDel="006A1BAB">
          <w:delText>:</w:delText>
        </w:r>
      </w:del>
    </w:p>
    <w:p w14:paraId="26C2B467" w14:textId="3B5FE519" w:rsidR="00A10514" w:rsidDel="006A1BAB" w:rsidRDefault="00592FA5" w:rsidP="00592FA5">
      <w:pPr>
        <w:pStyle w:val="ListParagraph"/>
        <w:numPr>
          <w:ilvl w:val="1"/>
          <w:numId w:val="33"/>
        </w:numPr>
        <w:rPr>
          <w:del w:id="1026" w:author="Greg Landry" w:date="2017-02-28T13:38:00Z"/>
        </w:rPr>
      </w:pPr>
      <w:del w:id="1027" w:author="Greg Landry" w:date="2017-02-28T13:38:00Z">
        <w:r w:rsidDel="006A1BAB">
          <w:delText>I</w:delText>
        </w:r>
        <w:r w:rsidR="00760774" w:rsidDel="006A1BAB">
          <w:delText>nitialize the ADC to read the GPIO that has the ambient light sensor on it.</w:delText>
        </w:r>
      </w:del>
    </w:p>
    <w:p w14:paraId="707B2E1C" w14:textId="5B3EB1B1" w:rsidR="00760774" w:rsidDel="006A1BAB" w:rsidRDefault="00760774" w:rsidP="00592FA5">
      <w:pPr>
        <w:pStyle w:val="ListParagraph"/>
        <w:numPr>
          <w:ilvl w:val="2"/>
          <w:numId w:val="33"/>
        </w:numPr>
        <w:rPr>
          <w:del w:id="1028" w:author="Greg Landry" w:date="2017-02-28T13:38:00Z"/>
        </w:rPr>
      </w:pPr>
      <w:del w:id="1029" w:author="Greg Landry" w:date="2017-02-28T13:38:00Z">
        <w:r w:rsidDel="006A1BAB">
          <w:delText xml:space="preserve">Hint: look in the </w:delText>
        </w:r>
        <w:r w:rsidR="007079C7" w:rsidDel="006A1BAB">
          <w:delText>“</w:delText>
        </w:r>
        <w:r w:rsidDel="006A1BAB">
          <w:delText>platform.h</w:delText>
        </w:r>
        <w:r w:rsidR="007079C7" w:rsidDel="006A1BAB">
          <w:delText>”</w:delText>
        </w:r>
        <w:r w:rsidDel="006A1BAB">
          <w:delText xml:space="preserve"> file for a #define for the light sensor.</w:delText>
        </w:r>
      </w:del>
    </w:p>
    <w:p w14:paraId="2B1A5627" w14:textId="40E1A1D7" w:rsidR="00592FA5" w:rsidDel="006A1BAB" w:rsidRDefault="00592FA5" w:rsidP="00592FA5">
      <w:pPr>
        <w:pStyle w:val="ListParagraph"/>
        <w:numPr>
          <w:ilvl w:val="1"/>
          <w:numId w:val="33"/>
        </w:numPr>
        <w:rPr>
          <w:del w:id="1030" w:author="Greg Landry" w:date="2017-02-28T13:38:00Z"/>
        </w:rPr>
      </w:pPr>
      <w:del w:id="1031" w:author="Greg Landry" w:date="2017-02-28T13:38:00Z">
        <w:r w:rsidDel="006A1BAB">
          <w:delText xml:space="preserve">In the main loop, read a value from the ADC and print it to the screen using the WPRINT_APP_INFO </w:delText>
        </w:r>
        <w:r w:rsidR="007906C2" w:rsidDel="006A1BAB">
          <w:delText>macro</w:delText>
        </w:r>
        <w:r w:rsidDel="006A1BAB">
          <w:delText>.</w:delText>
        </w:r>
      </w:del>
    </w:p>
    <w:p w14:paraId="2C67CE71" w14:textId="2B0A7FD0" w:rsidR="00592FA5" w:rsidDel="006A1BAB" w:rsidRDefault="00592FA5" w:rsidP="00592FA5">
      <w:pPr>
        <w:pStyle w:val="ListParagraph"/>
        <w:numPr>
          <w:ilvl w:val="1"/>
          <w:numId w:val="33"/>
        </w:numPr>
        <w:rPr>
          <w:del w:id="1032" w:author="Greg Landry" w:date="2017-02-28T13:38:00Z"/>
        </w:rPr>
      </w:pPr>
      <w:del w:id="1033" w:author="Greg Landry" w:date="2017-02-28T13:38:00Z">
        <w:r w:rsidDel="006A1BAB">
          <w:delText>Wait a while (e.g. 250ms) before getting the next ADC sample.</w:delText>
        </w:r>
      </w:del>
    </w:p>
    <w:p w14:paraId="0FE6296E" w14:textId="4CD605B6" w:rsidR="00592FA5" w:rsidDel="006A1BAB" w:rsidRDefault="00592FA5" w:rsidP="00592FA5">
      <w:pPr>
        <w:pStyle w:val="ListParagraph"/>
        <w:numPr>
          <w:ilvl w:val="0"/>
          <w:numId w:val="33"/>
        </w:numPr>
        <w:rPr>
          <w:del w:id="1034" w:author="Greg Landry" w:date="2017-02-28T13:38:00Z"/>
        </w:rPr>
      </w:pPr>
      <w:del w:id="1035" w:author="Greg Landry" w:date="2017-02-28T13:38:00Z">
        <w:r w:rsidDel="006A1BAB">
          <w:delText>Program your project to the board.</w:delText>
        </w:r>
      </w:del>
    </w:p>
    <w:p w14:paraId="4A872905" w14:textId="7C4DCD5D" w:rsidR="00592FA5" w:rsidDel="006A1BAB" w:rsidRDefault="00592FA5" w:rsidP="00592FA5">
      <w:pPr>
        <w:pStyle w:val="ListParagraph"/>
        <w:numPr>
          <w:ilvl w:val="0"/>
          <w:numId w:val="33"/>
        </w:numPr>
        <w:rPr>
          <w:del w:id="1036" w:author="Greg Landry" w:date="2017-02-28T13:38:00Z"/>
        </w:rPr>
      </w:pPr>
      <w:del w:id="1037" w:author="Greg Landry" w:date="2017-02-28T13:38:00Z">
        <w:r w:rsidDel="006A1BAB">
          <w:delText>Open a terminal window with a baud rate of 115200 and view the ambient light sensor readings.</w:delText>
        </w:r>
      </w:del>
    </w:p>
    <w:p w14:paraId="3081BB77" w14:textId="03324599" w:rsidR="00592FA5" w:rsidDel="006A1BAB" w:rsidRDefault="00926158" w:rsidP="00592FA5">
      <w:pPr>
        <w:pStyle w:val="ListParagraph"/>
        <w:numPr>
          <w:ilvl w:val="1"/>
          <w:numId w:val="33"/>
        </w:numPr>
        <w:rPr>
          <w:del w:id="1038" w:author="Greg Landry" w:date="2017-02-28T13:38:00Z"/>
        </w:rPr>
      </w:pPr>
      <w:del w:id="1039" w:author="Greg Landry" w:date="2017-02-28T13:38:00Z">
        <w:r w:rsidDel="006A1BAB">
          <w:delText>Hint: T</w:delText>
        </w:r>
        <w:r w:rsidR="00592FA5" w:rsidDel="006A1BAB">
          <w:delText xml:space="preserve">he kit will show up in the device manager under </w:delText>
        </w:r>
        <w:r w:rsidR="00E330E9" w:rsidDel="006A1BAB">
          <w:delText>“</w:delText>
        </w:r>
        <w:r w:rsidR="00592FA5" w:rsidDel="006A1BAB">
          <w:delText>Ports (COM &amp; LPT)</w:delText>
        </w:r>
        <w:r w:rsidR="00E330E9" w:rsidDel="006A1BAB">
          <w:delText>”</w:delText>
        </w:r>
        <w:r w:rsidR="00592FA5" w:rsidDel="006A1BAB">
          <w:delText xml:space="preserve"> as </w:delText>
        </w:r>
        <w:r w:rsidR="00E330E9" w:rsidRPr="00E330E9" w:rsidDel="006A1BAB">
          <w:rPr>
            <w:i/>
          </w:rPr>
          <w:delText>“</w:delText>
        </w:r>
        <w:r w:rsidR="00592FA5" w:rsidRPr="00E330E9" w:rsidDel="006A1BAB">
          <w:rPr>
            <w:i/>
          </w:rPr>
          <w:delText>WICED USB Serial Port</w:delText>
        </w:r>
        <w:r w:rsidR="00E330E9" w:rsidRPr="00E330E9" w:rsidDel="006A1BAB">
          <w:rPr>
            <w:i/>
          </w:rPr>
          <w:delText>”</w:delText>
        </w:r>
        <w:r w:rsidR="00592FA5" w:rsidDel="006A1BAB">
          <w:delText xml:space="preserve">. </w:delText>
        </w:r>
      </w:del>
    </w:p>
    <w:p w14:paraId="3C142588" w14:textId="113DFDA9" w:rsidR="00926158" w:rsidDel="006A1BAB" w:rsidRDefault="00926158" w:rsidP="00592FA5">
      <w:pPr>
        <w:pStyle w:val="ListParagraph"/>
        <w:numPr>
          <w:ilvl w:val="1"/>
          <w:numId w:val="33"/>
        </w:numPr>
        <w:rPr>
          <w:del w:id="1040" w:author="Greg Landry" w:date="2017-02-28T13:38:00Z"/>
        </w:rPr>
      </w:pPr>
      <w:del w:id="1041" w:author="Greg Landry" w:date="2017-02-28T13:38:00Z">
        <w:r w:rsidDel="006A1BAB">
          <w:delText xml:space="preserve">Hint: </w:delText>
        </w:r>
        <w:r w:rsidR="00622093" w:rsidDel="006A1BAB">
          <w:delText xml:space="preserve">The light sensor is next to Arduino header pin D0. </w:delText>
        </w:r>
        <w:r w:rsidDel="006A1BAB">
          <w:delText>The value will be smaller for more light hitting the sensor. Use your cellphone flashlight as a light source to see a large change.</w:delText>
        </w:r>
      </w:del>
    </w:p>
    <w:p w14:paraId="3B27C2C0" w14:textId="2BFE1F34" w:rsidR="00622093" w:rsidRPr="00A10514" w:rsidDel="006A1BAB" w:rsidRDefault="00622093" w:rsidP="00622093">
      <w:pPr>
        <w:pStyle w:val="ListParagraph"/>
        <w:numPr>
          <w:ilvl w:val="0"/>
          <w:numId w:val="33"/>
        </w:numPr>
        <w:rPr>
          <w:del w:id="1042" w:author="Greg Landry" w:date="2017-02-28T13:38:00Z"/>
        </w:rPr>
      </w:pPr>
      <w:del w:id="1043" w:author="Greg Landry" w:date="2017-02-28T13:38:00Z">
        <w:r w:rsidDel="006A1BAB">
          <w:delText xml:space="preserve">Reset the kit to see the startup messages that are displayed by the WICED firmware. </w:delText>
        </w:r>
      </w:del>
    </w:p>
    <w:p w14:paraId="25B3AC1C" w14:textId="01E058F0" w:rsidR="005747F7" w:rsidRDefault="00F377DB" w:rsidP="00782309">
      <w:pPr>
        <w:pStyle w:val="Heading3"/>
      </w:pPr>
      <w:del w:id="1044" w:author="Greg Landry" w:date="2017-02-28T14:26:00Z">
        <w:r w:rsidDel="00817C98">
          <w:delText>09</w:delText>
        </w:r>
      </w:del>
      <w:ins w:id="1045" w:author="Greg Landry" w:date="2017-02-28T14:26:00Z">
        <w:r w:rsidR="00817C98">
          <w:t>10</w:t>
        </w:r>
      </w:ins>
      <w:r w:rsidR="001F5F35">
        <w:t xml:space="preserve"> </w:t>
      </w:r>
      <w:r w:rsidR="00405E7C">
        <w:t>(</w:t>
      </w:r>
      <w:r w:rsidR="0024688A">
        <w:t>Advanced</w:t>
      </w:r>
      <w:r w:rsidR="00405E7C">
        <w:t>)</w:t>
      </w:r>
      <w:r w:rsidR="0024688A">
        <w:t xml:space="preserve"> </w:t>
      </w:r>
      <w:r w:rsidR="005747F7">
        <w:t>(</w:t>
      </w:r>
      <w:r w:rsidR="004A35DF">
        <w:t xml:space="preserve">UART) Write </w:t>
      </w:r>
      <w:r w:rsidR="001D4DE2">
        <w:t xml:space="preserve">a value using the standard </w:t>
      </w:r>
      <w:r w:rsidR="005747F7">
        <w:t>UART</w:t>
      </w:r>
      <w:r w:rsidR="001D4DE2">
        <w:t xml:space="preserve"> functions</w:t>
      </w:r>
    </w:p>
    <w:p w14:paraId="3A3C0073" w14:textId="6453CBC8" w:rsidR="00EB0879" w:rsidRDefault="00C54BF4" w:rsidP="00C54BF4">
      <w:pPr>
        <w:pStyle w:val="ListParagraph"/>
        <w:numPr>
          <w:ilvl w:val="0"/>
          <w:numId w:val="34"/>
        </w:numPr>
      </w:pPr>
      <w:r>
        <w:t xml:space="preserve">Copy the </w:t>
      </w:r>
      <w:del w:id="1046" w:author="Greg Landry" w:date="2017-02-28T14:27:00Z">
        <w:r w:rsidDel="00817C98">
          <w:delText>06</w:delText>
        </w:r>
      </w:del>
      <w:ins w:id="1047" w:author="Greg Landry" w:date="2017-02-28T14:27:00Z">
        <w:r w:rsidR="00817C98">
          <w:t>05</w:t>
        </w:r>
      </w:ins>
      <w:r>
        <w:t xml:space="preserve">_interrupt project to </w:t>
      </w:r>
      <w:del w:id="1048" w:author="Greg Landry" w:date="2017-02-28T14:27:00Z">
        <w:r w:rsidDel="00817C98">
          <w:delText>09</w:delText>
        </w:r>
      </w:del>
      <w:ins w:id="1049" w:author="Greg Landry" w:date="2017-02-28T14:27:00Z">
        <w:r w:rsidR="00817C98">
          <w:t>10</w:t>
        </w:r>
      </w:ins>
      <w:r>
        <w:t>_uart</w:t>
      </w:r>
      <w:r w:rsidR="006B1CF2">
        <w:t>send</w:t>
      </w:r>
      <w:r>
        <w:t>.</w:t>
      </w:r>
      <w:r w:rsidR="00D85BB6">
        <w:t xml:space="preserve"> Modify the </w:t>
      </w:r>
      <w:proofErr w:type="spellStart"/>
      <w:r w:rsidR="00D85BB6">
        <w:t>make</w:t>
      </w:r>
      <w:r w:rsidR="00EB0879">
        <w:t>file</w:t>
      </w:r>
      <w:proofErr w:type="spellEnd"/>
      <w:r w:rsidR="00EB0879">
        <w:t xml:space="preserve"> and create a make target.</w:t>
      </w:r>
    </w:p>
    <w:p w14:paraId="08B67C6B" w14:textId="52B041E3" w:rsidR="00C54BF4" w:rsidRDefault="00C54BF4" w:rsidP="00C54BF4">
      <w:pPr>
        <w:pStyle w:val="ListParagraph"/>
        <w:numPr>
          <w:ilvl w:val="0"/>
          <w:numId w:val="34"/>
        </w:numPr>
      </w:pPr>
      <w:r>
        <w:t>Modify the C file so that the number of times the button has been pressed is sent out over the UART interface whenever the button is pressed.</w:t>
      </w:r>
      <w:r w:rsidR="00B24F30">
        <w:t xml:space="preserve"> For simplicity, just count from 0 to 9 and then wrap back to 0 so that you only </w:t>
      </w:r>
      <w:proofErr w:type="gramStart"/>
      <w:r w:rsidR="00B24F30">
        <w:t>have to</w:t>
      </w:r>
      <w:proofErr w:type="gramEnd"/>
      <w:r w:rsidR="00B24F30">
        <w:t xml:space="preserve"> send a single character each time.</w:t>
      </w:r>
      <w:r w:rsidR="00E6021D">
        <w:t xml:space="preserve"> </w:t>
      </w:r>
    </w:p>
    <w:p w14:paraId="57184C39" w14:textId="77777777" w:rsidR="003F79E0" w:rsidRDefault="003F79E0" w:rsidP="003F79E0">
      <w:pPr>
        <w:pStyle w:val="ListParagraph"/>
        <w:numPr>
          <w:ilvl w:val="1"/>
          <w:numId w:val="34"/>
        </w:numPr>
      </w:pPr>
      <w:r>
        <w:t>Hint: Disable the STDIO_UART in the make file by adding the line:</w:t>
      </w:r>
    </w:p>
    <w:p w14:paraId="51F5F2FE" w14:textId="5A30F8C1" w:rsidR="003F79E0" w:rsidRDefault="003F79E0" w:rsidP="003F79E0">
      <w:pPr>
        <w:pStyle w:val="ListParagraph"/>
        <w:numPr>
          <w:ilvl w:val="2"/>
          <w:numId w:val="34"/>
        </w:numPr>
      </w:pPr>
      <w:r w:rsidRPr="006B0BCB">
        <w:t>GLOBAL_</w:t>
      </w:r>
      <w:proofErr w:type="gramStart"/>
      <w:r w:rsidRPr="006B0BCB">
        <w:t>DEFINES :</w:t>
      </w:r>
      <w:proofErr w:type="gramEnd"/>
      <w:r w:rsidRPr="006B0BCB">
        <w:t>= WICED_DISABLE_STDIO</w:t>
      </w:r>
    </w:p>
    <w:p w14:paraId="1372E3AA" w14:textId="7598C5DE" w:rsidR="00330345" w:rsidRDefault="00330345" w:rsidP="00C176BC">
      <w:pPr>
        <w:pStyle w:val="ListParagraph"/>
        <w:numPr>
          <w:ilvl w:val="1"/>
          <w:numId w:val="34"/>
        </w:numPr>
      </w:pPr>
      <w:r>
        <w:t xml:space="preserve">Hint: </w:t>
      </w:r>
      <w:r w:rsidR="00D54380">
        <w:t>Setup a UART configuration structure for</w:t>
      </w:r>
      <w:r>
        <w:t xml:space="preserve"> a baud rate of </w:t>
      </w:r>
      <w:r w:rsidR="000A22A9">
        <w:t>9600</w:t>
      </w:r>
      <w:r>
        <w:t>, data with of 8, no parity, 1 stop bit, and</w:t>
      </w:r>
      <w:r w:rsidR="00D54380">
        <w:t xml:space="preserve"> no flow control and initialize the UART.</w:t>
      </w:r>
    </w:p>
    <w:p w14:paraId="2ABC3320" w14:textId="1B57B026" w:rsidR="00C54BF4" w:rsidRDefault="00C54BF4" w:rsidP="00C54BF4">
      <w:pPr>
        <w:pStyle w:val="ListParagraph"/>
        <w:numPr>
          <w:ilvl w:val="1"/>
          <w:numId w:val="34"/>
        </w:numPr>
      </w:pPr>
      <w:r>
        <w:t>Hint: Set a flag variable inside the ISR and then do the UART send function in the main application loop.</w:t>
      </w:r>
      <w:r w:rsidR="00F446B3">
        <w:t xml:space="preserve"> Make sure the </w:t>
      </w:r>
      <w:r w:rsidR="00415355">
        <w:t xml:space="preserve">flag </w:t>
      </w:r>
      <w:r w:rsidR="00F446B3">
        <w:t>variable is defined as a volatile global variable.</w:t>
      </w:r>
    </w:p>
    <w:p w14:paraId="528F41F5" w14:textId="5CE23FAD" w:rsidR="00C176BC" w:rsidRDefault="00C176BC" w:rsidP="00C54BF4">
      <w:pPr>
        <w:pStyle w:val="ListParagraph"/>
        <w:numPr>
          <w:ilvl w:val="1"/>
          <w:numId w:val="34"/>
        </w:numPr>
      </w:pPr>
      <w:r>
        <w:t>Hint: use NULL for the read buffer since we will only be transmitting values.</w:t>
      </w:r>
    </w:p>
    <w:p w14:paraId="2AEA013D" w14:textId="6E9A72B9" w:rsidR="00EB0879" w:rsidRDefault="00C54BF4" w:rsidP="00C54BF4">
      <w:pPr>
        <w:pStyle w:val="ListParagraph"/>
        <w:numPr>
          <w:ilvl w:val="0"/>
          <w:numId w:val="34"/>
        </w:numPr>
      </w:pPr>
      <w:r>
        <w:t>Program your project to the board.</w:t>
      </w:r>
    </w:p>
    <w:p w14:paraId="25A907F4" w14:textId="7DE62742" w:rsidR="00C54BF4" w:rsidRDefault="00C54BF4" w:rsidP="00C54BF4">
      <w:pPr>
        <w:pStyle w:val="ListParagraph"/>
        <w:numPr>
          <w:ilvl w:val="0"/>
          <w:numId w:val="34"/>
        </w:numPr>
      </w:pPr>
      <w:r>
        <w:t xml:space="preserve">Open a terminal window with a baud rate of </w:t>
      </w:r>
      <w:r w:rsidR="000A22A9">
        <w:t>9600</w:t>
      </w:r>
      <w:r>
        <w:t>.</w:t>
      </w:r>
    </w:p>
    <w:p w14:paraId="02553E63" w14:textId="77777777" w:rsidR="001D4DE2" w:rsidRDefault="001D4DE2" w:rsidP="001D4DE2">
      <w:pPr>
        <w:pStyle w:val="ListParagraph"/>
        <w:numPr>
          <w:ilvl w:val="1"/>
          <w:numId w:val="34"/>
        </w:numPr>
      </w:pPr>
      <w:r>
        <w:t xml:space="preserve">Hint: The kit will show up in the device manager under “Ports (COM &amp; LPT)” as </w:t>
      </w:r>
      <w:r w:rsidRPr="00E330E9">
        <w:rPr>
          <w:i/>
        </w:rPr>
        <w:t>“WICED USB Serial Port”</w:t>
      </w:r>
      <w:r>
        <w:t xml:space="preserve">. </w:t>
      </w:r>
    </w:p>
    <w:p w14:paraId="3E492AC9" w14:textId="4532EEAF" w:rsidR="00C54BF4" w:rsidRPr="00EB0879" w:rsidRDefault="00C54BF4" w:rsidP="00C54BF4">
      <w:pPr>
        <w:pStyle w:val="ListParagraph"/>
        <w:numPr>
          <w:ilvl w:val="0"/>
          <w:numId w:val="34"/>
        </w:numPr>
      </w:pPr>
      <w:r>
        <w:t>Press the button and observe the value displayed in the terminal.</w:t>
      </w:r>
    </w:p>
    <w:p w14:paraId="30F1CB0A" w14:textId="4B5808B4" w:rsidR="006B1CF2" w:rsidRDefault="009B2D05" w:rsidP="006B1CF2">
      <w:pPr>
        <w:pStyle w:val="Heading3"/>
      </w:pPr>
      <w:del w:id="1050" w:author="Greg Landry" w:date="2017-02-28T14:27:00Z">
        <w:r w:rsidDel="00817C98">
          <w:delText>10</w:delText>
        </w:r>
        <w:r w:rsidR="006B1CF2" w:rsidDel="00817C98">
          <w:delText xml:space="preserve"> </w:delText>
        </w:r>
      </w:del>
      <w:ins w:id="1051" w:author="Greg Landry" w:date="2017-02-28T14:27:00Z">
        <w:r w:rsidR="00817C98">
          <w:t xml:space="preserve">11 </w:t>
        </w:r>
      </w:ins>
      <w:r w:rsidR="00405E7C">
        <w:t>(</w:t>
      </w:r>
      <w:r w:rsidR="0024688A">
        <w:t>Advanced</w:t>
      </w:r>
      <w:r w:rsidR="00405E7C">
        <w:t>)</w:t>
      </w:r>
      <w:r w:rsidR="0024688A">
        <w:t xml:space="preserve"> </w:t>
      </w:r>
      <w:r w:rsidR="006B1CF2">
        <w:t>(UART) Read a value using the standard UART functions</w:t>
      </w:r>
    </w:p>
    <w:p w14:paraId="7A675A18" w14:textId="34D82C93" w:rsidR="005A3802" w:rsidRDefault="005A3802" w:rsidP="009B2D05">
      <w:pPr>
        <w:pStyle w:val="ListParagraph"/>
        <w:numPr>
          <w:ilvl w:val="0"/>
          <w:numId w:val="35"/>
        </w:numPr>
      </w:pPr>
      <w:r>
        <w:t xml:space="preserve">Copy </w:t>
      </w:r>
      <w:del w:id="1052" w:author="Greg Landry" w:date="2017-02-28T14:27:00Z">
        <w:r w:rsidDel="00817C98">
          <w:delText>09</w:delText>
        </w:r>
      </w:del>
      <w:ins w:id="1053" w:author="Greg Landry" w:date="2017-02-28T14:27:00Z">
        <w:r w:rsidR="00817C98">
          <w:t>10</w:t>
        </w:r>
      </w:ins>
      <w:r>
        <w:t>_uartsend to</w:t>
      </w:r>
      <w:r w:rsidR="009B2D05">
        <w:t xml:space="preserve"> </w:t>
      </w:r>
      <w:del w:id="1054" w:author="Greg Landry" w:date="2017-02-28T14:27:00Z">
        <w:r w:rsidR="009B2D05" w:rsidDel="00817C98">
          <w:delText>10</w:delText>
        </w:r>
      </w:del>
      <w:ins w:id="1055" w:author="Greg Landry" w:date="2017-02-28T14:27:00Z">
        <w:r w:rsidR="00817C98">
          <w:t>11</w:t>
        </w:r>
      </w:ins>
      <w:r w:rsidR="009B2D05">
        <w:t>_uartreceive</w:t>
      </w:r>
      <w:r>
        <w:t xml:space="preserve">. </w:t>
      </w:r>
      <w:r w:rsidR="00E34976">
        <w:t xml:space="preserve">Update the </w:t>
      </w:r>
      <w:proofErr w:type="spellStart"/>
      <w:r w:rsidR="00E34976">
        <w:t>make</w:t>
      </w:r>
      <w:r>
        <w:t>file</w:t>
      </w:r>
      <w:proofErr w:type="spellEnd"/>
      <w:r>
        <w:t xml:space="preserve"> and create a make target.</w:t>
      </w:r>
    </w:p>
    <w:p w14:paraId="494D8651" w14:textId="1A8B329E" w:rsidR="009B2D05" w:rsidRDefault="005A3802" w:rsidP="009B2D05">
      <w:pPr>
        <w:pStyle w:val="ListParagraph"/>
        <w:numPr>
          <w:ilvl w:val="0"/>
          <w:numId w:val="35"/>
        </w:numPr>
      </w:pPr>
      <w:r>
        <w:t>Update the code so that it</w:t>
      </w:r>
      <w:r w:rsidR="009B2D05">
        <w:t xml:space="preserve"> looks for characters from the UART. If it receives a 1, turn on an LED. If it receives a 0, turn off an LED. Ignore any other characters.</w:t>
      </w:r>
    </w:p>
    <w:p w14:paraId="6D99E808" w14:textId="714674CE" w:rsidR="00A44DB2" w:rsidRDefault="00A44DB2" w:rsidP="005A3802">
      <w:pPr>
        <w:pStyle w:val="ListParagraph"/>
        <w:numPr>
          <w:ilvl w:val="1"/>
          <w:numId w:val="35"/>
        </w:numPr>
      </w:pPr>
      <w:r>
        <w:t>Hint: you will need to setup a ring buffer to receive the UART characters.</w:t>
      </w:r>
    </w:p>
    <w:p w14:paraId="2771D7CA" w14:textId="45A2E6A4" w:rsidR="005A3802" w:rsidRDefault="005A3802" w:rsidP="005A3802">
      <w:pPr>
        <w:pStyle w:val="ListParagraph"/>
        <w:numPr>
          <w:ilvl w:val="1"/>
          <w:numId w:val="35"/>
        </w:numPr>
      </w:pPr>
      <w:r>
        <w:t>Hint: remove the code for the button press and its interrupt.</w:t>
      </w:r>
    </w:p>
    <w:p w14:paraId="14723818" w14:textId="77777777" w:rsidR="009B2D05" w:rsidRDefault="009B2D05" w:rsidP="009B2D05">
      <w:pPr>
        <w:pStyle w:val="ListParagraph"/>
        <w:numPr>
          <w:ilvl w:val="0"/>
          <w:numId w:val="35"/>
        </w:numPr>
      </w:pPr>
      <w:r>
        <w:t>Program your project to the board.</w:t>
      </w:r>
    </w:p>
    <w:p w14:paraId="67E1C89B" w14:textId="0B5273DC" w:rsidR="009B2D05" w:rsidRDefault="009B2D05" w:rsidP="009B2D05">
      <w:pPr>
        <w:pStyle w:val="ListParagraph"/>
        <w:numPr>
          <w:ilvl w:val="0"/>
          <w:numId w:val="35"/>
        </w:numPr>
      </w:pPr>
      <w:r>
        <w:t xml:space="preserve">Open a terminal window with a baud rate of </w:t>
      </w:r>
      <w:r w:rsidR="000A22A9">
        <w:t>9600</w:t>
      </w:r>
      <w:r>
        <w:t>.</w:t>
      </w:r>
    </w:p>
    <w:p w14:paraId="5BD9BEC5" w14:textId="77777777" w:rsidR="009B2D05" w:rsidRDefault="009B2D05" w:rsidP="009B2D05">
      <w:pPr>
        <w:pStyle w:val="ListParagraph"/>
        <w:numPr>
          <w:ilvl w:val="1"/>
          <w:numId w:val="35"/>
        </w:numPr>
      </w:pPr>
      <w:r>
        <w:t xml:space="preserve">Hint: The kit will show up in the device manager under “Ports (COM &amp; LPT)” as </w:t>
      </w:r>
      <w:r w:rsidRPr="00E330E9">
        <w:rPr>
          <w:i/>
        </w:rPr>
        <w:t>“WICED USB Serial Port”</w:t>
      </w:r>
      <w:r>
        <w:t xml:space="preserve">. </w:t>
      </w:r>
    </w:p>
    <w:p w14:paraId="6AC7F796" w14:textId="3442CD7D" w:rsidR="009B2D05" w:rsidRPr="009B2D05" w:rsidRDefault="009B2D05" w:rsidP="009B2D05">
      <w:pPr>
        <w:pStyle w:val="ListParagraph"/>
        <w:numPr>
          <w:ilvl w:val="0"/>
          <w:numId w:val="35"/>
        </w:numPr>
      </w:pPr>
      <w:r>
        <w:t>Press the 1 and 0 keys on the keyboard and observe the LED turn on/off.</w:t>
      </w:r>
    </w:p>
    <w:p w14:paraId="3D6DE29D" w14:textId="545DBC9B" w:rsidR="00D565C4" w:rsidDel="006A1BAB" w:rsidRDefault="00D565C4" w:rsidP="00D565C4">
      <w:pPr>
        <w:pStyle w:val="Heading3"/>
        <w:rPr>
          <w:del w:id="1056" w:author="Greg Landry" w:date="2017-02-28T13:39:00Z"/>
        </w:rPr>
      </w:pPr>
      <w:del w:id="1057" w:author="Greg Landry" w:date="2017-02-28T13:39:00Z">
        <w:r w:rsidDel="006A1BAB">
          <w:delText xml:space="preserve">11 </w:delText>
        </w:r>
      </w:del>
      <w:del w:id="1058"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1059" w:author="Greg Landry" w:date="2017-02-28T13:39:00Z">
        <w:r w:rsidDel="006A1BAB">
          <w:delText>(I2C WRITE) Change LED state on shield</w:delText>
        </w:r>
      </w:del>
      <w:del w:id="1060" w:author="Greg Landry" w:date="2017-02-28T13:38:00Z">
        <w:r w:rsidR="00C6527E" w:rsidDel="006A1BAB">
          <w:delText xml:space="preserve"> (shield required)</w:delText>
        </w:r>
      </w:del>
    </w:p>
    <w:p w14:paraId="3B9B63CC" w14:textId="3FDE83C5" w:rsidR="00D565C4" w:rsidDel="006A1BAB" w:rsidRDefault="00D565C4" w:rsidP="00D565C4">
      <w:pPr>
        <w:pStyle w:val="ListParagraph"/>
        <w:numPr>
          <w:ilvl w:val="0"/>
          <w:numId w:val="37"/>
        </w:numPr>
        <w:rPr>
          <w:del w:id="1061" w:author="Greg Landry" w:date="2017-02-28T13:39:00Z"/>
        </w:rPr>
      </w:pPr>
      <w:del w:id="1062" w:author="Greg Landry" w:date="2017-02-28T13:39:00Z">
        <w:r w:rsidDel="006A1BAB">
          <w:delText>Copy 0</w:delText>
        </w:r>
        <w:r w:rsidR="00DE3856" w:rsidDel="006A1BAB">
          <w:delText>6</w:delText>
        </w:r>
        <w:r w:rsidDel="006A1BAB">
          <w:delText>_</w:delText>
        </w:r>
        <w:r w:rsidR="007B0BE6" w:rsidDel="006A1BAB">
          <w:delText>interrupt</w:delText>
        </w:r>
        <w:r w:rsidDel="006A1BAB">
          <w:delText xml:space="preserve"> </w:delText>
        </w:r>
        <w:r w:rsidR="00206407" w:rsidDel="006A1BAB">
          <w:delText>to 11_i2cwrite. Update the make</w:delText>
        </w:r>
        <w:r w:rsidDel="006A1BAB">
          <w:delText>file and create a make target.</w:delText>
        </w:r>
      </w:del>
    </w:p>
    <w:p w14:paraId="0FACDFD5" w14:textId="4444F76F" w:rsidR="00D565C4" w:rsidDel="006A1BAB" w:rsidRDefault="00D565C4" w:rsidP="00D565C4">
      <w:pPr>
        <w:pStyle w:val="ListParagraph"/>
        <w:numPr>
          <w:ilvl w:val="0"/>
          <w:numId w:val="37"/>
        </w:numPr>
        <w:rPr>
          <w:del w:id="1063" w:author="Greg Landry" w:date="2017-02-28T13:39:00Z"/>
        </w:rPr>
      </w:pPr>
      <w:del w:id="1064" w:author="Greg Landry" w:date="2017-02-28T13:39:00Z">
        <w:r w:rsidDel="006A1BAB">
          <w:delText>Update the code so that when the button is pressed, it will toggle between the red and blue LEDs which are controlled by the analog co-processor on the shield board. The analog co-processor</w:delText>
        </w:r>
        <w:r w:rsidR="00117EB1" w:rsidDel="006A1BAB">
          <w:delText xml:space="preserve"> sh</w:delText>
        </w:r>
        <w:r w:rsidR="008D5A71" w:rsidDel="006A1BAB">
          <w:delText>i</w:delText>
        </w:r>
        <w:r w:rsidR="00117EB1" w:rsidDel="006A1BAB">
          <w:delText>e</w:delText>
        </w:r>
        <w:r w:rsidR="008D5A71" w:rsidDel="006A1BAB">
          <w:delText>ld</w:delText>
        </w:r>
        <w:r w:rsidDel="006A1BAB">
          <w:delText xml:space="preserve"> contains an I2C slave with the following properties:</w:delText>
        </w:r>
      </w:del>
    </w:p>
    <w:p w14:paraId="6A16C790" w14:textId="24D52BED" w:rsidR="008D5A71" w:rsidDel="006A1BAB" w:rsidRDefault="008D5A71" w:rsidP="00D565C4">
      <w:pPr>
        <w:pStyle w:val="ListParagraph"/>
        <w:numPr>
          <w:ilvl w:val="1"/>
          <w:numId w:val="37"/>
        </w:numPr>
        <w:rPr>
          <w:del w:id="1065" w:author="Greg Landry" w:date="2017-02-28T13:39:00Z"/>
        </w:rPr>
      </w:pPr>
      <w:del w:id="1066" w:author="Greg Landry" w:date="2017-02-28T13:39:00Z">
        <w:r w:rsidDel="006A1BAB">
          <w:delText>Connected to Arduino pins D14 and D15 (WICED_I2C_1)</w:delText>
        </w:r>
      </w:del>
    </w:p>
    <w:p w14:paraId="6DCFD6B7" w14:textId="2102EB55" w:rsidR="00D565C4" w:rsidDel="006A1BAB" w:rsidRDefault="00D565C4" w:rsidP="00D565C4">
      <w:pPr>
        <w:pStyle w:val="ListParagraph"/>
        <w:numPr>
          <w:ilvl w:val="1"/>
          <w:numId w:val="37"/>
        </w:numPr>
        <w:rPr>
          <w:del w:id="1067" w:author="Greg Landry" w:date="2017-02-28T13:39:00Z"/>
        </w:rPr>
      </w:pPr>
      <w:del w:id="1068" w:author="Greg Landry" w:date="2017-02-28T13:39:00Z">
        <w:r w:rsidDel="006A1BAB">
          <w:delText>7-bit address = 0x08</w:delText>
        </w:r>
      </w:del>
    </w:p>
    <w:p w14:paraId="38AA8900" w14:textId="080AD341" w:rsidR="00A700D2" w:rsidDel="006A1BAB" w:rsidRDefault="00A700D2" w:rsidP="00D565C4">
      <w:pPr>
        <w:pStyle w:val="ListParagraph"/>
        <w:numPr>
          <w:ilvl w:val="1"/>
          <w:numId w:val="37"/>
        </w:numPr>
        <w:rPr>
          <w:del w:id="1069" w:author="Greg Landry" w:date="2017-02-28T13:39:00Z"/>
        </w:rPr>
      </w:pPr>
      <w:del w:id="1070" w:author="Greg Landry" w:date="2017-02-28T13:39:00Z">
        <w:r w:rsidDel="006A1BAB">
          <w:delText>Standard Speed (100kHz)</w:delText>
        </w:r>
      </w:del>
    </w:p>
    <w:p w14:paraId="323E87E5" w14:textId="22572102" w:rsidR="00D565C4" w:rsidDel="006A1BAB" w:rsidRDefault="00D565C4" w:rsidP="00D565C4">
      <w:pPr>
        <w:pStyle w:val="ListParagraph"/>
        <w:numPr>
          <w:ilvl w:val="1"/>
          <w:numId w:val="37"/>
        </w:numPr>
        <w:rPr>
          <w:del w:id="1071" w:author="Greg Landry" w:date="2017-02-28T13:39:00Z"/>
        </w:rPr>
      </w:pPr>
      <w:del w:id="1072" w:author="Greg Landry" w:date="2017-02-28T13:39:00Z">
        <w:r w:rsidDel="006A1BAB">
          <w:delText>EZI2C register access</w:delText>
        </w:r>
      </w:del>
    </w:p>
    <w:p w14:paraId="588858B2" w14:textId="47E3AAEC" w:rsidR="00D565C4" w:rsidDel="006A1BAB" w:rsidRDefault="00D565C4" w:rsidP="00D565C4">
      <w:pPr>
        <w:pStyle w:val="ListParagraph"/>
        <w:numPr>
          <w:ilvl w:val="2"/>
          <w:numId w:val="37"/>
        </w:numPr>
        <w:rPr>
          <w:del w:id="1073" w:author="Greg Landry" w:date="2017-02-28T13:39:00Z"/>
        </w:rPr>
      </w:pPr>
      <w:del w:id="1074" w:author="Greg Landry" w:date="2017-02-28T13:39:00Z">
        <w:r w:rsidDel="006A1BAB">
          <w:delText>The first byte written is the register offset.</w:delText>
        </w:r>
      </w:del>
    </w:p>
    <w:p w14:paraId="33C2BB2D" w14:textId="0420F42F" w:rsidR="00D565C4" w:rsidDel="006A1BAB" w:rsidRDefault="00D565C4" w:rsidP="00D565C4">
      <w:pPr>
        <w:pStyle w:val="ListParagraph"/>
        <w:numPr>
          <w:ilvl w:val="2"/>
          <w:numId w:val="37"/>
        </w:numPr>
        <w:rPr>
          <w:del w:id="1075" w:author="Greg Landry" w:date="2017-02-28T13:39:00Z"/>
        </w:rPr>
      </w:pPr>
      <w:del w:id="1076" w:author="Greg Landry" w:date="2017-02-28T13:39:00Z">
        <w:r w:rsidDel="006A1BAB">
          <w:delText>All reads start at the previous write offset.</w:delText>
        </w:r>
      </w:del>
    </w:p>
    <w:p w14:paraId="054FCA9F" w14:textId="7F445762" w:rsidR="00D565C4" w:rsidDel="006A1BAB" w:rsidRDefault="00D565C4" w:rsidP="00D565C4">
      <w:pPr>
        <w:pStyle w:val="ListParagraph"/>
        <w:numPr>
          <w:ilvl w:val="1"/>
          <w:numId w:val="37"/>
        </w:numPr>
        <w:rPr>
          <w:del w:id="1077" w:author="Greg Landry" w:date="2017-02-28T13:39:00Z"/>
        </w:rPr>
      </w:pPr>
      <w:del w:id="1078" w:author="Greg Landry" w:date="2017-02-28T13:39:00Z">
        <w:r w:rsidDel="006A1BAB">
          <w:delText>The register map is as follows:</w:delText>
        </w:r>
      </w:del>
    </w:p>
    <w:tbl>
      <w:tblPr>
        <w:tblStyle w:val="TableGrid"/>
        <w:tblW w:w="0" w:type="auto"/>
        <w:jc w:val="center"/>
        <w:tblLook w:val="04A0" w:firstRow="1" w:lastRow="0" w:firstColumn="1" w:lastColumn="0" w:noHBand="0" w:noVBand="1"/>
      </w:tblPr>
      <w:tblGrid>
        <w:gridCol w:w="815"/>
        <w:gridCol w:w="1384"/>
        <w:gridCol w:w="2477"/>
      </w:tblGrid>
      <w:tr w:rsidR="00D565C4" w:rsidDel="006A1BAB" w14:paraId="07778C51" w14:textId="6D9B6E97" w:rsidTr="00D565C4">
        <w:trPr>
          <w:jc w:val="center"/>
          <w:del w:id="1079" w:author="Greg Landry" w:date="2017-02-28T13:39:00Z"/>
        </w:trPr>
        <w:tc>
          <w:tcPr>
            <w:tcW w:w="815" w:type="dxa"/>
            <w:shd w:val="clear" w:color="auto" w:fill="D9D9D9" w:themeFill="background1" w:themeFillShade="D9"/>
          </w:tcPr>
          <w:p w14:paraId="7231E512" w14:textId="7BD94029" w:rsidR="00D565C4" w:rsidDel="006A1BAB" w:rsidRDefault="00D565C4" w:rsidP="00D565C4">
            <w:pPr>
              <w:pStyle w:val="ListParagraph"/>
              <w:ind w:left="0"/>
              <w:rPr>
                <w:del w:id="1080" w:author="Greg Landry" w:date="2017-02-28T13:39:00Z"/>
              </w:rPr>
            </w:pPr>
            <w:del w:id="1081" w:author="Greg Landry" w:date="2017-02-28T13:39:00Z">
              <w:r w:rsidDel="006A1BAB">
                <w:delText>Offset</w:delText>
              </w:r>
            </w:del>
          </w:p>
        </w:tc>
        <w:tc>
          <w:tcPr>
            <w:tcW w:w="1384" w:type="dxa"/>
            <w:shd w:val="clear" w:color="auto" w:fill="D9D9D9" w:themeFill="background1" w:themeFillShade="D9"/>
          </w:tcPr>
          <w:p w14:paraId="7F2DE2D7" w14:textId="587F64F2" w:rsidR="00D565C4" w:rsidDel="006A1BAB" w:rsidRDefault="00D565C4" w:rsidP="00D565C4">
            <w:pPr>
              <w:pStyle w:val="ListParagraph"/>
              <w:ind w:left="0"/>
              <w:rPr>
                <w:del w:id="1082" w:author="Greg Landry" w:date="2017-02-28T13:39:00Z"/>
              </w:rPr>
            </w:pPr>
            <w:del w:id="1083" w:author="Greg Landry" w:date="2017-02-28T13:39:00Z">
              <w:r w:rsidDel="006A1BAB">
                <w:delText>Description</w:delText>
              </w:r>
            </w:del>
          </w:p>
        </w:tc>
        <w:tc>
          <w:tcPr>
            <w:tcW w:w="2477" w:type="dxa"/>
            <w:shd w:val="clear" w:color="auto" w:fill="D9D9D9" w:themeFill="background1" w:themeFillShade="D9"/>
          </w:tcPr>
          <w:p w14:paraId="1E644353" w14:textId="2A508217" w:rsidR="00D565C4" w:rsidDel="006A1BAB" w:rsidRDefault="00D565C4" w:rsidP="00D565C4">
            <w:pPr>
              <w:pStyle w:val="ListParagraph"/>
              <w:ind w:left="0"/>
              <w:rPr>
                <w:del w:id="1084" w:author="Greg Landry" w:date="2017-02-28T13:39:00Z"/>
              </w:rPr>
            </w:pPr>
            <w:del w:id="1085" w:author="Greg Landry" w:date="2017-02-28T13:39:00Z">
              <w:r w:rsidDel="006A1BAB">
                <w:delText>Details</w:delText>
              </w:r>
            </w:del>
          </w:p>
        </w:tc>
      </w:tr>
      <w:tr w:rsidR="00D565C4" w:rsidDel="006A1BAB" w14:paraId="241CBE39" w14:textId="04EB440D" w:rsidTr="00D565C4">
        <w:trPr>
          <w:jc w:val="center"/>
          <w:del w:id="1086" w:author="Greg Landry" w:date="2017-02-28T13:39:00Z"/>
        </w:trPr>
        <w:tc>
          <w:tcPr>
            <w:tcW w:w="815" w:type="dxa"/>
          </w:tcPr>
          <w:p w14:paraId="104EA5A4" w14:textId="7EEE8692" w:rsidR="00D565C4" w:rsidDel="006A1BAB" w:rsidRDefault="00D565C4" w:rsidP="00D565C4">
            <w:pPr>
              <w:pStyle w:val="ListParagraph"/>
              <w:ind w:left="0"/>
              <w:rPr>
                <w:del w:id="1087" w:author="Greg Landry" w:date="2017-02-28T13:39:00Z"/>
              </w:rPr>
            </w:pPr>
            <w:del w:id="1088" w:author="Greg Landry" w:date="2017-02-28T13:39:00Z">
              <w:r w:rsidDel="006A1BAB">
                <w:delText>00</w:delText>
              </w:r>
            </w:del>
          </w:p>
        </w:tc>
        <w:tc>
          <w:tcPr>
            <w:tcW w:w="1384" w:type="dxa"/>
          </w:tcPr>
          <w:p w14:paraId="3435507B" w14:textId="1FAD88A6" w:rsidR="00D565C4" w:rsidDel="006A1BAB" w:rsidRDefault="00D565C4" w:rsidP="00D565C4">
            <w:pPr>
              <w:pStyle w:val="ListParagraph"/>
              <w:ind w:left="0"/>
              <w:rPr>
                <w:del w:id="1089" w:author="Greg Landry" w:date="2017-02-28T13:39:00Z"/>
              </w:rPr>
            </w:pPr>
            <w:del w:id="1090" w:author="Greg Landry" w:date="2017-02-28T13:39:00Z">
              <w:r w:rsidDel="006A1BAB">
                <w:delText>Red LED</w:delText>
              </w:r>
            </w:del>
          </w:p>
        </w:tc>
        <w:tc>
          <w:tcPr>
            <w:tcW w:w="2477" w:type="dxa"/>
          </w:tcPr>
          <w:p w14:paraId="7C5D5898" w14:textId="5F601AA6" w:rsidR="00D565C4" w:rsidDel="006A1BAB" w:rsidRDefault="00D565C4" w:rsidP="00D565C4">
            <w:pPr>
              <w:pStyle w:val="ListParagraph"/>
              <w:ind w:left="0"/>
              <w:rPr>
                <w:del w:id="1091" w:author="Greg Landry" w:date="2017-02-28T13:39:00Z"/>
              </w:rPr>
            </w:pPr>
            <w:del w:id="1092" w:author="Greg Landry" w:date="2017-02-28T13:39:00Z">
              <w:r w:rsidDel="006A1BAB">
                <w:delText>0 = OFF, non-zero = ON</w:delText>
              </w:r>
            </w:del>
          </w:p>
        </w:tc>
      </w:tr>
      <w:tr w:rsidR="00D565C4" w:rsidDel="006A1BAB" w14:paraId="0995A3FD" w14:textId="14A29A9E" w:rsidTr="00D565C4">
        <w:trPr>
          <w:jc w:val="center"/>
          <w:del w:id="1093" w:author="Greg Landry" w:date="2017-02-28T13:39:00Z"/>
        </w:trPr>
        <w:tc>
          <w:tcPr>
            <w:tcW w:w="815" w:type="dxa"/>
          </w:tcPr>
          <w:p w14:paraId="7DBA660C" w14:textId="509E4FDC" w:rsidR="00D565C4" w:rsidDel="006A1BAB" w:rsidRDefault="00D565C4" w:rsidP="00D565C4">
            <w:pPr>
              <w:pStyle w:val="ListParagraph"/>
              <w:ind w:left="0"/>
              <w:rPr>
                <w:del w:id="1094" w:author="Greg Landry" w:date="2017-02-28T13:39:00Z"/>
              </w:rPr>
            </w:pPr>
            <w:del w:id="1095" w:author="Greg Landry" w:date="2017-02-28T13:39:00Z">
              <w:r w:rsidDel="006A1BAB">
                <w:delText>01</w:delText>
              </w:r>
            </w:del>
          </w:p>
        </w:tc>
        <w:tc>
          <w:tcPr>
            <w:tcW w:w="1384" w:type="dxa"/>
          </w:tcPr>
          <w:p w14:paraId="72E9D64A" w14:textId="646A7A0B" w:rsidR="00D565C4" w:rsidDel="006A1BAB" w:rsidRDefault="00D565C4" w:rsidP="00D565C4">
            <w:pPr>
              <w:pStyle w:val="ListParagraph"/>
              <w:ind w:left="0"/>
              <w:rPr>
                <w:del w:id="1096" w:author="Greg Landry" w:date="2017-02-28T13:39:00Z"/>
              </w:rPr>
            </w:pPr>
            <w:del w:id="1097" w:author="Greg Landry" w:date="2017-02-28T13:39:00Z">
              <w:r w:rsidDel="006A1BAB">
                <w:delText>Blue LED</w:delText>
              </w:r>
            </w:del>
          </w:p>
        </w:tc>
        <w:tc>
          <w:tcPr>
            <w:tcW w:w="2477" w:type="dxa"/>
          </w:tcPr>
          <w:p w14:paraId="0FCEBF82" w14:textId="63D8F101" w:rsidR="00D565C4" w:rsidDel="006A1BAB" w:rsidRDefault="00D565C4" w:rsidP="00D565C4">
            <w:pPr>
              <w:pStyle w:val="ListParagraph"/>
              <w:ind w:left="0"/>
              <w:rPr>
                <w:del w:id="1098" w:author="Greg Landry" w:date="2017-02-28T13:39:00Z"/>
              </w:rPr>
            </w:pPr>
            <w:del w:id="1099" w:author="Greg Landry" w:date="2017-02-28T13:39:00Z">
              <w:r w:rsidDel="006A1BAB">
                <w:delText>0 = OFF, non-zero = ON</w:delText>
              </w:r>
            </w:del>
          </w:p>
        </w:tc>
      </w:tr>
      <w:tr w:rsidR="00D565C4" w:rsidDel="006A1BAB" w14:paraId="2873FA55" w14:textId="2463A666" w:rsidTr="00D565C4">
        <w:trPr>
          <w:jc w:val="center"/>
          <w:del w:id="1100" w:author="Greg Landry" w:date="2017-02-28T13:39:00Z"/>
        </w:trPr>
        <w:tc>
          <w:tcPr>
            <w:tcW w:w="815" w:type="dxa"/>
          </w:tcPr>
          <w:p w14:paraId="65635D87" w14:textId="3D125E6A" w:rsidR="00D565C4" w:rsidDel="006A1BAB" w:rsidRDefault="00D565C4" w:rsidP="00D565C4">
            <w:pPr>
              <w:pStyle w:val="ListParagraph"/>
              <w:ind w:left="0"/>
              <w:rPr>
                <w:del w:id="1101" w:author="Greg Landry" w:date="2017-02-28T13:39:00Z"/>
              </w:rPr>
            </w:pPr>
            <w:del w:id="1102" w:author="Greg Landry" w:date="2017-02-28T13:39:00Z">
              <w:r w:rsidDel="006A1BAB">
                <w:delText>02</w:delText>
              </w:r>
            </w:del>
          </w:p>
        </w:tc>
        <w:tc>
          <w:tcPr>
            <w:tcW w:w="1384" w:type="dxa"/>
          </w:tcPr>
          <w:p w14:paraId="3007F5DC" w14:textId="04BCD922" w:rsidR="00D565C4" w:rsidDel="006A1BAB" w:rsidRDefault="00D565C4" w:rsidP="00D565C4">
            <w:pPr>
              <w:pStyle w:val="ListParagraph"/>
              <w:ind w:left="0"/>
              <w:rPr>
                <w:del w:id="1103" w:author="Greg Landry" w:date="2017-02-28T13:39:00Z"/>
              </w:rPr>
            </w:pPr>
            <w:del w:id="1104" w:author="Greg Landry" w:date="2017-02-28T13:39:00Z">
              <w:r w:rsidDel="006A1BAB">
                <w:delText>Temperature</w:delText>
              </w:r>
            </w:del>
          </w:p>
        </w:tc>
        <w:tc>
          <w:tcPr>
            <w:tcW w:w="2477" w:type="dxa"/>
          </w:tcPr>
          <w:p w14:paraId="3C6FCF64" w14:textId="22D01934" w:rsidR="00D565C4" w:rsidDel="006A1BAB" w:rsidRDefault="00D565C4" w:rsidP="00D565C4">
            <w:pPr>
              <w:pStyle w:val="ListParagraph"/>
              <w:ind w:left="0"/>
              <w:rPr>
                <w:del w:id="1105" w:author="Greg Landry" w:date="2017-02-28T13:39:00Z"/>
              </w:rPr>
            </w:pPr>
            <w:del w:id="1106" w:author="Greg Landry" w:date="2017-02-28T13:39:00Z">
              <w:r w:rsidDel="006A1BAB">
                <w:delText>LSB of temperature * 100</w:delText>
              </w:r>
            </w:del>
          </w:p>
        </w:tc>
      </w:tr>
      <w:tr w:rsidR="00D565C4" w:rsidDel="006A1BAB" w14:paraId="64A97428" w14:textId="6440202A" w:rsidTr="00D565C4">
        <w:trPr>
          <w:jc w:val="center"/>
          <w:del w:id="1107" w:author="Greg Landry" w:date="2017-02-28T13:39:00Z"/>
        </w:trPr>
        <w:tc>
          <w:tcPr>
            <w:tcW w:w="815" w:type="dxa"/>
          </w:tcPr>
          <w:p w14:paraId="793984BD" w14:textId="1DF36DF9" w:rsidR="00D565C4" w:rsidDel="006A1BAB" w:rsidRDefault="00D565C4" w:rsidP="00D565C4">
            <w:pPr>
              <w:pStyle w:val="ListParagraph"/>
              <w:ind w:left="0"/>
              <w:rPr>
                <w:del w:id="1108" w:author="Greg Landry" w:date="2017-02-28T13:39:00Z"/>
              </w:rPr>
            </w:pPr>
            <w:del w:id="1109" w:author="Greg Landry" w:date="2017-02-28T13:39:00Z">
              <w:r w:rsidDel="006A1BAB">
                <w:delText>03</w:delText>
              </w:r>
            </w:del>
          </w:p>
        </w:tc>
        <w:tc>
          <w:tcPr>
            <w:tcW w:w="1384" w:type="dxa"/>
          </w:tcPr>
          <w:p w14:paraId="2EA64657" w14:textId="1ECEB7E9" w:rsidR="00D565C4" w:rsidDel="006A1BAB" w:rsidRDefault="00D565C4" w:rsidP="00D565C4">
            <w:pPr>
              <w:pStyle w:val="ListParagraph"/>
              <w:ind w:left="0"/>
              <w:rPr>
                <w:del w:id="1110" w:author="Greg Landry" w:date="2017-02-28T13:39:00Z"/>
              </w:rPr>
            </w:pPr>
            <w:del w:id="1111" w:author="Greg Landry" w:date="2017-02-28T13:39:00Z">
              <w:r w:rsidDel="006A1BAB">
                <w:delText>Temperature</w:delText>
              </w:r>
            </w:del>
          </w:p>
        </w:tc>
        <w:tc>
          <w:tcPr>
            <w:tcW w:w="2477" w:type="dxa"/>
          </w:tcPr>
          <w:p w14:paraId="3BE53EDD" w14:textId="7B721FEF" w:rsidR="00D565C4" w:rsidDel="006A1BAB" w:rsidRDefault="00D565C4" w:rsidP="00D565C4">
            <w:pPr>
              <w:pStyle w:val="ListParagraph"/>
              <w:ind w:left="0"/>
              <w:rPr>
                <w:del w:id="1112" w:author="Greg Landry" w:date="2017-02-28T13:39:00Z"/>
              </w:rPr>
            </w:pPr>
            <w:del w:id="1113" w:author="Greg Landry" w:date="2017-02-28T13:39:00Z">
              <w:r w:rsidDel="006A1BAB">
                <w:delText>MSB of temperature * 100</w:delText>
              </w:r>
            </w:del>
          </w:p>
        </w:tc>
      </w:tr>
      <w:tr w:rsidR="00D565C4" w:rsidDel="006A1BAB" w14:paraId="31AE2B35" w14:textId="22281365" w:rsidTr="00D565C4">
        <w:trPr>
          <w:jc w:val="center"/>
          <w:del w:id="1114" w:author="Greg Landry" w:date="2017-02-28T13:39:00Z"/>
        </w:trPr>
        <w:tc>
          <w:tcPr>
            <w:tcW w:w="815" w:type="dxa"/>
          </w:tcPr>
          <w:p w14:paraId="0C31495B" w14:textId="0B1ECD58" w:rsidR="00D565C4" w:rsidDel="006A1BAB" w:rsidRDefault="00D565C4" w:rsidP="00D565C4">
            <w:pPr>
              <w:pStyle w:val="ListParagraph"/>
              <w:ind w:left="0"/>
              <w:rPr>
                <w:del w:id="1115" w:author="Greg Landry" w:date="2017-02-28T13:39:00Z"/>
              </w:rPr>
            </w:pPr>
            <w:del w:id="1116" w:author="Greg Landry" w:date="2017-02-28T13:39:00Z">
              <w:r w:rsidDel="006A1BAB">
                <w:delText>04</w:delText>
              </w:r>
            </w:del>
          </w:p>
        </w:tc>
        <w:tc>
          <w:tcPr>
            <w:tcW w:w="1384" w:type="dxa"/>
          </w:tcPr>
          <w:p w14:paraId="59D7DB02" w14:textId="37B85387" w:rsidR="00D565C4" w:rsidDel="006A1BAB" w:rsidRDefault="00D565C4" w:rsidP="00D565C4">
            <w:pPr>
              <w:pStyle w:val="ListParagraph"/>
              <w:ind w:left="0"/>
              <w:rPr>
                <w:del w:id="1117" w:author="Greg Landry" w:date="2017-02-28T13:39:00Z"/>
              </w:rPr>
            </w:pPr>
            <w:del w:id="1118" w:author="Greg Landry" w:date="2017-02-28T13:39:00Z">
              <w:r w:rsidDel="006A1BAB">
                <w:delText>Humidity</w:delText>
              </w:r>
            </w:del>
          </w:p>
        </w:tc>
        <w:tc>
          <w:tcPr>
            <w:tcW w:w="2477" w:type="dxa"/>
          </w:tcPr>
          <w:p w14:paraId="48F9C959" w14:textId="3569427A" w:rsidR="00D565C4" w:rsidDel="006A1BAB" w:rsidRDefault="00D565C4" w:rsidP="00D565C4">
            <w:pPr>
              <w:pStyle w:val="ListParagraph"/>
              <w:ind w:left="0"/>
              <w:rPr>
                <w:del w:id="1119" w:author="Greg Landry" w:date="2017-02-28T13:39:00Z"/>
              </w:rPr>
            </w:pPr>
            <w:del w:id="1120" w:author="Greg Landry" w:date="2017-02-28T13:39:00Z">
              <w:r w:rsidDel="006A1BAB">
                <w:delText>LSB of humidity * 10</w:delText>
              </w:r>
            </w:del>
          </w:p>
        </w:tc>
      </w:tr>
      <w:tr w:rsidR="00D565C4" w:rsidDel="006A1BAB" w14:paraId="446243C5" w14:textId="10855D00" w:rsidTr="00D565C4">
        <w:trPr>
          <w:jc w:val="center"/>
          <w:del w:id="1121" w:author="Greg Landry" w:date="2017-02-28T13:39:00Z"/>
        </w:trPr>
        <w:tc>
          <w:tcPr>
            <w:tcW w:w="815" w:type="dxa"/>
          </w:tcPr>
          <w:p w14:paraId="00E9347C" w14:textId="767CD1B2" w:rsidR="00D565C4" w:rsidDel="006A1BAB" w:rsidRDefault="00D565C4" w:rsidP="00D565C4">
            <w:pPr>
              <w:pStyle w:val="ListParagraph"/>
              <w:ind w:left="0"/>
              <w:rPr>
                <w:del w:id="1122" w:author="Greg Landry" w:date="2017-02-28T13:39:00Z"/>
              </w:rPr>
            </w:pPr>
            <w:del w:id="1123" w:author="Greg Landry" w:date="2017-02-28T13:39:00Z">
              <w:r w:rsidDel="006A1BAB">
                <w:delText>05</w:delText>
              </w:r>
            </w:del>
          </w:p>
        </w:tc>
        <w:tc>
          <w:tcPr>
            <w:tcW w:w="1384" w:type="dxa"/>
          </w:tcPr>
          <w:p w14:paraId="0D8F2170" w14:textId="2D8588DC" w:rsidR="00D565C4" w:rsidDel="006A1BAB" w:rsidRDefault="00D565C4" w:rsidP="00D565C4">
            <w:pPr>
              <w:pStyle w:val="ListParagraph"/>
              <w:ind w:left="0"/>
              <w:rPr>
                <w:del w:id="1124" w:author="Greg Landry" w:date="2017-02-28T13:39:00Z"/>
              </w:rPr>
            </w:pPr>
            <w:del w:id="1125" w:author="Greg Landry" w:date="2017-02-28T13:39:00Z">
              <w:r w:rsidDel="006A1BAB">
                <w:delText>Humidity</w:delText>
              </w:r>
            </w:del>
          </w:p>
        </w:tc>
        <w:tc>
          <w:tcPr>
            <w:tcW w:w="2477" w:type="dxa"/>
          </w:tcPr>
          <w:p w14:paraId="4702757E" w14:textId="76E028AD" w:rsidR="00D565C4" w:rsidDel="006A1BAB" w:rsidRDefault="00D565C4" w:rsidP="00D565C4">
            <w:pPr>
              <w:pStyle w:val="ListParagraph"/>
              <w:ind w:left="0"/>
              <w:rPr>
                <w:del w:id="1126" w:author="Greg Landry" w:date="2017-02-28T13:39:00Z"/>
              </w:rPr>
            </w:pPr>
            <w:del w:id="1127" w:author="Greg Landry" w:date="2017-02-28T13:39:00Z">
              <w:r w:rsidDel="006A1BAB">
                <w:delText>LSB of humidity * 10</w:delText>
              </w:r>
            </w:del>
          </w:p>
        </w:tc>
      </w:tr>
    </w:tbl>
    <w:p w14:paraId="6B84185F" w14:textId="674D8F0E" w:rsidR="00D565C4" w:rsidDel="006A1BAB" w:rsidRDefault="00D565C4" w:rsidP="00D565C4">
      <w:pPr>
        <w:pStyle w:val="ListParagraph"/>
        <w:rPr>
          <w:del w:id="1128" w:author="Greg Landry" w:date="2017-02-28T13:39:00Z"/>
        </w:rPr>
      </w:pPr>
    </w:p>
    <w:p w14:paraId="2CE44671" w14:textId="4BBCA7CF" w:rsidR="00D565C4" w:rsidDel="006A1BAB" w:rsidRDefault="00D565C4" w:rsidP="00D565C4">
      <w:pPr>
        <w:pStyle w:val="ListParagraph"/>
        <w:numPr>
          <w:ilvl w:val="1"/>
          <w:numId w:val="37"/>
        </w:numPr>
        <w:rPr>
          <w:del w:id="1129" w:author="Greg Landry" w:date="2017-02-28T13:39:00Z"/>
        </w:rPr>
      </w:pPr>
      <w:del w:id="1130" w:author="Greg Landry" w:date="2017-02-28T13:39:00Z">
        <w:r w:rsidDel="006A1BAB">
          <w:delText xml:space="preserve">Hint: To turn ON the Red LED and turn OFF the Blue LED, you </w:delText>
        </w:r>
        <w:r w:rsidR="000340FD" w:rsidDel="006A1BAB">
          <w:delText>need to</w:delText>
        </w:r>
        <w:r w:rsidDel="006A1BAB">
          <w:delText xml:space="preserve"> send three bytes: 0x00 (offset), 0x01 (Red LED ON), 0x00 (Blue LED OFF).</w:delText>
        </w:r>
      </w:del>
    </w:p>
    <w:p w14:paraId="2FA52E8D" w14:textId="75A1C568" w:rsidR="00DA793B" w:rsidDel="006A1BAB" w:rsidRDefault="00D565C4" w:rsidP="00DA793B">
      <w:pPr>
        <w:pStyle w:val="ListParagraph"/>
        <w:numPr>
          <w:ilvl w:val="1"/>
          <w:numId w:val="37"/>
        </w:numPr>
        <w:rPr>
          <w:del w:id="1131" w:author="Greg Landry" w:date="2017-02-28T13:39:00Z"/>
        </w:rPr>
      </w:pPr>
      <w:del w:id="1132" w:author="Greg Landry" w:date="2017-02-28T13:39:00Z">
        <w:r w:rsidDel="006A1BAB">
          <w:delText xml:space="preserve">Hint: In the ISR, just set a flag to </w:delText>
        </w:r>
        <w:r w:rsidR="004C18C1" w:rsidDel="006A1BAB">
          <w:delText>force an I2C update</w:delText>
        </w:r>
        <w:r w:rsidDel="006A1BAB">
          <w:delText>. Do the I2C processing in the main application loop</w:delText>
        </w:r>
        <w:r w:rsidR="000340FD" w:rsidDel="006A1BAB">
          <w:delText xml:space="preserve"> only when the flag is set</w:delText>
        </w:r>
        <w:r w:rsidDel="006A1BAB">
          <w:delText>.</w:delText>
        </w:r>
        <w:r w:rsidR="00DA793B" w:rsidRPr="00DA793B" w:rsidDel="006A1BAB">
          <w:delText xml:space="preserve"> </w:delText>
        </w:r>
        <w:r w:rsidR="00DA793B" w:rsidDel="006A1BAB">
          <w:delText>Make sure the flag variable is defined as a volatile global variable.</w:delText>
        </w:r>
      </w:del>
    </w:p>
    <w:p w14:paraId="7F1994E5" w14:textId="7416D21B" w:rsidR="00D90845" w:rsidDel="006A1BAB" w:rsidRDefault="00D90845" w:rsidP="00DA793B">
      <w:pPr>
        <w:pStyle w:val="ListParagraph"/>
        <w:numPr>
          <w:ilvl w:val="1"/>
          <w:numId w:val="37"/>
        </w:numPr>
        <w:rPr>
          <w:del w:id="1133" w:author="Greg Landry" w:date="2017-02-28T13:39:00Z"/>
        </w:rPr>
      </w:pPr>
      <w:del w:id="1134" w:author="Greg Landry" w:date="2017-02-28T13:39:00Z">
        <w:r w:rsidDel="006A1BAB">
          <w:delText>Hint: Make sure the number of re-tries is set to 1. A value of 0 means don’t try to send the message at all!</w:delText>
        </w:r>
      </w:del>
    </w:p>
    <w:p w14:paraId="0237644F" w14:textId="0C705E12" w:rsidR="00614E5F" w:rsidDel="006A1BAB" w:rsidRDefault="00F377DB" w:rsidP="00782309">
      <w:pPr>
        <w:pStyle w:val="Heading3"/>
        <w:rPr>
          <w:del w:id="1135" w:author="Greg Landry" w:date="2017-02-28T13:39:00Z"/>
        </w:rPr>
      </w:pPr>
      <w:del w:id="1136" w:author="Greg Landry" w:date="2017-02-28T13:39:00Z">
        <w:r w:rsidDel="006A1BAB">
          <w:delText>1</w:delText>
        </w:r>
        <w:r w:rsidR="00D565C4" w:rsidDel="006A1BAB">
          <w:delText>2</w:delText>
        </w:r>
        <w:r w:rsidR="001F5F35" w:rsidDel="006A1BAB">
          <w:delText xml:space="preserve"> </w:delText>
        </w:r>
      </w:del>
      <w:del w:id="1137" w:author="Greg Landry" w:date="2017-02-28T13:38:00Z">
        <w:r w:rsidR="00405E7C" w:rsidDel="006A1BAB">
          <w:delText>(</w:delText>
        </w:r>
        <w:r w:rsidR="0024688A" w:rsidDel="006A1BAB">
          <w:delText>Advanced</w:delText>
        </w:r>
        <w:r w:rsidR="00405E7C" w:rsidDel="006A1BAB">
          <w:delText>)</w:delText>
        </w:r>
        <w:r w:rsidR="0024688A" w:rsidDel="006A1BAB">
          <w:delText xml:space="preserve"> </w:delText>
        </w:r>
      </w:del>
      <w:del w:id="1138" w:author="Greg Landry" w:date="2017-02-28T13:39:00Z">
        <w:r w:rsidR="00F06A3E" w:rsidDel="006A1BAB">
          <w:delText>(</w:delText>
        </w:r>
        <w:r w:rsidR="004A35DF" w:rsidDel="006A1BAB">
          <w:delText>I2C READ) Read sensor values</w:delText>
        </w:r>
      </w:del>
      <w:del w:id="1139" w:author="Greg Landry" w:date="2017-02-28T13:38:00Z">
        <w:r w:rsidR="00C6527E" w:rsidDel="006A1BAB">
          <w:delText xml:space="preserve"> (shield required)</w:delText>
        </w:r>
      </w:del>
    </w:p>
    <w:p w14:paraId="0144B501" w14:textId="644B6C72" w:rsidR="00930137" w:rsidDel="006A1BAB" w:rsidRDefault="00930137" w:rsidP="00930137">
      <w:pPr>
        <w:pStyle w:val="ListParagraph"/>
        <w:numPr>
          <w:ilvl w:val="0"/>
          <w:numId w:val="38"/>
        </w:numPr>
        <w:rPr>
          <w:del w:id="1140" w:author="Greg Landry" w:date="2017-02-28T13:39:00Z"/>
        </w:rPr>
      </w:pPr>
      <w:del w:id="1141" w:author="Greg Landry" w:date="2017-02-28T13:39:00Z">
        <w:r w:rsidDel="006A1BAB">
          <w:delText>Copy 11_i2cwrite</w:delText>
        </w:r>
        <w:r w:rsidR="007B61AA" w:rsidDel="006A1BAB">
          <w:delText xml:space="preserve"> to 12_i2cread. Update the make</w:delText>
        </w:r>
        <w:r w:rsidDel="006A1BAB">
          <w:delText>file and create a make target.</w:delText>
        </w:r>
      </w:del>
    </w:p>
    <w:p w14:paraId="4B1EC865" w14:textId="6C63803E" w:rsidR="00930137" w:rsidDel="006A1BAB" w:rsidRDefault="00930137" w:rsidP="00930137">
      <w:pPr>
        <w:pStyle w:val="ListParagraph"/>
        <w:numPr>
          <w:ilvl w:val="0"/>
          <w:numId w:val="38"/>
        </w:numPr>
        <w:rPr>
          <w:del w:id="1142" w:author="Greg Landry" w:date="2017-02-28T13:39:00Z"/>
        </w:rPr>
      </w:pPr>
      <w:del w:id="1143" w:author="Greg Landry" w:date="2017-02-28T13:39:00Z">
        <w:r w:rsidDel="006A1BAB">
          <w:delText>Update the code so that every time the button is pressed the temperature and humidity data are read from the I2C slave. Print the values to the terminal using WPRINT_APP_INFO.</w:delText>
        </w:r>
      </w:del>
    </w:p>
    <w:p w14:paraId="5DF69C27" w14:textId="4F676421" w:rsidR="00AA5645" w:rsidDel="006A1BAB" w:rsidRDefault="00AA5645" w:rsidP="00AA5645">
      <w:pPr>
        <w:pStyle w:val="ListParagraph"/>
        <w:numPr>
          <w:ilvl w:val="1"/>
          <w:numId w:val="38"/>
        </w:numPr>
        <w:rPr>
          <w:del w:id="1144" w:author="Greg Landry" w:date="2017-02-28T13:39:00Z"/>
        </w:rPr>
      </w:pPr>
      <w:del w:id="1145" w:author="Greg Landry" w:date="2017-02-28T13:39:00Z">
        <w:r w:rsidDel="006A1BAB">
          <w:delText>Hint: Remember to set the offset to 02 to read the temperature. You can do this just once and it will stay set for all future reads. With an offset of 02 you can read 4 bytes to get the temperature and humidity values.</w:delText>
        </w:r>
      </w:del>
    </w:p>
    <w:p w14:paraId="581A9D6E" w14:textId="06D098CE" w:rsidR="006700B5" w:rsidDel="006A1BAB" w:rsidRDefault="006700B5" w:rsidP="00F377DB">
      <w:pPr>
        <w:pStyle w:val="Heading3"/>
        <w:rPr>
          <w:del w:id="1146" w:author="Greg Landry" w:date="2017-02-28T13:39:00Z"/>
        </w:rPr>
      </w:pPr>
      <w:del w:id="1147" w:author="Greg Landry" w:date="2017-02-28T13:39:00Z">
        <w:r w:rsidDel="006A1BAB">
          <w:delText>1</w:delText>
        </w:r>
        <w:r w:rsidR="00EC5BD5" w:rsidDel="006A1BAB">
          <w:delText>3</w:delText>
        </w:r>
        <w:r w:rsidDel="006A1BAB">
          <w:delText xml:space="preserve"> </w:delText>
        </w:r>
        <w:r w:rsidR="00405E7C" w:rsidDel="006A1BAB">
          <w:delText>(</w:delText>
        </w:r>
        <w:r w:rsidR="0024688A" w:rsidDel="006A1BAB">
          <w:delText>Advanced</w:delText>
        </w:r>
        <w:r w:rsidR="00405E7C" w:rsidDel="006A1BAB">
          <w:delText>)</w:delText>
        </w:r>
        <w:r w:rsidR="0024688A" w:rsidDel="006A1BAB">
          <w:delText xml:space="preserve"> </w:delText>
        </w:r>
        <w:r w:rsidDel="006A1BAB">
          <w:delText>(I2C PROBE) Probe for I2C devices</w:delText>
        </w:r>
        <w:r w:rsidR="00C6527E" w:rsidDel="006A1BAB">
          <w:delText xml:space="preserve"> (shield required)</w:delText>
        </w:r>
      </w:del>
    </w:p>
    <w:p w14:paraId="0E502BCD" w14:textId="0B82DC00" w:rsidR="006700B5" w:rsidDel="006A1BAB" w:rsidRDefault="006700B5" w:rsidP="006700B5">
      <w:pPr>
        <w:pStyle w:val="ListParagraph"/>
        <w:numPr>
          <w:ilvl w:val="0"/>
          <w:numId w:val="40"/>
        </w:numPr>
        <w:rPr>
          <w:del w:id="1148" w:author="Greg Landry" w:date="2017-02-28T13:39:00Z"/>
        </w:rPr>
      </w:pPr>
      <w:del w:id="1149" w:author="Greg Landry" w:date="2017-02-28T13:39:00Z">
        <w:r w:rsidDel="006A1BAB">
          <w:delText>Copy 11_i2cwrite to 13_i2cprobe. Update the makefile and create a make target.</w:delText>
        </w:r>
      </w:del>
    </w:p>
    <w:p w14:paraId="1016762F" w14:textId="33C83518" w:rsidR="006700B5" w:rsidDel="006A1BAB" w:rsidRDefault="006700B5" w:rsidP="006700B5">
      <w:pPr>
        <w:pStyle w:val="ListParagraph"/>
        <w:numPr>
          <w:ilvl w:val="0"/>
          <w:numId w:val="40"/>
        </w:numPr>
        <w:rPr>
          <w:del w:id="1150" w:author="Greg Landry" w:date="2017-02-28T13:39:00Z"/>
        </w:rPr>
      </w:pPr>
      <w:del w:id="1151" w:author="Greg Landry" w:date="2017-02-28T13:39:00Z">
        <w:r w:rsidDel="006A1BAB">
          <w:delText xml:space="preserve">Update the code so that every time the button is pressed a scan is done of every possible I2C address. Print the address of any devices found to the terminal </w:delText>
        </w:r>
        <w:r w:rsidR="006B3C0F" w:rsidDel="006A1BAB">
          <w:delText xml:space="preserve">(in hex) </w:delText>
        </w:r>
        <w:r w:rsidDel="006A1BAB">
          <w:delText xml:space="preserve">using WPRINT_APP_INFO. </w:delText>
        </w:r>
      </w:del>
    </w:p>
    <w:p w14:paraId="667900D9" w14:textId="62AAEE82" w:rsidR="00B33F73" w:rsidDel="006A1BAB" w:rsidRDefault="00B33F73" w:rsidP="00B33F73">
      <w:pPr>
        <w:pStyle w:val="ListParagraph"/>
        <w:numPr>
          <w:ilvl w:val="1"/>
          <w:numId w:val="40"/>
        </w:numPr>
        <w:rPr>
          <w:del w:id="1152" w:author="Greg Landry" w:date="2017-02-28T13:39:00Z"/>
        </w:rPr>
      </w:pPr>
      <w:del w:id="1153" w:author="Greg Landry" w:date="2017-02-28T13:39:00Z">
        <w:r w:rsidDel="006A1BAB">
          <w:delText>Hint: The I2C address is 7 bits. 0x00 is a special “All Call” address, and all values above 0x7C are reserved for future purposes, so the only valid addresses are 0x01 – 0x7B.</w:delText>
        </w:r>
      </w:del>
    </w:p>
    <w:p w14:paraId="531AFE0D" w14:textId="528CDFD2" w:rsidR="00EA78EC" w:rsidDel="006A1BAB" w:rsidRDefault="00EA78EC" w:rsidP="00B33F73">
      <w:pPr>
        <w:pStyle w:val="ListParagraph"/>
        <w:numPr>
          <w:ilvl w:val="0"/>
          <w:numId w:val="40"/>
        </w:numPr>
        <w:rPr>
          <w:del w:id="1154" w:author="Greg Landry" w:date="2017-02-28T13:39:00Z"/>
        </w:rPr>
      </w:pPr>
      <w:del w:id="1155" w:author="Greg Landry" w:date="2017-02-28T13:39:00Z">
        <w:r w:rsidDel="006A1BAB">
          <w:delText>What addresses are found on the shield?</w:delText>
        </w:r>
      </w:del>
    </w:p>
    <w:p w14:paraId="4D912D89" w14:textId="76DCD059" w:rsidR="00EA78EC" w:rsidDel="006A1BAB" w:rsidRDefault="00EA78EC" w:rsidP="00B33F73">
      <w:pPr>
        <w:pStyle w:val="ListParagraph"/>
        <w:numPr>
          <w:ilvl w:val="1"/>
          <w:numId w:val="40"/>
        </w:numPr>
        <w:rPr>
          <w:del w:id="1156" w:author="Greg Landry" w:date="2017-02-28T13:39:00Z"/>
        </w:rPr>
      </w:pPr>
      <w:del w:id="1157" w:author="Greg Landry" w:date="2017-02-28T13:39:00Z">
        <w:r w:rsidDel="006A1BAB">
          <w:delText xml:space="preserve">Hint: There should be </w:delText>
        </w:r>
        <w:r w:rsidR="00B33F73" w:rsidDel="006A1BAB">
          <w:delText>3</w:delText>
        </w:r>
        <w:r w:rsidDel="006A1BAB">
          <w:delText xml:space="preserve"> – one for the </w:delText>
        </w:r>
        <w:r w:rsidR="006B3C0F" w:rsidDel="006A1BAB">
          <w:delText>PSoC analog co-processor,</w:delText>
        </w:r>
        <w:r w:rsidR="00821AEE" w:rsidDel="006A1BAB">
          <w:delText xml:space="preserve"> and</w:delText>
        </w:r>
        <w:r w:rsidR="006B3C0F" w:rsidDel="006A1BAB">
          <w:delText xml:space="preserve"> </w:delText>
        </w:r>
        <w:r w:rsidDel="006A1BAB">
          <w:delText>two for the on-board FRAM</w:delText>
        </w:r>
        <w:r w:rsidR="00821AEE" w:rsidDel="006A1BAB">
          <w:delText>.</w:delText>
        </w:r>
      </w:del>
    </w:p>
    <w:p w14:paraId="1C2060E8" w14:textId="77777777" w:rsidR="00857162" w:rsidRDefault="00857162">
      <w:pPr>
        <w:rPr>
          <w:ins w:id="1158" w:author="Greg Landry" w:date="2017-02-28T13:09:00Z"/>
          <w:rFonts w:ascii="Cambria" w:eastAsia="Times New Roman" w:hAnsi="Cambria"/>
          <w:b/>
          <w:bCs/>
          <w:color w:val="4F81BD"/>
          <w:sz w:val="26"/>
          <w:szCs w:val="26"/>
        </w:rPr>
      </w:pPr>
      <w:ins w:id="1159" w:author="Greg Landry" w:date="2017-02-28T13:09:00Z">
        <w:r>
          <w:br w:type="page"/>
        </w:r>
      </w:ins>
    </w:p>
    <w:p w14:paraId="79D29941" w14:textId="73D3B700" w:rsidR="00F377DB" w:rsidDel="00857162" w:rsidRDefault="00383BAC" w:rsidP="00F377DB">
      <w:pPr>
        <w:pStyle w:val="Heading3"/>
        <w:rPr>
          <w:del w:id="1160" w:author="Greg Landry" w:date="2017-02-28T13:09:00Z"/>
        </w:rPr>
      </w:pPr>
      <w:del w:id="1161" w:author="Greg Landry" w:date="2017-02-28T13:09:00Z">
        <w:r w:rsidDel="00857162">
          <w:lastRenderedPageBreak/>
          <w:delText>1</w:delText>
        </w:r>
        <w:r w:rsidR="00EC5BD5" w:rsidDel="00857162">
          <w:delText>4</w:delText>
        </w:r>
        <w:r w:rsidR="00F377DB" w:rsidDel="00857162">
          <w:delText xml:space="preserve"> </w:delText>
        </w:r>
        <w:r w:rsidR="00405E7C" w:rsidDel="00857162">
          <w:delText>(</w:delText>
        </w:r>
        <w:r w:rsidR="0024688A" w:rsidDel="00857162">
          <w:delText>Advanced</w:delText>
        </w:r>
        <w:r w:rsidR="00405E7C" w:rsidDel="00857162">
          <w:delText>)</w:delText>
        </w:r>
        <w:r w:rsidR="0024688A" w:rsidDel="00857162">
          <w:delText xml:space="preserve"> </w:delText>
        </w:r>
        <w:r w:rsidR="00F377DB" w:rsidDel="00857162">
          <w:delText>(PLATFORM) Make/modify platform files for the shield</w:delText>
        </w:r>
        <w:r w:rsidR="00C6527E" w:rsidDel="00857162">
          <w:delText xml:space="preserve"> (shield required)</w:delText>
        </w:r>
      </w:del>
    </w:p>
    <w:p w14:paraId="02EDDA0B" w14:textId="417F1B72" w:rsidR="00F377DB" w:rsidDel="00857162" w:rsidRDefault="00A860C4" w:rsidP="00A860C4">
      <w:pPr>
        <w:pStyle w:val="ListParagraph"/>
        <w:numPr>
          <w:ilvl w:val="0"/>
          <w:numId w:val="41"/>
        </w:numPr>
        <w:rPr>
          <w:del w:id="1162" w:author="Greg Landry" w:date="2017-02-28T13:09:00Z"/>
        </w:rPr>
      </w:pPr>
      <w:del w:id="1163" w:author="Greg Landry" w:date="2017-02-28T13:09:00Z">
        <w:r w:rsidDel="00857162">
          <w:delText>We have not created a complete custom board but we are using a PSoC Analog Co-processor shield connected to the base board. Let’s make a platform for this hardware configuration</w:delText>
        </w:r>
        <w:r w:rsidR="00F3609E" w:rsidDel="00857162">
          <w:delText xml:space="preserve"> to make our projects more readable</w:delText>
        </w:r>
        <w:r w:rsidDel="00857162">
          <w:delText>.</w:delText>
        </w:r>
      </w:del>
    </w:p>
    <w:p w14:paraId="5377F15C" w14:textId="3430C1DC" w:rsidR="00A860C4" w:rsidDel="00857162" w:rsidRDefault="00A860C4" w:rsidP="00077836">
      <w:pPr>
        <w:pStyle w:val="ListParagraph"/>
        <w:numPr>
          <w:ilvl w:val="0"/>
          <w:numId w:val="41"/>
        </w:numPr>
        <w:rPr>
          <w:del w:id="1164" w:author="Greg Landry" w:date="2017-02-28T13:09:00Z"/>
        </w:rPr>
      </w:pPr>
      <w:del w:id="1165" w:author="Greg Landry" w:date="2017-02-28T13:09:00Z">
        <w:r w:rsidDel="00857162">
          <w:delText xml:space="preserve">First, </w:delText>
        </w:r>
        <w:r w:rsidR="007B2E62" w:rsidDel="00857162">
          <w:delText xml:space="preserve">in the platforms folder </w:delText>
        </w:r>
        <w:r w:rsidDel="00857162">
          <w:delText xml:space="preserve">copy the </w:delText>
        </w:r>
        <w:r w:rsidR="007B2E62" w:rsidDel="00857162">
          <w:delText>“</w:delText>
        </w:r>
        <w:r w:rsidDel="00857162">
          <w:delText>BCM94343W_AVN</w:delText>
        </w:r>
        <w:r w:rsidR="007B2E62" w:rsidDel="00857162">
          <w:delText>”</w:delText>
        </w:r>
        <w:r w:rsidDel="00857162">
          <w:delText xml:space="preserve"> folder to a new folder called “WA101”. </w:delText>
        </w:r>
        <w:r w:rsidR="00FE01B5" w:rsidDel="00857162">
          <w:delText>You ca</w:delText>
        </w:r>
        <w:r w:rsidR="00075AC8" w:rsidDel="00857162">
          <w:delText xml:space="preserve">n do this right from inside </w:delText>
        </w:r>
        <w:r w:rsidR="00FE01B5" w:rsidDel="00857162">
          <w:delText>WICED S</w:delText>
        </w:r>
        <w:r w:rsidR="00075AC8" w:rsidDel="00857162">
          <w:delText>tudio</w:delText>
        </w:r>
        <w:r w:rsidR="00FE01B5" w:rsidDel="00857162">
          <w:delText>.</w:delText>
        </w:r>
      </w:del>
    </w:p>
    <w:p w14:paraId="3AD9BDC5" w14:textId="3F490422" w:rsidR="00A860C4" w:rsidDel="00857162" w:rsidRDefault="00A860C4" w:rsidP="00077836">
      <w:pPr>
        <w:pStyle w:val="ListParagraph"/>
        <w:numPr>
          <w:ilvl w:val="0"/>
          <w:numId w:val="41"/>
        </w:numPr>
        <w:rPr>
          <w:del w:id="1166" w:author="Greg Landry" w:date="2017-02-28T13:09:00Z"/>
        </w:rPr>
      </w:pPr>
      <w:del w:id="1167" w:author="Greg Landry" w:date="2017-02-28T13:09:00Z">
        <w:r w:rsidDel="00857162">
          <w:delText xml:space="preserve">In the new folder, rename the make file WA101.mk and delete the schematics directory. </w:delText>
        </w:r>
      </w:del>
    </w:p>
    <w:p w14:paraId="0666D235" w14:textId="2EC777BC" w:rsidR="00A860C4" w:rsidDel="00857162" w:rsidRDefault="00A860C4" w:rsidP="00077836">
      <w:pPr>
        <w:pStyle w:val="ListParagraph"/>
        <w:numPr>
          <w:ilvl w:val="0"/>
          <w:numId w:val="41"/>
        </w:numPr>
        <w:rPr>
          <w:del w:id="1168" w:author="Greg Landry" w:date="2017-02-28T13:09:00Z"/>
        </w:rPr>
      </w:pPr>
      <w:del w:id="1169" w:author="Greg Landry" w:date="2017-02-28T13:09:00Z">
        <w:r w:rsidDel="00857162">
          <w:delText>Update the README.txt file.</w:delText>
        </w:r>
      </w:del>
    </w:p>
    <w:p w14:paraId="58229B0B" w14:textId="5F90B9A6" w:rsidR="00A860C4" w:rsidDel="00857162" w:rsidRDefault="00A860C4" w:rsidP="00077836">
      <w:pPr>
        <w:pStyle w:val="ListParagraph"/>
        <w:numPr>
          <w:ilvl w:val="0"/>
          <w:numId w:val="41"/>
        </w:numPr>
        <w:rPr>
          <w:del w:id="1170" w:author="Greg Landry" w:date="2017-02-28T13:09:00Z"/>
        </w:rPr>
      </w:pPr>
      <w:del w:id="1171" w:author="Greg Landry" w:date="2017-02-28T13:09:00Z">
        <w:r w:rsidDel="00857162">
          <w:delText xml:space="preserve">In </w:delText>
        </w:r>
        <w:r w:rsidR="00D016AE" w:rsidDel="00857162">
          <w:delText>“</w:delText>
        </w:r>
        <w:r w:rsidDel="00857162">
          <w:delText>platform.c</w:delText>
        </w:r>
        <w:r w:rsidR="00D016AE" w:rsidDel="00857162">
          <w:delText>” and “</w:delText>
        </w:r>
        <w:r w:rsidDel="00857162">
          <w:delText>platform.h</w:delText>
        </w:r>
        <w:r w:rsidR="00D016AE" w:rsidDel="00857162">
          <w:delText>”</w:delText>
        </w:r>
        <w:r w:rsidDel="00857162">
          <w:delText xml:space="preserve"> add the following new items:</w:delText>
        </w:r>
      </w:del>
    </w:p>
    <w:p w14:paraId="7BDA0E6B" w14:textId="4A0B0D0A" w:rsidR="00A860C4" w:rsidDel="00857162" w:rsidRDefault="00A860C4" w:rsidP="00077836">
      <w:pPr>
        <w:pStyle w:val="ListParagraph"/>
        <w:numPr>
          <w:ilvl w:val="1"/>
          <w:numId w:val="41"/>
        </w:numPr>
        <w:rPr>
          <w:del w:id="1172" w:author="Greg Landry" w:date="2017-02-28T13:09:00Z"/>
        </w:rPr>
      </w:pPr>
      <w:del w:id="1173" w:author="Greg Landry" w:date="2017-02-28T13:09:00Z">
        <w:r w:rsidDel="00857162">
          <w:delText>SHIELD</w:delText>
        </w:r>
        <w:r w:rsidR="00F3609E" w:rsidDel="00857162">
          <w:delText>_I2C</w:delText>
        </w:r>
        <w:r w:rsidDel="00857162">
          <w:delText xml:space="preserve"> -&gt; This will point to WICED_I2C_1</w:delText>
        </w:r>
      </w:del>
    </w:p>
    <w:p w14:paraId="38F122F4" w14:textId="70DBE566" w:rsidR="00A860C4" w:rsidDel="00857162" w:rsidRDefault="00F3609E" w:rsidP="00077836">
      <w:pPr>
        <w:pStyle w:val="ListParagraph"/>
        <w:numPr>
          <w:ilvl w:val="1"/>
          <w:numId w:val="41"/>
        </w:numPr>
        <w:rPr>
          <w:del w:id="1174" w:author="Greg Landry" w:date="2017-02-28T13:09:00Z"/>
        </w:rPr>
      </w:pPr>
      <w:del w:id="1175" w:author="Greg Landry" w:date="2017-02-28T13:09:00Z">
        <w:r w:rsidDel="00857162">
          <w:delText>SHIELD_</w:delText>
        </w:r>
        <w:r w:rsidR="00A860C4" w:rsidDel="00857162">
          <w:delText>LED_</w:delText>
        </w:r>
        <w:r w:rsidDel="00857162">
          <w:delText>GREEN</w:delText>
        </w:r>
        <w:r w:rsidR="00A860C4" w:rsidDel="00857162">
          <w:delText xml:space="preserve"> -&gt; This will point to WICED_GPIO_3</w:delText>
        </w:r>
      </w:del>
    </w:p>
    <w:p w14:paraId="7169DE51" w14:textId="0EAB4121" w:rsidR="00A860C4" w:rsidDel="00857162" w:rsidRDefault="00A860C4" w:rsidP="00077836">
      <w:pPr>
        <w:pStyle w:val="ListParagraph"/>
        <w:numPr>
          <w:ilvl w:val="2"/>
          <w:numId w:val="41"/>
        </w:numPr>
        <w:rPr>
          <w:del w:id="1176" w:author="Greg Landry" w:date="2017-02-28T13:09:00Z"/>
        </w:rPr>
      </w:pPr>
      <w:del w:id="1177" w:author="Greg Landry" w:date="2017-02-28T13:09:00Z">
        <w:r w:rsidDel="00857162">
          <w:delText xml:space="preserve">Hint: </w:delText>
        </w:r>
        <w:r w:rsidR="00077836" w:rsidDel="00857162">
          <w:delText>Also u</w:delText>
        </w:r>
        <w:r w:rsidDel="00857162">
          <w:delText xml:space="preserve">pdate the initialization function so that WICED_GPIO_3 is initialized as a push-pull output </w:delText>
        </w:r>
        <w:r w:rsidR="00395D84" w:rsidDel="00857162">
          <w:delText xml:space="preserve">and is driven low </w:delText>
        </w:r>
        <w:r w:rsidDel="00857162">
          <w:delText>just like LED1 and LED2.</w:delText>
        </w:r>
      </w:del>
    </w:p>
    <w:p w14:paraId="6B6A3C3E" w14:textId="2BD451AD" w:rsidR="00FE01B5" w:rsidDel="00857162" w:rsidRDefault="00FE01B5" w:rsidP="00077836">
      <w:pPr>
        <w:pStyle w:val="ListParagraph"/>
        <w:numPr>
          <w:ilvl w:val="0"/>
          <w:numId w:val="41"/>
        </w:numPr>
        <w:rPr>
          <w:del w:id="1178" w:author="Greg Landry" w:date="2017-02-28T13:09:00Z"/>
        </w:rPr>
      </w:pPr>
      <w:del w:id="1179" w:author="Greg Landry" w:date="2017-02-28T13:09:00Z">
        <w:r w:rsidDel="00857162">
          <w:delText xml:space="preserve">Since our baseboard and CPU have not changed, we don’t need to make any other changes in </w:delText>
        </w:r>
        <w:r w:rsidR="000612D4" w:rsidDel="00857162">
          <w:delText>“</w:delText>
        </w:r>
        <w:r w:rsidDel="00857162">
          <w:delText>platform.h</w:delText>
        </w:r>
        <w:r w:rsidR="000612D4" w:rsidDel="00857162">
          <w:delText>”</w:delText>
        </w:r>
        <w:r w:rsidDel="00857162">
          <w:delText xml:space="preserve">, </w:delText>
        </w:r>
        <w:r w:rsidR="000612D4" w:rsidDel="00857162">
          <w:delText>“</w:delText>
        </w:r>
        <w:r w:rsidDel="00857162">
          <w:delText>platform.c</w:delText>
        </w:r>
        <w:r w:rsidR="000612D4" w:rsidDel="00857162">
          <w:delText>”</w:delText>
        </w:r>
        <w:r w:rsidDel="00857162">
          <w:delText xml:space="preserve">, </w:delText>
        </w:r>
        <w:r w:rsidR="000612D4" w:rsidDel="00857162">
          <w:delText>“</w:delText>
        </w:r>
        <w:r w:rsidDel="00857162">
          <w:delText>platform_config.h</w:delText>
        </w:r>
        <w:r w:rsidR="000612D4" w:rsidDel="00857162">
          <w:delText>”</w:delText>
        </w:r>
        <w:r w:rsidDel="00857162">
          <w:delText xml:space="preserve">, or </w:delText>
        </w:r>
        <w:r w:rsidR="000612D4" w:rsidDel="00857162">
          <w:delText>“</w:delText>
        </w:r>
        <w:r w:rsidR="000F3FAA" w:rsidDel="00857162">
          <w:delText>Wi-Fi</w:delText>
        </w:r>
        <w:r w:rsidDel="00857162">
          <w:delText>_nvram_image.h</w:delText>
        </w:r>
        <w:r w:rsidR="000612D4" w:rsidDel="00857162">
          <w:delText>”</w:delText>
        </w:r>
        <w:r w:rsidDel="00857162">
          <w:delText>. If you were to make a complete new board</w:delText>
        </w:r>
        <w:r w:rsidR="00894DB0" w:rsidDel="00857162">
          <w:delText>,</w:delText>
        </w:r>
        <w:r w:rsidDel="00857162">
          <w:delText xml:space="preserve"> potentially with a different </w:delText>
        </w:r>
        <w:r w:rsidR="000F3FAA" w:rsidDel="00857162">
          <w:delText>Wi-Fi</w:delText>
        </w:r>
        <w:r w:rsidDel="00857162">
          <w:delText xml:space="preserve"> device, those files would need to be updated as well.</w:delText>
        </w:r>
      </w:del>
    </w:p>
    <w:p w14:paraId="7785F540" w14:textId="4C2A3BF6" w:rsidR="00077836" w:rsidDel="00857162" w:rsidRDefault="00077836" w:rsidP="00077836">
      <w:pPr>
        <w:pStyle w:val="ListParagraph"/>
        <w:numPr>
          <w:ilvl w:val="0"/>
          <w:numId w:val="41"/>
        </w:numPr>
        <w:rPr>
          <w:del w:id="1180" w:author="Greg Landry" w:date="2017-02-28T13:09:00Z"/>
        </w:rPr>
      </w:pPr>
      <w:del w:id="1181" w:author="Greg Landry" w:date="2017-02-28T13:09:00Z">
        <w:r w:rsidDel="00857162">
          <w:delText>Once you are done, go back and modify project</w:delText>
        </w:r>
        <w:r w:rsidR="006F2E0B" w:rsidDel="00857162">
          <w:delText>s 04 and 11</w:delText>
        </w:r>
        <w:r w:rsidDel="00857162">
          <w:delText xml:space="preserve"> to use the new definitions.</w:delText>
        </w:r>
      </w:del>
    </w:p>
    <w:p w14:paraId="51E5F8B0" w14:textId="5AF4A8B8" w:rsidR="00077836" w:rsidDel="00857162" w:rsidRDefault="00077836" w:rsidP="00077836">
      <w:pPr>
        <w:pStyle w:val="ListParagraph"/>
        <w:numPr>
          <w:ilvl w:val="1"/>
          <w:numId w:val="41"/>
        </w:numPr>
        <w:rPr>
          <w:del w:id="1182" w:author="Greg Landry" w:date="2017-02-28T13:09:00Z"/>
        </w:rPr>
      </w:pPr>
      <w:del w:id="1183" w:author="Greg Landry" w:date="2017-02-28T13:09:00Z">
        <w:r w:rsidDel="00857162">
          <w:delText>Hint: you will need to change the make targets so that they use the new platform name.</w:delText>
        </w:r>
      </w:del>
    </w:p>
    <w:p w14:paraId="0EF757BD" w14:textId="5F53BD53" w:rsidR="00395D84" w:rsidDel="00857162" w:rsidRDefault="00395D84" w:rsidP="00077836">
      <w:pPr>
        <w:pStyle w:val="ListParagraph"/>
        <w:numPr>
          <w:ilvl w:val="1"/>
          <w:numId w:val="41"/>
        </w:numPr>
        <w:rPr>
          <w:del w:id="1184" w:author="Greg Landry" w:date="2017-02-28T13:09:00Z"/>
        </w:rPr>
      </w:pPr>
      <w:del w:id="1185" w:author="Greg Landry" w:date="2017-02-28T13:09:00Z">
        <w:r w:rsidDel="00857162">
          <w:delText>Hint: on project 04, you no longer need to initialize the GPIO for the Green LED.</w:delText>
        </w:r>
      </w:del>
    </w:p>
    <w:p w14:paraId="525E4872" w14:textId="65832949" w:rsidR="00F42C29" w:rsidDel="00857162" w:rsidRDefault="00F42C29">
      <w:pPr>
        <w:rPr>
          <w:del w:id="1186" w:author="Greg Landry" w:date="2017-02-28T13:09:00Z"/>
          <w:rFonts w:ascii="Cambria" w:eastAsia="Times New Roman" w:hAnsi="Cambria"/>
          <w:b/>
          <w:bCs/>
          <w:color w:val="4F81BD"/>
          <w:sz w:val="26"/>
          <w:szCs w:val="26"/>
        </w:rPr>
      </w:pPr>
      <w:del w:id="1187" w:author="Greg Landry" w:date="2017-02-28T13:09:00Z">
        <w:r w:rsidDel="00857162">
          <w:br w:type="page"/>
        </w:r>
      </w:del>
    </w:p>
    <w:p w14:paraId="1B8E5786" w14:textId="38709704" w:rsidR="00534A99" w:rsidRDefault="00534A99" w:rsidP="00534A99">
      <w:pPr>
        <w:pStyle w:val="Heading2"/>
      </w:pPr>
      <w:r>
        <w:t>Related Example “Apps”</w:t>
      </w:r>
    </w:p>
    <w:tbl>
      <w:tblPr>
        <w:tblStyle w:val="TableGrid"/>
        <w:tblW w:w="6561" w:type="dxa"/>
        <w:tblLook w:val="04A0" w:firstRow="1" w:lastRow="0" w:firstColumn="1" w:lastColumn="0" w:noHBand="0" w:noVBand="1"/>
      </w:tblPr>
      <w:tblGrid>
        <w:gridCol w:w="1191"/>
        <w:gridCol w:w="5370"/>
      </w:tblGrid>
      <w:tr w:rsidR="00534A99" w14:paraId="38E148C8" w14:textId="77777777" w:rsidTr="007B49E2">
        <w:trPr>
          <w:trHeight w:val="356"/>
        </w:trPr>
        <w:tc>
          <w:tcPr>
            <w:tcW w:w="1191" w:type="dxa"/>
          </w:tcPr>
          <w:p w14:paraId="3EC081A7" w14:textId="77777777" w:rsidR="00534A99" w:rsidRPr="00ED587E" w:rsidRDefault="00534A99" w:rsidP="00FD18A1">
            <w:pPr>
              <w:jc w:val="center"/>
              <w:rPr>
                <w:b/>
              </w:rPr>
            </w:pPr>
            <w:r w:rsidRPr="00ED587E">
              <w:rPr>
                <w:b/>
              </w:rPr>
              <w:t>App Name</w:t>
            </w:r>
          </w:p>
        </w:tc>
        <w:tc>
          <w:tcPr>
            <w:tcW w:w="5370" w:type="dxa"/>
          </w:tcPr>
          <w:p w14:paraId="7A3AB290" w14:textId="77777777" w:rsidR="00534A99" w:rsidRPr="00ED587E" w:rsidRDefault="00534A99" w:rsidP="00FD18A1">
            <w:pPr>
              <w:jc w:val="center"/>
              <w:rPr>
                <w:b/>
              </w:rPr>
            </w:pPr>
            <w:r w:rsidRPr="00ED587E">
              <w:rPr>
                <w:b/>
              </w:rPr>
              <w:t>Function</w:t>
            </w:r>
          </w:p>
        </w:tc>
      </w:tr>
      <w:tr w:rsidR="00534A99" w14:paraId="660D7FF5" w14:textId="77777777" w:rsidTr="007B49E2">
        <w:trPr>
          <w:trHeight w:val="356"/>
        </w:trPr>
        <w:tc>
          <w:tcPr>
            <w:tcW w:w="1191" w:type="dxa"/>
          </w:tcPr>
          <w:p w14:paraId="35B1EDE9" w14:textId="0FC31B2E" w:rsidR="00534A99" w:rsidRDefault="007B49E2" w:rsidP="00FD18A1">
            <w:proofErr w:type="spellStart"/>
            <w:proofErr w:type="gramStart"/>
            <w:r>
              <w:t>snip.gpio</w:t>
            </w:r>
            <w:proofErr w:type="spellEnd"/>
            <w:proofErr w:type="gramEnd"/>
          </w:p>
        </w:tc>
        <w:tc>
          <w:tcPr>
            <w:tcW w:w="5370" w:type="dxa"/>
          </w:tcPr>
          <w:p w14:paraId="0600C18A" w14:textId="1268076B" w:rsidR="00534A99" w:rsidRDefault="007B49E2" w:rsidP="007B49E2">
            <w:r>
              <w:t>Demonstrates reading an input connected to a button and toggling an output driving LED.</w:t>
            </w:r>
          </w:p>
        </w:tc>
      </w:tr>
      <w:tr w:rsidR="007B49E2" w14:paraId="772B657E" w14:textId="77777777" w:rsidTr="007B49E2">
        <w:trPr>
          <w:trHeight w:val="356"/>
        </w:trPr>
        <w:tc>
          <w:tcPr>
            <w:tcW w:w="1191" w:type="dxa"/>
          </w:tcPr>
          <w:p w14:paraId="161DA57C" w14:textId="56E18C9B" w:rsidR="007B49E2" w:rsidRDefault="007B49E2" w:rsidP="00FD18A1">
            <w:proofErr w:type="spellStart"/>
            <w:proofErr w:type="gramStart"/>
            <w:r>
              <w:t>snip.uart</w:t>
            </w:r>
            <w:proofErr w:type="spellEnd"/>
            <w:proofErr w:type="gramEnd"/>
          </w:p>
        </w:tc>
        <w:tc>
          <w:tcPr>
            <w:tcW w:w="5370" w:type="dxa"/>
          </w:tcPr>
          <w:p w14:paraId="0A624630" w14:textId="587BBF9D" w:rsidR="007B49E2" w:rsidRDefault="00CE2934" w:rsidP="007B49E2">
            <w:r>
              <w:t>Demonstra</w:t>
            </w:r>
            <w:r w:rsidR="007B49E2">
              <w:t>tes using the generic WICED UART to send and receive characters.</w:t>
            </w:r>
          </w:p>
        </w:tc>
      </w:tr>
      <w:tr w:rsidR="00534A99" w14:paraId="454C384C" w14:textId="77777777" w:rsidTr="007B49E2">
        <w:trPr>
          <w:trHeight w:val="356"/>
        </w:trPr>
        <w:tc>
          <w:tcPr>
            <w:tcW w:w="1191" w:type="dxa"/>
          </w:tcPr>
          <w:p w14:paraId="2EF2B604" w14:textId="1FC9E8E6" w:rsidR="00534A99" w:rsidRDefault="007B49E2" w:rsidP="00FD18A1">
            <w:proofErr w:type="spellStart"/>
            <w:proofErr w:type="gramStart"/>
            <w:r>
              <w:t>snip.stdio</w:t>
            </w:r>
            <w:proofErr w:type="spellEnd"/>
            <w:proofErr w:type="gramEnd"/>
          </w:p>
        </w:tc>
        <w:tc>
          <w:tcPr>
            <w:tcW w:w="5370" w:type="dxa"/>
          </w:tcPr>
          <w:p w14:paraId="303D9364" w14:textId="27C457A2" w:rsidR="00534A99" w:rsidRDefault="007B49E2" w:rsidP="007B49E2">
            <w:r>
              <w:t>Demonstrates using the UART with STDIO operations.</w:t>
            </w:r>
          </w:p>
        </w:tc>
      </w:tr>
    </w:tbl>
    <w:p w14:paraId="05E41F38" w14:textId="77777777" w:rsidR="00534A99" w:rsidRDefault="00534A99" w:rsidP="00534A99">
      <w:pPr>
        <w:rPr>
          <w:rFonts w:ascii="Cambria" w:eastAsia="Times New Roman" w:hAnsi="Cambria"/>
          <w:b/>
          <w:bCs/>
          <w:color w:val="4F81BD"/>
          <w:sz w:val="26"/>
          <w:szCs w:val="26"/>
        </w:rPr>
      </w:pPr>
    </w:p>
    <w:p w14:paraId="084A2B32" w14:textId="77777777" w:rsidR="00534A99" w:rsidRPr="00ED587E" w:rsidRDefault="00534A99" w:rsidP="00534A99">
      <w:pPr>
        <w:pStyle w:val="Heading2"/>
      </w:pPr>
      <w:r>
        <w:t>Known Errata + Enhancements + Comments</w:t>
      </w:r>
    </w:p>
    <w:p w14:paraId="374C8025" w14:textId="5D537BEC" w:rsidR="00C4742E" w:rsidRDefault="009733FC" w:rsidP="00534A99">
      <w:pPr>
        <w:rPr>
          <w:ins w:id="1188" w:author="Greg Landry [2]" w:date="2017-07-20T14:01:00Z"/>
        </w:rPr>
      </w:pPr>
      <w:r>
        <w:t>When you update to a new version of WICED, your settings, projects, and make targets don’t get transferred over. This must all be done manually.</w:t>
      </w:r>
    </w:p>
    <w:p w14:paraId="66C5FDB9" w14:textId="77777777" w:rsidR="00C4742E" w:rsidRDefault="00C4742E">
      <w:pPr>
        <w:rPr>
          <w:ins w:id="1189" w:author="Greg Landry [2]" w:date="2017-07-20T14:01:00Z"/>
        </w:rPr>
      </w:pPr>
      <w:ins w:id="1190" w:author="Greg Landry [2]" w:date="2017-07-20T14:01:00Z">
        <w:r>
          <w:br w:type="page"/>
        </w:r>
      </w:ins>
    </w:p>
    <w:p w14:paraId="1575A54F" w14:textId="77777777" w:rsidR="00534A99" w:rsidRPr="00F377DB" w:rsidRDefault="00534A99" w:rsidP="00534A99"/>
    <w:sectPr w:rsidR="00534A99" w:rsidRPr="00F377DB">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FD4D1" w14:textId="77777777" w:rsidR="00810FA2" w:rsidRDefault="00810FA2" w:rsidP="00D73ED3">
      <w:r>
        <w:separator/>
      </w:r>
    </w:p>
  </w:endnote>
  <w:endnote w:type="continuationSeparator" w:id="0">
    <w:p w14:paraId="3FE4FF6C" w14:textId="77777777" w:rsidR="00810FA2" w:rsidRDefault="00810FA2" w:rsidP="00D73E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4881396"/>
      <w:docPartObj>
        <w:docPartGallery w:val="Page Numbers (Bottom of Page)"/>
        <w:docPartUnique/>
      </w:docPartObj>
    </w:sdtPr>
    <w:sdtContent>
      <w:sdt>
        <w:sdtPr>
          <w:id w:val="1728636285"/>
          <w:docPartObj>
            <w:docPartGallery w:val="Page Numbers (Top of Page)"/>
            <w:docPartUnique/>
          </w:docPartObj>
        </w:sdtPr>
        <w:sdtContent>
          <w:p w14:paraId="2F44323E" w14:textId="6AE14025" w:rsidR="00BE36BC" w:rsidRDefault="00BE36BC">
            <w:pPr>
              <w:pStyle w:val="Footer"/>
              <w:jc w:val="center"/>
            </w:pPr>
            <w:r>
              <w:t xml:space="preserve">Page </w:t>
            </w:r>
            <w:r>
              <w:rPr>
                <w:b/>
                <w:bCs/>
              </w:rPr>
              <w:fldChar w:fldCharType="begin"/>
            </w:r>
            <w:r>
              <w:rPr>
                <w:b/>
                <w:bCs/>
              </w:rPr>
              <w:instrText xml:space="preserve"> PAGE </w:instrText>
            </w:r>
            <w:r>
              <w:rPr>
                <w:b/>
                <w:bCs/>
              </w:rPr>
              <w:fldChar w:fldCharType="separate"/>
            </w:r>
            <w:r w:rsidR="001E3903">
              <w:rPr>
                <w:b/>
                <w:bCs/>
                <w:noProof/>
              </w:rPr>
              <w:t>13</w:t>
            </w:r>
            <w:r>
              <w:rPr>
                <w:b/>
                <w:bCs/>
              </w:rPr>
              <w:fldChar w:fldCharType="end"/>
            </w:r>
            <w:r>
              <w:t xml:space="preserve"> of </w:t>
            </w:r>
            <w:r>
              <w:rPr>
                <w:b/>
                <w:bCs/>
              </w:rPr>
              <w:fldChar w:fldCharType="begin"/>
            </w:r>
            <w:r>
              <w:rPr>
                <w:b/>
                <w:bCs/>
              </w:rPr>
              <w:instrText xml:space="preserve"> NUMPAGES  </w:instrText>
            </w:r>
            <w:r>
              <w:rPr>
                <w:b/>
                <w:bCs/>
              </w:rPr>
              <w:fldChar w:fldCharType="separate"/>
            </w:r>
            <w:r w:rsidR="001E3903">
              <w:rPr>
                <w:b/>
                <w:bCs/>
                <w:noProof/>
              </w:rPr>
              <w:t>18</w:t>
            </w:r>
            <w:r>
              <w:rPr>
                <w:b/>
                <w:bCs/>
              </w:rPr>
              <w:fldChar w:fldCharType="end"/>
            </w:r>
          </w:p>
        </w:sdtContent>
      </w:sdt>
    </w:sdtContent>
  </w:sdt>
  <w:p w14:paraId="10430AE5" w14:textId="77777777" w:rsidR="00BE36BC" w:rsidRDefault="00BE3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360A5D" w14:textId="77777777" w:rsidR="00810FA2" w:rsidRDefault="00810FA2" w:rsidP="00D73ED3">
      <w:r>
        <w:separator/>
      </w:r>
    </w:p>
  </w:footnote>
  <w:footnote w:type="continuationSeparator" w:id="0">
    <w:p w14:paraId="21032020" w14:textId="77777777" w:rsidR="00810FA2" w:rsidRDefault="00810FA2" w:rsidP="00D73E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71ECA"/>
    <w:multiLevelType w:val="hybridMultilevel"/>
    <w:tmpl w:val="4A7E4142"/>
    <w:lvl w:ilvl="0" w:tplc="D9868306">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D6AC7"/>
    <w:multiLevelType w:val="hybridMultilevel"/>
    <w:tmpl w:val="46CEB4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3D4908"/>
    <w:multiLevelType w:val="hybridMultilevel"/>
    <w:tmpl w:val="9E06D1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572CAA78">
      <w:start w:val="1"/>
      <w:numFmt w:val="lowerRoman"/>
      <w:lvlText w:val="%3."/>
      <w:lvlJc w:val="right"/>
      <w:pPr>
        <w:ind w:left="2160" w:hanging="180"/>
      </w:pPr>
      <w:rPr>
        <w:i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DD6AFA"/>
    <w:multiLevelType w:val="hybridMultilevel"/>
    <w:tmpl w:val="9A3A3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F46D76"/>
    <w:multiLevelType w:val="hybridMultilevel"/>
    <w:tmpl w:val="2AF672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7747B3"/>
    <w:multiLevelType w:val="hybridMultilevel"/>
    <w:tmpl w:val="C7EE77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DD4CBA"/>
    <w:multiLevelType w:val="hybridMultilevel"/>
    <w:tmpl w:val="8EFCB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595F4B"/>
    <w:multiLevelType w:val="hybridMultilevel"/>
    <w:tmpl w:val="1D582A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2039F4"/>
    <w:multiLevelType w:val="hybridMultilevel"/>
    <w:tmpl w:val="28280628"/>
    <w:lvl w:ilvl="0" w:tplc="572CAA78">
      <w:start w:val="1"/>
      <w:numFmt w:val="lowerRoman"/>
      <w:lvlText w:val="%1."/>
      <w:lvlJc w:val="right"/>
      <w:pPr>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B8465B"/>
    <w:multiLevelType w:val="hybridMultilevel"/>
    <w:tmpl w:val="DD3CE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1F5E5A"/>
    <w:multiLevelType w:val="hybridMultilevel"/>
    <w:tmpl w:val="C1161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306FF4"/>
    <w:multiLevelType w:val="hybridMultilevel"/>
    <w:tmpl w:val="5C42DBA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BE6BC1"/>
    <w:multiLevelType w:val="hybridMultilevel"/>
    <w:tmpl w:val="158C24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24" w15:restartNumberingAfterBreak="0">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B7C57"/>
    <w:multiLevelType w:val="hybridMultilevel"/>
    <w:tmpl w:val="F468C18C"/>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B414E63"/>
    <w:multiLevelType w:val="hybridMultilevel"/>
    <w:tmpl w:val="CDE680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4F4D07"/>
    <w:multiLevelType w:val="hybridMultilevel"/>
    <w:tmpl w:val="8E08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F36D1A"/>
    <w:multiLevelType w:val="hybridMultilevel"/>
    <w:tmpl w:val="3C863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CE6D82"/>
    <w:multiLevelType w:val="hybridMultilevel"/>
    <w:tmpl w:val="D4960A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7A05ED"/>
    <w:multiLevelType w:val="hybridMultilevel"/>
    <w:tmpl w:val="0AE69942"/>
    <w:lvl w:ilvl="0" w:tplc="4D30B55A">
      <w:start w:val="1"/>
      <w:numFmt w:val="decimal"/>
      <w:lvlText w:val="%1."/>
      <w:lvlJc w:val="left"/>
      <w:pPr>
        <w:ind w:left="108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D4C3AC9"/>
    <w:multiLevelType w:val="hybridMultilevel"/>
    <w:tmpl w:val="C68EE2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762269"/>
    <w:multiLevelType w:val="hybridMultilevel"/>
    <w:tmpl w:val="DC9A8690"/>
    <w:lvl w:ilvl="0" w:tplc="A5009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630665A"/>
    <w:multiLevelType w:val="hybridMultilevel"/>
    <w:tmpl w:val="5A587E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F90653"/>
    <w:multiLevelType w:val="hybridMultilevel"/>
    <w:tmpl w:val="8F4CD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0E2193"/>
    <w:multiLevelType w:val="hybridMultilevel"/>
    <w:tmpl w:val="773EF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C5BF7"/>
    <w:multiLevelType w:val="hybridMultilevel"/>
    <w:tmpl w:val="93105E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47"/>
  </w:num>
  <w:num w:numId="2">
    <w:abstractNumId w:val="23"/>
  </w:num>
  <w:num w:numId="3">
    <w:abstractNumId w:val="13"/>
  </w:num>
  <w:num w:numId="4">
    <w:abstractNumId w:val="1"/>
  </w:num>
  <w:num w:numId="5">
    <w:abstractNumId w:val="41"/>
  </w:num>
  <w:num w:numId="6">
    <w:abstractNumId w:val="14"/>
  </w:num>
  <w:num w:numId="7">
    <w:abstractNumId w:val="36"/>
  </w:num>
  <w:num w:numId="8">
    <w:abstractNumId w:val="3"/>
  </w:num>
  <w:num w:numId="9">
    <w:abstractNumId w:val="29"/>
  </w:num>
  <w:num w:numId="10">
    <w:abstractNumId w:val="34"/>
  </w:num>
  <w:num w:numId="11">
    <w:abstractNumId w:val="0"/>
  </w:num>
  <w:num w:numId="12">
    <w:abstractNumId w:val="37"/>
  </w:num>
  <w:num w:numId="13">
    <w:abstractNumId w:val="17"/>
  </w:num>
  <w:num w:numId="14">
    <w:abstractNumId w:val="28"/>
  </w:num>
  <w:num w:numId="15">
    <w:abstractNumId w:val="33"/>
  </w:num>
  <w:num w:numId="16">
    <w:abstractNumId w:val="9"/>
  </w:num>
  <w:num w:numId="17">
    <w:abstractNumId w:val="24"/>
  </w:num>
  <w:num w:numId="18">
    <w:abstractNumId w:val="11"/>
  </w:num>
  <w:num w:numId="19">
    <w:abstractNumId w:val="7"/>
  </w:num>
  <w:num w:numId="20">
    <w:abstractNumId w:val="25"/>
  </w:num>
  <w:num w:numId="21">
    <w:abstractNumId w:val="45"/>
  </w:num>
  <w:num w:numId="22">
    <w:abstractNumId w:val="16"/>
  </w:num>
  <w:num w:numId="23">
    <w:abstractNumId w:val="32"/>
  </w:num>
  <w:num w:numId="24">
    <w:abstractNumId w:val="19"/>
  </w:num>
  <w:num w:numId="25">
    <w:abstractNumId w:val="31"/>
  </w:num>
  <w:num w:numId="26">
    <w:abstractNumId w:val="5"/>
  </w:num>
  <w:num w:numId="27">
    <w:abstractNumId w:val="42"/>
  </w:num>
  <w:num w:numId="28">
    <w:abstractNumId w:val="44"/>
  </w:num>
  <w:num w:numId="29">
    <w:abstractNumId w:val="8"/>
  </w:num>
  <w:num w:numId="30">
    <w:abstractNumId w:val="27"/>
  </w:num>
  <w:num w:numId="31">
    <w:abstractNumId w:val="22"/>
  </w:num>
  <w:num w:numId="32">
    <w:abstractNumId w:val="15"/>
  </w:num>
  <w:num w:numId="33">
    <w:abstractNumId w:val="20"/>
  </w:num>
  <w:num w:numId="34">
    <w:abstractNumId w:val="39"/>
  </w:num>
  <w:num w:numId="35">
    <w:abstractNumId w:val="10"/>
  </w:num>
  <w:num w:numId="36">
    <w:abstractNumId w:val="40"/>
  </w:num>
  <w:num w:numId="37">
    <w:abstractNumId w:val="30"/>
  </w:num>
  <w:num w:numId="38">
    <w:abstractNumId w:val="43"/>
  </w:num>
  <w:num w:numId="39">
    <w:abstractNumId w:val="12"/>
  </w:num>
  <w:num w:numId="40">
    <w:abstractNumId w:val="6"/>
  </w:num>
  <w:num w:numId="41">
    <w:abstractNumId w:val="4"/>
  </w:num>
  <w:num w:numId="42">
    <w:abstractNumId w:val="26"/>
  </w:num>
  <w:num w:numId="43">
    <w:abstractNumId w:val="38"/>
  </w:num>
  <w:num w:numId="44">
    <w:abstractNumId w:val="21"/>
  </w:num>
  <w:num w:numId="45">
    <w:abstractNumId w:val="35"/>
  </w:num>
  <w:num w:numId="46">
    <w:abstractNumId w:val="46"/>
  </w:num>
  <w:num w:numId="47">
    <w:abstractNumId w:val="2"/>
  </w:num>
  <w:num w:numId="48">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reg Landry">
    <w15:presenceInfo w15:providerId="None" w15:userId="Greg Landry"/>
  </w15:person>
  <w15:person w15:author="Greg Landry [2]">
    <w15:presenceInfo w15:providerId="AD" w15:userId="S-1-12-1-1975327676-1325117367-1464604813-1524360591"/>
  </w15:person>
  <w15:person w15:author="gjl@cypress.com">
    <w15:presenceInfo w15:providerId="None" w15:userId="gjl@cypress.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linkStyle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00936"/>
    <w:rsid w:val="000028F4"/>
    <w:rsid w:val="0000345F"/>
    <w:rsid w:val="000050F4"/>
    <w:rsid w:val="0001205A"/>
    <w:rsid w:val="00012082"/>
    <w:rsid w:val="00016A85"/>
    <w:rsid w:val="000307E8"/>
    <w:rsid w:val="000316FF"/>
    <w:rsid w:val="000323B8"/>
    <w:rsid w:val="000340FD"/>
    <w:rsid w:val="0003602C"/>
    <w:rsid w:val="0003785E"/>
    <w:rsid w:val="00044891"/>
    <w:rsid w:val="00047604"/>
    <w:rsid w:val="00060E61"/>
    <w:rsid w:val="000612D4"/>
    <w:rsid w:val="00075006"/>
    <w:rsid w:val="00075026"/>
    <w:rsid w:val="00075AC8"/>
    <w:rsid w:val="00077836"/>
    <w:rsid w:val="0009000C"/>
    <w:rsid w:val="00094EEF"/>
    <w:rsid w:val="000A10C2"/>
    <w:rsid w:val="000A22A9"/>
    <w:rsid w:val="000B35DD"/>
    <w:rsid w:val="000D57F4"/>
    <w:rsid w:val="000D7E20"/>
    <w:rsid w:val="000E293B"/>
    <w:rsid w:val="000E31AD"/>
    <w:rsid w:val="000E5F28"/>
    <w:rsid w:val="000F3FAA"/>
    <w:rsid w:val="00105CDB"/>
    <w:rsid w:val="00111945"/>
    <w:rsid w:val="00116BB7"/>
    <w:rsid w:val="00117DC6"/>
    <w:rsid w:val="00117EB1"/>
    <w:rsid w:val="00133866"/>
    <w:rsid w:val="0014306C"/>
    <w:rsid w:val="00147C6E"/>
    <w:rsid w:val="00156496"/>
    <w:rsid w:val="00177C4A"/>
    <w:rsid w:val="00177F74"/>
    <w:rsid w:val="00180762"/>
    <w:rsid w:val="0018082E"/>
    <w:rsid w:val="00186DD2"/>
    <w:rsid w:val="001B6190"/>
    <w:rsid w:val="001B6F80"/>
    <w:rsid w:val="001C67F4"/>
    <w:rsid w:val="001D4C2F"/>
    <w:rsid w:val="001D4DE2"/>
    <w:rsid w:val="001D545E"/>
    <w:rsid w:val="001E1312"/>
    <w:rsid w:val="001E3903"/>
    <w:rsid w:val="001E478E"/>
    <w:rsid w:val="001E684F"/>
    <w:rsid w:val="001E7F3A"/>
    <w:rsid w:val="001F3692"/>
    <w:rsid w:val="001F5F35"/>
    <w:rsid w:val="002031A1"/>
    <w:rsid w:val="00206407"/>
    <w:rsid w:val="00207568"/>
    <w:rsid w:val="00224116"/>
    <w:rsid w:val="00227150"/>
    <w:rsid w:val="002277CB"/>
    <w:rsid w:val="00231A4A"/>
    <w:rsid w:val="00236CD1"/>
    <w:rsid w:val="0024688A"/>
    <w:rsid w:val="00253FB7"/>
    <w:rsid w:val="0025430F"/>
    <w:rsid w:val="00254382"/>
    <w:rsid w:val="00254A24"/>
    <w:rsid w:val="00260098"/>
    <w:rsid w:val="00260C74"/>
    <w:rsid w:val="0026267E"/>
    <w:rsid w:val="002642A5"/>
    <w:rsid w:val="00266D14"/>
    <w:rsid w:val="00273650"/>
    <w:rsid w:val="00275E97"/>
    <w:rsid w:val="00283C91"/>
    <w:rsid w:val="0029288C"/>
    <w:rsid w:val="002A0254"/>
    <w:rsid w:val="002A1622"/>
    <w:rsid w:val="002A599A"/>
    <w:rsid w:val="002A79DA"/>
    <w:rsid w:val="002B2AD2"/>
    <w:rsid w:val="002B7784"/>
    <w:rsid w:val="002B7D3D"/>
    <w:rsid w:val="002C085C"/>
    <w:rsid w:val="002C27F6"/>
    <w:rsid w:val="002C3D7B"/>
    <w:rsid w:val="002C5818"/>
    <w:rsid w:val="002D3184"/>
    <w:rsid w:val="002E3CA7"/>
    <w:rsid w:val="002E5DA2"/>
    <w:rsid w:val="002F199B"/>
    <w:rsid w:val="002F62AD"/>
    <w:rsid w:val="00301D2B"/>
    <w:rsid w:val="00301D87"/>
    <w:rsid w:val="0030617D"/>
    <w:rsid w:val="00321D5B"/>
    <w:rsid w:val="00330345"/>
    <w:rsid w:val="0034015D"/>
    <w:rsid w:val="003445E6"/>
    <w:rsid w:val="00351FFE"/>
    <w:rsid w:val="003540F8"/>
    <w:rsid w:val="003546A6"/>
    <w:rsid w:val="00356150"/>
    <w:rsid w:val="003569EB"/>
    <w:rsid w:val="00371405"/>
    <w:rsid w:val="00373810"/>
    <w:rsid w:val="003817F7"/>
    <w:rsid w:val="00382D8F"/>
    <w:rsid w:val="00383BAC"/>
    <w:rsid w:val="003853D7"/>
    <w:rsid w:val="0039518A"/>
    <w:rsid w:val="00395D84"/>
    <w:rsid w:val="00397ACA"/>
    <w:rsid w:val="00397C2F"/>
    <w:rsid w:val="003A41CA"/>
    <w:rsid w:val="003A57AA"/>
    <w:rsid w:val="003B4653"/>
    <w:rsid w:val="003C0401"/>
    <w:rsid w:val="003C189D"/>
    <w:rsid w:val="003C5318"/>
    <w:rsid w:val="003D260C"/>
    <w:rsid w:val="003D2B67"/>
    <w:rsid w:val="003D390A"/>
    <w:rsid w:val="003D4308"/>
    <w:rsid w:val="003D6D99"/>
    <w:rsid w:val="003E3652"/>
    <w:rsid w:val="003E387E"/>
    <w:rsid w:val="003E39EE"/>
    <w:rsid w:val="003E6F5B"/>
    <w:rsid w:val="003F1B30"/>
    <w:rsid w:val="003F79E0"/>
    <w:rsid w:val="00405CDD"/>
    <w:rsid w:val="00405E7C"/>
    <w:rsid w:val="004106BE"/>
    <w:rsid w:val="004114C8"/>
    <w:rsid w:val="004119D6"/>
    <w:rsid w:val="00412079"/>
    <w:rsid w:val="00415355"/>
    <w:rsid w:val="00422580"/>
    <w:rsid w:val="00423CA7"/>
    <w:rsid w:val="004309CF"/>
    <w:rsid w:val="004320E0"/>
    <w:rsid w:val="0043236B"/>
    <w:rsid w:val="00442D91"/>
    <w:rsid w:val="004467C7"/>
    <w:rsid w:val="00454D6D"/>
    <w:rsid w:val="00455FDA"/>
    <w:rsid w:val="0045728A"/>
    <w:rsid w:val="004606F1"/>
    <w:rsid w:val="0047421E"/>
    <w:rsid w:val="00481940"/>
    <w:rsid w:val="004826CC"/>
    <w:rsid w:val="004877B7"/>
    <w:rsid w:val="00494A7F"/>
    <w:rsid w:val="0049642F"/>
    <w:rsid w:val="00497379"/>
    <w:rsid w:val="004A35DF"/>
    <w:rsid w:val="004A5721"/>
    <w:rsid w:val="004B1E7D"/>
    <w:rsid w:val="004B2461"/>
    <w:rsid w:val="004B31B6"/>
    <w:rsid w:val="004C1558"/>
    <w:rsid w:val="004C18C1"/>
    <w:rsid w:val="004C272A"/>
    <w:rsid w:val="004C37D8"/>
    <w:rsid w:val="004D3236"/>
    <w:rsid w:val="004D51FE"/>
    <w:rsid w:val="004E7004"/>
    <w:rsid w:val="004F13A6"/>
    <w:rsid w:val="004F1A5D"/>
    <w:rsid w:val="004F532B"/>
    <w:rsid w:val="004F7BF2"/>
    <w:rsid w:val="00502983"/>
    <w:rsid w:val="005039B5"/>
    <w:rsid w:val="00505445"/>
    <w:rsid w:val="00510715"/>
    <w:rsid w:val="00513312"/>
    <w:rsid w:val="005202A1"/>
    <w:rsid w:val="005209CA"/>
    <w:rsid w:val="00522668"/>
    <w:rsid w:val="00525266"/>
    <w:rsid w:val="005334E3"/>
    <w:rsid w:val="00534A99"/>
    <w:rsid w:val="0053631F"/>
    <w:rsid w:val="00541C81"/>
    <w:rsid w:val="00542D5D"/>
    <w:rsid w:val="00557AB9"/>
    <w:rsid w:val="005747F7"/>
    <w:rsid w:val="00574A4D"/>
    <w:rsid w:val="005811E3"/>
    <w:rsid w:val="00583ABA"/>
    <w:rsid w:val="00583BD5"/>
    <w:rsid w:val="005860F3"/>
    <w:rsid w:val="00586F06"/>
    <w:rsid w:val="00590C07"/>
    <w:rsid w:val="00592FA5"/>
    <w:rsid w:val="00593945"/>
    <w:rsid w:val="00593DCC"/>
    <w:rsid w:val="00597DFC"/>
    <w:rsid w:val="005A3802"/>
    <w:rsid w:val="005A52AC"/>
    <w:rsid w:val="005A5A20"/>
    <w:rsid w:val="005A6E8D"/>
    <w:rsid w:val="005A7D7A"/>
    <w:rsid w:val="005C22FF"/>
    <w:rsid w:val="005C5C10"/>
    <w:rsid w:val="005D48B6"/>
    <w:rsid w:val="005D5F4C"/>
    <w:rsid w:val="005E7A39"/>
    <w:rsid w:val="005F0758"/>
    <w:rsid w:val="005F3959"/>
    <w:rsid w:val="005F67C7"/>
    <w:rsid w:val="006121D4"/>
    <w:rsid w:val="006149DE"/>
    <w:rsid w:val="00614E5F"/>
    <w:rsid w:val="006167D3"/>
    <w:rsid w:val="00622093"/>
    <w:rsid w:val="00624AB5"/>
    <w:rsid w:val="006259AB"/>
    <w:rsid w:val="00625C0B"/>
    <w:rsid w:val="00626A32"/>
    <w:rsid w:val="00626D8C"/>
    <w:rsid w:val="00632C41"/>
    <w:rsid w:val="00640EA5"/>
    <w:rsid w:val="0064441A"/>
    <w:rsid w:val="00646001"/>
    <w:rsid w:val="00653120"/>
    <w:rsid w:val="00655B73"/>
    <w:rsid w:val="0065757C"/>
    <w:rsid w:val="006604C7"/>
    <w:rsid w:val="00666361"/>
    <w:rsid w:val="006674C4"/>
    <w:rsid w:val="006700B5"/>
    <w:rsid w:val="00670341"/>
    <w:rsid w:val="00676D4A"/>
    <w:rsid w:val="00696FA2"/>
    <w:rsid w:val="006A1BAB"/>
    <w:rsid w:val="006B0BCB"/>
    <w:rsid w:val="006B1CF2"/>
    <w:rsid w:val="006B3C0F"/>
    <w:rsid w:val="006B442B"/>
    <w:rsid w:val="006B5F61"/>
    <w:rsid w:val="006C42A9"/>
    <w:rsid w:val="006C4A51"/>
    <w:rsid w:val="006D3139"/>
    <w:rsid w:val="006D3C90"/>
    <w:rsid w:val="006D3D3D"/>
    <w:rsid w:val="006D7836"/>
    <w:rsid w:val="006E2C21"/>
    <w:rsid w:val="006E6221"/>
    <w:rsid w:val="006E7BEE"/>
    <w:rsid w:val="006E7F27"/>
    <w:rsid w:val="006F1940"/>
    <w:rsid w:val="006F210A"/>
    <w:rsid w:val="006F2E0B"/>
    <w:rsid w:val="00700139"/>
    <w:rsid w:val="007079C7"/>
    <w:rsid w:val="00711766"/>
    <w:rsid w:val="0072719C"/>
    <w:rsid w:val="00727CC9"/>
    <w:rsid w:val="00735FAF"/>
    <w:rsid w:val="00737637"/>
    <w:rsid w:val="007513A8"/>
    <w:rsid w:val="00757332"/>
    <w:rsid w:val="00760774"/>
    <w:rsid w:val="00760E87"/>
    <w:rsid w:val="00774C33"/>
    <w:rsid w:val="00781663"/>
    <w:rsid w:val="00782309"/>
    <w:rsid w:val="00783E33"/>
    <w:rsid w:val="00785039"/>
    <w:rsid w:val="0079060F"/>
    <w:rsid w:val="007906C2"/>
    <w:rsid w:val="00790F9D"/>
    <w:rsid w:val="00796276"/>
    <w:rsid w:val="007A3FBB"/>
    <w:rsid w:val="007B0BE6"/>
    <w:rsid w:val="007B104F"/>
    <w:rsid w:val="007B2E62"/>
    <w:rsid w:val="007B436A"/>
    <w:rsid w:val="007B49E2"/>
    <w:rsid w:val="007B57B2"/>
    <w:rsid w:val="007B6097"/>
    <w:rsid w:val="007B618D"/>
    <w:rsid w:val="007B61AA"/>
    <w:rsid w:val="007C1A83"/>
    <w:rsid w:val="007C4770"/>
    <w:rsid w:val="007C4E1A"/>
    <w:rsid w:val="007C5D70"/>
    <w:rsid w:val="007C6236"/>
    <w:rsid w:val="007D201E"/>
    <w:rsid w:val="007D44DE"/>
    <w:rsid w:val="007D59F9"/>
    <w:rsid w:val="007E0232"/>
    <w:rsid w:val="007E18FB"/>
    <w:rsid w:val="007E1CAB"/>
    <w:rsid w:val="007E2767"/>
    <w:rsid w:val="007E4FFE"/>
    <w:rsid w:val="007E5E9F"/>
    <w:rsid w:val="008009E8"/>
    <w:rsid w:val="00810358"/>
    <w:rsid w:val="00810FA2"/>
    <w:rsid w:val="00817C98"/>
    <w:rsid w:val="00821AEE"/>
    <w:rsid w:val="008328F1"/>
    <w:rsid w:val="0084770E"/>
    <w:rsid w:val="00857162"/>
    <w:rsid w:val="00862118"/>
    <w:rsid w:val="00866864"/>
    <w:rsid w:val="00871379"/>
    <w:rsid w:val="00883237"/>
    <w:rsid w:val="00893A4B"/>
    <w:rsid w:val="00893BB2"/>
    <w:rsid w:val="00894DB0"/>
    <w:rsid w:val="00894ECD"/>
    <w:rsid w:val="008A0AF1"/>
    <w:rsid w:val="008A56F3"/>
    <w:rsid w:val="008B09D5"/>
    <w:rsid w:val="008B2C7C"/>
    <w:rsid w:val="008B66D4"/>
    <w:rsid w:val="008C1F18"/>
    <w:rsid w:val="008D10B4"/>
    <w:rsid w:val="008D1B2E"/>
    <w:rsid w:val="008D5A71"/>
    <w:rsid w:val="008D6301"/>
    <w:rsid w:val="008E114B"/>
    <w:rsid w:val="008E49C4"/>
    <w:rsid w:val="008E50B1"/>
    <w:rsid w:val="008E6B81"/>
    <w:rsid w:val="008F1D02"/>
    <w:rsid w:val="008F3FC4"/>
    <w:rsid w:val="008F7A3D"/>
    <w:rsid w:val="00901C0B"/>
    <w:rsid w:val="009032AE"/>
    <w:rsid w:val="0090423B"/>
    <w:rsid w:val="00905DE7"/>
    <w:rsid w:val="00906B81"/>
    <w:rsid w:val="0090794D"/>
    <w:rsid w:val="00914CE3"/>
    <w:rsid w:val="00926158"/>
    <w:rsid w:val="00927BC3"/>
    <w:rsid w:val="00930137"/>
    <w:rsid w:val="009420A1"/>
    <w:rsid w:val="0095456D"/>
    <w:rsid w:val="00957046"/>
    <w:rsid w:val="009600E6"/>
    <w:rsid w:val="009672A7"/>
    <w:rsid w:val="009733FC"/>
    <w:rsid w:val="00974BDE"/>
    <w:rsid w:val="0097643E"/>
    <w:rsid w:val="00976BF9"/>
    <w:rsid w:val="009809BD"/>
    <w:rsid w:val="0098674F"/>
    <w:rsid w:val="00990A54"/>
    <w:rsid w:val="009B2D05"/>
    <w:rsid w:val="009B3404"/>
    <w:rsid w:val="009B5769"/>
    <w:rsid w:val="009B63A9"/>
    <w:rsid w:val="009B6F2E"/>
    <w:rsid w:val="009C10C3"/>
    <w:rsid w:val="009C4006"/>
    <w:rsid w:val="009D146D"/>
    <w:rsid w:val="009D5077"/>
    <w:rsid w:val="009D7D2D"/>
    <w:rsid w:val="009E0C19"/>
    <w:rsid w:val="009E5245"/>
    <w:rsid w:val="009F15A9"/>
    <w:rsid w:val="00A10514"/>
    <w:rsid w:val="00A12C38"/>
    <w:rsid w:val="00A2271C"/>
    <w:rsid w:val="00A231B5"/>
    <w:rsid w:val="00A301B0"/>
    <w:rsid w:val="00A3160F"/>
    <w:rsid w:val="00A32D36"/>
    <w:rsid w:val="00A40600"/>
    <w:rsid w:val="00A43009"/>
    <w:rsid w:val="00A44DB2"/>
    <w:rsid w:val="00A47C59"/>
    <w:rsid w:val="00A544F9"/>
    <w:rsid w:val="00A5794F"/>
    <w:rsid w:val="00A661F7"/>
    <w:rsid w:val="00A700D2"/>
    <w:rsid w:val="00A70E37"/>
    <w:rsid w:val="00A71A06"/>
    <w:rsid w:val="00A7230B"/>
    <w:rsid w:val="00A72C20"/>
    <w:rsid w:val="00A74A92"/>
    <w:rsid w:val="00A84C6D"/>
    <w:rsid w:val="00A860C4"/>
    <w:rsid w:val="00A8704B"/>
    <w:rsid w:val="00A873A2"/>
    <w:rsid w:val="00A87ECB"/>
    <w:rsid w:val="00A91FA5"/>
    <w:rsid w:val="00AA5645"/>
    <w:rsid w:val="00AB0594"/>
    <w:rsid w:val="00AB37F3"/>
    <w:rsid w:val="00AB729A"/>
    <w:rsid w:val="00AC533A"/>
    <w:rsid w:val="00AD162F"/>
    <w:rsid w:val="00AD1922"/>
    <w:rsid w:val="00AE33A4"/>
    <w:rsid w:val="00AE66A3"/>
    <w:rsid w:val="00AF1BE5"/>
    <w:rsid w:val="00AF2CA6"/>
    <w:rsid w:val="00AF47C3"/>
    <w:rsid w:val="00AF7DF9"/>
    <w:rsid w:val="00B04CB8"/>
    <w:rsid w:val="00B07850"/>
    <w:rsid w:val="00B11415"/>
    <w:rsid w:val="00B11A61"/>
    <w:rsid w:val="00B20FD2"/>
    <w:rsid w:val="00B24F30"/>
    <w:rsid w:val="00B31C37"/>
    <w:rsid w:val="00B33F73"/>
    <w:rsid w:val="00B37D5E"/>
    <w:rsid w:val="00B4639B"/>
    <w:rsid w:val="00B62C56"/>
    <w:rsid w:val="00B6624F"/>
    <w:rsid w:val="00B73DF5"/>
    <w:rsid w:val="00B84027"/>
    <w:rsid w:val="00B84448"/>
    <w:rsid w:val="00B85D2F"/>
    <w:rsid w:val="00B873E1"/>
    <w:rsid w:val="00B92715"/>
    <w:rsid w:val="00B957AC"/>
    <w:rsid w:val="00BA238B"/>
    <w:rsid w:val="00BB034D"/>
    <w:rsid w:val="00BB03D1"/>
    <w:rsid w:val="00BB0949"/>
    <w:rsid w:val="00BB1747"/>
    <w:rsid w:val="00BB65CC"/>
    <w:rsid w:val="00BB6913"/>
    <w:rsid w:val="00BC031E"/>
    <w:rsid w:val="00BC0463"/>
    <w:rsid w:val="00BC10BE"/>
    <w:rsid w:val="00BC1F13"/>
    <w:rsid w:val="00BC2005"/>
    <w:rsid w:val="00BC5832"/>
    <w:rsid w:val="00BC7DA6"/>
    <w:rsid w:val="00BD09ED"/>
    <w:rsid w:val="00BD32E6"/>
    <w:rsid w:val="00BD6505"/>
    <w:rsid w:val="00BD71B0"/>
    <w:rsid w:val="00BE36BC"/>
    <w:rsid w:val="00BE4082"/>
    <w:rsid w:val="00C0032F"/>
    <w:rsid w:val="00C021C5"/>
    <w:rsid w:val="00C12858"/>
    <w:rsid w:val="00C14793"/>
    <w:rsid w:val="00C176BC"/>
    <w:rsid w:val="00C23D8E"/>
    <w:rsid w:val="00C37F71"/>
    <w:rsid w:val="00C433AD"/>
    <w:rsid w:val="00C43A72"/>
    <w:rsid w:val="00C469F8"/>
    <w:rsid w:val="00C4742E"/>
    <w:rsid w:val="00C52726"/>
    <w:rsid w:val="00C53CC0"/>
    <w:rsid w:val="00C54BF4"/>
    <w:rsid w:val="00C601F1"/>
    <w:rsid w:val="00C60D02"/>
    <w:rsid w:val="00C61F72"/>
    <w:rsid w:val="00C63A84"/>
    <w:rsid w:val="00C63C29"/>
    <w:rsid w:val="00C64996"/>
    <w:rsid w:val="00C6527E"/>
    <w:rsid w:val="00C71A00"/>
    <w:rsid w:val="00C83801"/>
    <w:rsid w:val="00C840E0"/>
    <w:rsid w:val="00C92C27"/>
    <w:rsid w:val="00C97D20"/>
    <w:rsid w:val="00CA395B"/>
    <w:rsid w:val="00CA6625"/>
    <w:rsid w:val="00CA77F3"/>
    <w:rsid w:val="00CB0ACB"/>
    <w:rsid w:val="00CB2F07"/>
    <w:rsid w:val="00CB3ED0"/>
    <w:rsid w:val="00CC48DF"/>
    <w:rsid w:val="00CC54D7"/>
    <w:rsid w:val="00CD25BA"/>
    <w:rsid w:val="00CD2AA7"/>
    <w:rsid w:val="00CD69D3"/>
    <w:rsid w:val="00CE2934"/>
    <w:rsid w:val="00CF0DEE"/>
    <w:rsid w:val="00CF5741"/>
    <w:rsid w:val="00CF59D3"/>
    <w:rsid w:val="00CF6363"/>
    <w:rsid w:val="00CF7E97"/>
    <w:rsid w:val="00D00013"/>
    <w:rsid w:val="00D012C3"/>
    <w:rsid w:val="00D016AE"/>
    <w:rsid w:val="00D03A95"/>
    <w:rsid w:val="00D1660B"/>
    <w:rsid w:val="00D22BFA"/>
    <w:rsid w:val="00D31A4A"/>
    <w:rsid w:val="00D40465"/>
    <w:rsid w:val="00D50350"/>
    <w:rsid w:val="00D513EC"/>
    <w:rsid w:val="00D53171"/>
    <w:rsid w:val="00D54380"/>
    <w:rsid w:val="00D54E98"/>
    <w:rsid w:val="00D565C4"/>
    <w:rsid w:val="00D56A66"/>
    <w:rsid w:val="00D5774D"/>
    <w:rsid w:val="00D66ACE"/>
    <w:rsid w:val="00D70A3E"/>
    <w:rsid w:val="00D71F25"/>
    <w:rsid w:val="00D736E0"/>
    <w:rsid w:val="00D73C9D"/>
    <w:rsid w:val="00D73ED3"/>
    <w:rsid w:val="00D85BB6"/>
    <w:rsid w:val="00D86F61"/>
    <w:rsid w:val="00D90845"/>
    <w:rsid w:val="00D97629"/>
    <w:rsid w:val="00DA1F31"/>
    <w:rsid w:val="00DA5856"/>
    <w:rsid w:val="00DA793B"/>
    <w:rsid w:val="00DC4F21"/>
    <w:rsid w:val="00DC5C1A"/>
    <w:rsid w:val="00DC5D3B"/>
    <w:rsid w:val="00DC639C"/>
    <w:rsid w:val="00DC7DEF"/>
    <w:rsid w:val="00DD6F5E"/>
    <w:rsid w:val="00DE180B"/>
    <w:rsid w:val="00DE1951"/>
    <w:rsid w:val="00DE3856"/>
    <w:rsid w:val="00DE4CF6"/>
    <w:rsid w:val="00DE604F"/>
    <w:rsid w:val="00E043FD"/>
    <w:rsid w:val="00E056B2"/>
    <w:rsid w:val="00E07419"/>
    <w:rsid w:val="00E106AA"/>
    <w:rsid w:val="00E1216F"/>
    <w:rsid w:val="00E243B0"/>
    <w:rsid w:val="00E330E9"/>
    <w:rsid w:val="00E34976"/>
    <w:rsid w:val="00E3780C"/>
    <w:rsid w:val="00E44780"/>
    <w:rsid w:val="00E56B84"/>
    <w:rsid w:val="00E57120"/>
    <w:rsid w:val="00E6021D"/>
    <w:rsid w:val="00E6111F"/>
    <w:rsid w:val="00E6189C"/>
    <w:rsid w:val="00E63761"/>
    <w:rsid w:val="00E65741"/>
    <w:rsid w:val="00E67956"/>
    <w:rsid w:val="00E70F79"/>
    <w:rsid w:val="00E730D7"/>
    <w:rsid w:val="00E879E3"/>
    <w:rsid w:val="00E87D93"/>
    <w:rsid w:val="00E904B4"/>
    <w:rsid w:val="00E945EE"/>
    <w:rsid w:val="00E956BC"/>
    <w:rsid w:val="00E95F0D"/>
    <w:rsid w:val="00EA1CF2"/>
    <w:rsid w:val="00EA3E7C"/>
    <w:rsid w:val="00EA5F89"/>
    <w:rsid w:val="00EA78EC"/>
    <w:rsid w:val="00EB0879"/>
    <w:rsid w:val="00EB13C8"/>
    <w:rsid w:val="00EB1C66"/>
    <w:rsid w:val="00EB629E"/>
    <w:rsid w:val="00EB649B"/>
    <w:rsid w:val="00EC04D9"/>
    <w:rsid w:val="00EC241F"/>
    <w:rsid w:val="00EC5BD5"/>
    <w:rsid w:val="00ED0FED"/>
    <w:rsid w:val="00ED2F63"/>
    <w:rsid w:val="00ED5415"/>
    <w:rsid w:val="00ED788C"/>
    <w:rsid w:val="00EE2C7B"/>
    <w:rsid w:val="00EE5C58"/>
    <w:rsid w:val="00EF50F6"/>
    <w:rsid w:val="00EF6748"/>
    <w:rsid w:val="00F06A3E"/>
    <w:rsid w:val="00F07B57"/>
    <w:rsid w:val="00F14BC9"/>
    <w:rsid w:val="00F15200"/>
    <w:rsid w:val="00F155C3"/>
    <w:rsid w:val="00F20CAD"/>
    <w:rsid w:val="00F25363"/>
    <w:rsid w:val="00F25E29"/>
    <w:rsid w:val="00F3476A"/>
    <w:rsid w:val="00F3609E"/>
    <w:rsid w:val="00F365EA"/>
    <w:rsid w:val="00F377DB"/>
    <w:rsid w:val="00F4095C"/>
    <w:rsid w:val="00F4227F"/>
    <w:rsid w:val="00F42C29"/>
    <w:rsid w:val="00F4310E"/>
    <w:rsid w:val="00F444FC"/>
    <w:rsid w:val="00F446B3"/>
    <w:rsid w:val="00F513F3"/>
    <w:rsid w:val="00F6421F"/>
    <w:rsid w:val="00F65639"/>
    <w:rsid w:val="00F672F4"/>
    <w:rsid w:val="00F707E4"/>
    <w:rsid w:val="00F70BFA"/>
    <w:rsid w:val="00F73D45"/>
    <w:rsid w:val="00F80DFA"/>
    <w:rsid w:val="00F83E90"/>
    <w:rsid w:val="00F865B6"/>
    <w:rsid w:val="00F93716"/>
    <w:rsid w:val="00F938A9"/>
    <w:rsid w:val="00F93C15"/>
    <w:rsid w:val="00F94CE2"/>
    <w:rsid w:val="00FA4749"/>
    <w:rsid w:val="00FA7059"/>
    <w:rsid w:val="00FA70F8"/>
    <w:rsid w:val="00FB33D4"/>
    <w:rsid w:val="00FB3D06"/>
    <w:rsid w:val="00FB49AC"/>
    <w:rsid w:val="00FD18A1"/>
    <w:rsid w:val="00FD2407"/>
    <w:rsid w:val="00FE01B5"/>
    <w:rsid w:val="00FE6830"/>
    <w:rsid w:val="00FE7E47"/>
    <w:rsid w:val="00FF47CF"/>
    <w:rsid w:val="00FF6AFF"/>
    <w:rsid w:val="00FF7708"/>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27F"/>
  </w:style>
  <w:style w:type="paragraph" w:styleId="Heading1">
    <w:name w:val="heading 1"/>
    <w:basedOn w:val="Normal"/>
    <w:next w:val="Normal"/>
    <w:link w:val="Heading1Char"/>
    <w:autoRedefine/>
    <w:uiPriority w:val="9"/>
    <w:qFormat/>
    <w:rsid w:val="00D54E98"/>
    <w:pPr>
      <w:keepNext/>
      <w:keepLines/>
      <w:spacing w:before="48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D54E98"/>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D54E98"/>
    <w:pPr>
      <w:keepNext/>
      <w:keepLines/>
      <w:spacing w:before="20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F422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4227F"/>
  </w:style>
  <w:style w:type="paragraph" w:styleId="ListParagraph">
    <w:name w:val="List Paragraph"/>
    <w:basedOn w:val="Normal"/>
    <w:uiPriority w:val="34"/>
    <w:qFormat/>
    <w:rsid w:val="00D54E98"/>
    <w:pPr>
      <w:ind w:left="720"/>
      <w:contextualSpacing/>
    </w:pPr>
  </w:style>
  <w:style w:type="character" w:customStyle="1" w:styleId="Heading1Char">
    <w:name w:val="Heading 1 Char"/>
    <w:link w:val="Heading1"/>
    <w:uiPriority w:val="9"/>
    <w:rsid w:val="00D54E98"/>
    <w:rPr>
      <w:rFonts w:ascii="Cambria" w:eastAsia="Times New Roman" w:hAnsi="Cambria" w:cs="Times New Roman"/>
      <w:b/>
      <w:bCs/>
      <w:color w:val="365F91"/>
      <w:sz w:val="28"/>
      <w:szCs w:val="28"/>
    </w:rPr>
  </w:style>
  <w:style w:type="character" w:customStyle="1" w:styleId="Heading2Char">
    <w:name w:val="Heading 2 Char"/>
    <w:link w:val="Heading2"/>
    <w:uiPriority w:val="9"/>
    <w:rsid w:val="00D54E98"/>
    <w:rPr>
      <w:rFonts w:ascii="Cambria" w:eastAsia="Times New Roman" w:hAnsi="Cambria" w:cs="Times New Roman"/>
      <w:b/>
      <w:bCs/>
      <w:color w:val="4F81BD"/>
      <w:sz w:val="26"/>
      <w:szCs w:val="26"/>
    </w:rPr>
  </w:style>
  <w:style w:type="character" w:customStyle="1" w:styleId="Heading3Char">
    <w:name w:val="Heading 3 Char"/>
    <w:link w:val="Heading3"/>
    <w:uiPriority w:val="9"/>
    <w:rsid w:val="00D54E98"/>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D54E98"/>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D54E98"/>
    <w:rPr>
      <w:rFonts w:ascii="Tahoma" w:hAnsi="Tahoma" w:cs="Tahoma"/>
      <w:sz w:val="16"/>
      <w:szCs w:val="16"/>
    </w:rPr>
  </w:style>
  <w:style w:type="character" w:customStyle="1" w:styleId="BalloonTextChar">
    <w:name w:val="Balloon Text Char"/>
    <w:link w:val="BalloonText"/>
    <w:uiPriority w:val="99"/>
    <w:semiHidden/>
    <w:rsid w:val="00D54E98"/>
    <w:rPr>
      <w:rFonts w:ascii="Tahoma" w:eastAsia="Calibri" w:hAnsi="Tahoma" w:cs="Tahoma"/>
      <w:sz w:val="16"/>
      <w:szCs w:val="16"/>
    </w:rPr>
  </w:style>
  <w:style w:type="paragraph" w:styleId="TOCHeading">
    <w:name w:val="TOC Heading"/>
    <w:basedOn w:val="Heading1"/>
    <w:next w:val="Normal"/>
    <w:uiPriority w:val="39"/>
    <w:unhideWhenUsed/>
    <w:qFormat/>
    <w:rsid w:val="00D54E98"/>
    <w:pPr>
      <w:outlineLvl w:val="9"/>
    </w:pPr>
  </w:style>
  <w:style w:type="paragraph" w:styleId="TOC2">
    <w:name w:val="toc 2"/>
    <w:basedOn w:val="Normal"/>
    <w:next w:val="Normal"/>
    <w:autoRedefine/>
    <w:uiPriority w:val="39"/>
    <w:unhideWhenUsed/>
    <w:qFormat/>
    <w:rsid w:val="00D54E98"/>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D54E98"/>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D54E98"/>
    <w:pPr>
      <w:spacing w:after="100"/>
      <w:ind w:left="440"/>
    </w:pPr>
    <w:rPr>
      <w:rFonts w:eastAsia="Times New Roman"/>
    </w:rPr>
  </w:style>
  <w:style w:type="paragraph" w:styleId="Header">
    <w:name w:val="header"/>
    <w:basedOn w:val="Normal"/>
    <w:link w:val="HeaderChar"/>
    <w:uiPriority w:val="99"/>
    <w:unhideWhenUsed/>
    <w:rsid w:val="00D54E98"/>
    <w:pPr>
      <w:tabs>
        <w:tab w:val="center" w:pos="4680"/>
        <w:tab w:val="right" w:pos="9360"/>
      </w:tabs>
    </w:pPr>
  </w:style>
  <w:style w:type="character" w:customStyle="1" w:styleId="HeaderChar">
    <w:name w:val="Header Char"/>
    <w:basedOn w:val="DefaultParagraphFont"/>
    <w:link w:val="Header"/>
    <w:uiPriority w:val="99"/>
    <w:rsid w:val="00D54E98"/>
    <w:rPr>
      <w:rFonts w:ascii="Calibri" w:eastAsia="Calibri" w:hAnsi="Calibri" w:cs="Times New Roman"/>
    </w:rPr>
  </w:style>
  <w:style w:type="paragraph" w:styleId="Footer">
    <w:name w:val="footer"/>
    <w:basedOn w:val="Normal"/>
    <w:link w:val="FooterChar"/>
    <w:uiPriority w:val="99"/>
    <w:unhideWhenUsed/>
    <w:rsid w:val="00D54E98"/>
    <w:pPr>
      <w:tabs>
        <w:tab w:val="center" w:pos="4680"/>
        <w:tab w:val="right" w:pos="9360"/>
      </w:tabs>
    </w:pPr>
  </w:style>
  <w:style w:type="character" w:customStyle="1" w:styleId="FooterChar">
    <w:name w:val="Footer Char"/>
    <w:basedOn w:val="DefaultParagraphFont"/>
    <w:link w:val="Footer"/>
    <w:uiPriority w:val="99"/>
    <w:rsid w:val="00D54E98"/>
    <w:rPr>
      <w:rFonts w:ascii="Calibri" w:eastAsia="Calibri" w:hAnsi="Calibri" w:cs="Times New Roman"/>
    </w:rPr>
  </w:style>
  <w:style w:type="paragraph" w:styleId="Caption">
    <w:name w:val="caption"/>
    <w:basedOn w:val="Normal"/>
    <w:next w:val="Normal"/>
    <w:uiPriority w:val="35"/>
    <w:unhideWhenUsed/>
    <w:qFormat/>
    <w:rsid w:val="00D54E98"/>
    <w:rPr>
      <w:b/>
      <w:bCs/>
      <w:color w:val="4F81BD"/>
      <w:sz w:val="18"/>
      <w:szCs w:val="18"/>
    </w:rPr>
  </w:style>
  <w:style w:type="paragraph" w:customStyle="1" w:styleId="CCode">
    <w:name w:val="C_Code"/>
    <w:basedOn w:val="Normal"/>
    <w:link w:val="CCodeChar"/>
    <w:qFormat/>
    <w:rsid w:val="00D54E98"/>
    <w:pPr>
      <w:spacing w:after="120"/>
      <w:ind w:left="720"/>
    </w:pPr>
    <w:rPr>
      <w:rFonts w:eastAsia="Times New Roman"/>
      <w:color w:val="548DD4"/>
      <w:kern w:val="28"/>
      <w:sz w:val="18"/>
      <w:szCs w:val="18"/>
    </w:rPr>
  </w:style>
  <w:style w:type="character" w:customStyle="1" w:styleId="CCodeChar">
    <w:name w:val="C_Code Char"/>
    <w:link w:val="CCode"/>
    <w:rsid w:val="00D54E98"/>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D54E98"/>
    <w:rPr>
      <w:rFonts w:ascii="Tahoma" w:hAnsi="Tahoma" w:cs="Tahoma"/>
      <w:sz w:val="16"/>
      <w:szCs w:val="16"/>
    </w:rPr>
  </w:style>
  <w:style w:type="character" w:customStyle="1" w:styleId="DocumentMapChar">
    <w:name w:val="Document Map Char"/>
    <w:link w:val="DocumentMap"/>
    <w:uiPriority w:val="99"/>
    <w:semiHidden/>
    <w:rsid w:val="00D54E98"/>
    <w:rPr>
      <w:rFonts w:ascii="Tahoma" w:eastAsia="Calibri" w:hAnsi="Tahoma" w:cs="Tahoma"/>
      <w:sz w:val="16"/>
      <w:szCs w:val="16"/>
    </w:rPr>
  </w:style>
  <w:style w:type="paragraph" w:styleId="TOC4">
    <w:name w:val="toc 4"/>
    <w:basedOn w:val="Normal"/>
    <w:next w:val="Normal"/>
    <w:autoRedefine/>
    <w:uiPriority w:val="39"/>
    <w:unhideWhenUsed/>
    <w:rsid w:val="00D54E98"/>
    <w:pPr>
      <w:spacing w:after="100"/>
      <w:ind w:left="660"/>
    </w:pPr>
    <w:rPr>
      <w:rFonts w:eastAsia="Times New Roman"/>
    </w:rPr>
  </w:style>
  <w:style w:type="paragraph" w:styleId="TOC5">
    <w:name w:val="toc 5"/>
    <w:basedOn w:val="Normal"/>
    <w:next w:val="Normal"/>
    <w:autoRedefine/>
    <w:uiPriority w:val="39"/>
    <w:unhideWhenUsed/>
    <w:rsid w:val="00D54E98"/>
    <w:pPr>
      <w:spacing w:after="100"/>
      <w:ind w:left="880"/>
    </w:pPr>
    <w:rPr>
      <w:rFonts w:eastAsia="Times New Roman"/>
    </w:rPr>
  </w:style>
  <w:style w:type="paragraph" w:styleId="TOC6">
    <w:name w:val="toc 6"/>
    <w:basedOn w:val="Normal"/>
    <w:next w:val="Normal"/>
    <w:autoRedefine/>
    <w:uiPriority w:val="39"/>
    <w:unhideWhenUsed/>
    <w:rsid w:val="00D54E98"/>
    <w:pPr>
      <w:spacing w:after="100"/>
      <w:ind w:left="1100"/>
    </w:pPr>
    <w:rPr>
      <w:rFonts w:eastAsia="Times New Roman"/>
    </w:rPr>
  </w:style>
  <w:style w:type="paragraph" w:styleId="TOC7">
    <w:name w:val="toc 7"/>
    <w:basedOn w:val="Normal"/>
    <w:next w:val="Normal"/>
    <w:autoRedefine/>
    <w:uiPriority w:val="39"/>
    <w:unhideWhenUsed/>
    <w:rsid w:val="00D54E98"/>
    <w:pPr>
      <w:spacing w:after="100"/>
      <w:ind w:left="1320"/>
    </w:pPr>
    <w:rPr>
      <w:rFonts w:eastAsia="Times New Roman"/>
    </w:rPr>
  </w:style>
  <w:style w:type="paragraph" w:styleId="TOC8">
    <w:name w:val="toc 8"/>
    <w:basedOn w:val="Normal"/>
    <w:next w:val="Normal"/>
    <w:autoRedefine/>
    <w:uiPriority w:val="39"/>
    <w:unhideWhenUsed/>
    <w:rsid w:val="00D54E98"/>
    <w:pPr>
      <w:spacing w:after="100"/>
      <w:ind w:left="1540"/>
    </w:pPr>
    <w:rPr>
      <w:rFonts w:eastAsia="Times New Roman"/>
    </w:rPr>
  </w:style>
  <w:style w:type="paragraph" w:styleId="TOC9">
    <w:name w:val="toc 9"/>
    <w:basedOn w:val="Normal"/>
    <w:next w:val="Normal"/>
    <w:autoRedefine/>
    <w:uiPriority w:val="39"/>
    <w:unhideWhenUsed/>
    <w:rsid w:val="00D54E98"/>
    <w:pPr>
      <w:spacing w:after="100"/>
      <w:ind w:left="1760"/>
    </w:pPr>
    <w:rPr>
      <w:rFonts w:eastAsia="Times New Roman"/>
    </w:rPr>
  </w:style>
  <w:style w:type="table" w:styleId="TableGrid">
    <w:name w:val="Table Grid"/>
    <w:basedOn w:val="TableNormal"/>
    <w:uiPriority w:val="59"/>
    <w:rsid w:val="00D54E98"/>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uiPriority w:val="99"/>
    <w:semiHidden/>
    <w:rsid w:val="00D54E98"/>
    <w:rPr>
      <w:color w:val="808080"/>
    </w:rPr>
  </w:style>
  <w:style w:type="character" w:styleId="CommentReference">
    <w:name w:val="annotation reference"/>
    <w:uiPriority w:val="99"/>
    <w:semiHidden/>
    <w:unhideWhenUsed/>
    <w:rsid w:val="00D54E98"/>
    <w:rPr>
      <w:sz w:val="16"/>
      <w:szCs w:val="16"/>
    </w:rPr>
  </w:style>
  <w:style w:type="paragraph" w:styleId="CommentText">
    <w:name w:val="annotation text"/>
    <w:basedOn w:val="Normal"/>
    <w:link w:val="CommentTextChar"/>
    <w:uiPriority w:val="99"/>
    <w:semiHidden/>
    <w:unhideWhenUsed/>
    <w:rsid w:val="00D54E98"/>
    <w:rPr>
      <w:sz w:val="20"/>
      <w:szCs w:val="20"/>
    </w:rPr>
  </w:style>
  <w:style w:type="character" w:customStyle="1" w:styleId="CommentTextChar">
    <w:name w:val="Comment Text Char"/>
    <w:basedOn w:val="DefaultParagraphFont"/>
    <w:link w:val="CommentText"/>
    <w:uiPriority w:val="99"/>
    <w:semiHidden/>
    <w:rsid w:val="00D54E98"/>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D54E98"/>
    <w:rPr>
      <w:b/>
      <w:bCs/>
    </w:rPr>
  </w:style>
  <w:style w:type="character" w:customStyle="1" w:styleId="CommentSubjectChar">
    <w:name w:val="Comment Subject Char"/>
    <w:link w:val="CommentSubject"/>
    <w:uiPriority w:val="99"/>
    <w:semiHidden/>
    <w:rsid w:val="00D54E98"/>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C4B546-8359-427F-BA79-A0D16846A8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5650</TotalTime>
  <Pages>18</Pages>
  <Words>6067</Words>
  <Characters>34585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 Landry</cp:lastModifiedBy>
  <cp:revision>466</cp:revision>
  <cp:lastPrinted>2017-06-06T18:07:00Z</cp:lastPrinted>
  <dcterms:created xsi:type="dcterms:W3CDTF">2016-10-10T22:52:00Z</dcterms:created>
  <dcterms:modified xsi:type="dcterms:W3CDTF">2017-08-28T20:49:00Z</dcterms:modified>
</cp:coreProperties>
</file>
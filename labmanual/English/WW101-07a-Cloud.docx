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bookmarkStart w:id="0" w:name="_GoBack"/>
      <w:bookmarkEnd w:id="0"/>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Bluemix,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0DA4481C" w:rsidR="00EB629E" w:rsidRDefault="00EB629E" w:rsidP="00CB3ED0">
      <w:pPr>
        <w:pStyle w:val="Heading2"/>
      </w:pPr>
      <w:r>
        <w:t>Time</w:t>
      </w:r>
      <w:r w:rsidR="00593945">
        <w:t xml:space="preserve">: </w:t>
      </w:r>
      <w:r w:rsidR="00E90157">
        <w:t>3</w:t>
      </w:r>
      <w:ins w:id="1" w:author="Greg Landry" w:date="2017-04-03T15:17:00Z">
        <w:r w:rsidR="00D37786">
          <w:t xml:space="preserve"> ¾ </w:t>
        </w:r>
      </w:ins>
      <w:del w:id="2" w:author="Greg Landry" w:date="2017-04-03T15:17:00Z">
        <w:r w:rsidR="00E90157" w:rsidDel="00D37786">
          <w:delText xml:space="preserve">½ </w:delText>
        </w:r>
        <w:r w:rsidR="00593945" w:rsidDel="00D37786">
          <w:delText xml:space="preserve"> </w:delText>
        </w:r>
      </w:del>
      <w:r w:rsidR="00593945">
        <w:t>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338D257F"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 xml:space="preserve">d devices you have a very difficult </w:t>
      </w:r>
      <w:r w:rsidR="00EB77D4">
        <w:t xml:space="preserve">and </w:t>
      </w:r>
      <w:r w:rsidR="00360529">
        <w:t>expensive problem</w:t>
      </w:r>
      <w:r w:rsidR="00EB77D4">
        <w:t>. In order to have a fast and always available system you need</w:t>
      </w:r>
      <w:r w:rsidR="00360529">
        <w:t xml:space="preserve"> to have enough network</w:t>
      </w:r>
      <w:r w:rsidR="00AD7503">
        <w:t>s</w:t>
      </w:r>
      <w:r w:rsidR="00360529">
        <w:t xml:space="preserve">, disk drives, computers and people (to run it all).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B70998"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r>
        <w:t>ETag: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599D1184"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w:t>
      </w:r>
      <w:r w:rsidR="00255EB7">
        <w:t xml:space="preserve">(that is, bandwidth intensive) </w:t>
      </w:r>
      <w:r>
        <w:t xml:space="preserve">and is generally being displaced by </w:t>
      </w:r>
      <w:r w:rsidR="000366AE">
        <w:t xml:space="preserve">other </w:t>
      </w:r>
      <w:r>
        <w:t>protocols that are more suited to I</w:t>
      </w:r>
      <w:r w:rsidR="00AD5D66">
        <w:t>o</w:t>
      </w:r>
      <w:r>
        <w:t>T.</w:t>
      </w:r>
    </w:p>
    <w:p w14:paraId="322EE283" w14:textId="16DF5718" w:rsidR="003A03BF" w:rsidRDefault="00B70998"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“mydevice/status” or “mydevice/pressure”.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45CFC263" w:rsidR="008D1EA1" w:rsidRDefault="005C0149" w:rsidP="00F12B59">
      <w:pPr>
        <w:pStyle w:val="ListParagraph"/>
        <w:numPr>
          <w:ilvl w:val="0"/>
          <w:numId w:val="40"/>
        </w:numPr>
      </w:pPr>
      <w:r>
        <w:t xml:space="preserve">Level 0: </w:t>
      </w:r>
      <w:r w:rsidR="008D1EA1">
        <w:t>At most once</w:t>
      </w:r>
      <w:r w:rsidR="00047213">
        <w:t xml:space="preserve"> (each message is delivered once or never)</w:t>
      </w:r>
    </w:p>
    <w:p w14:paraId="52D830E8" w14:textId="4E613C03" w:rsidR="008D1EA1" w:rsidRDefault="005C0149" w:rsidP="00F12B59">
      <w:pPr>
        <w:pStyle w:val="ListParagraph"/>
        <w:numPr>
          <w:ilvl w:val="0"/>
          <w:numId w:val="40"/>
        </w:numPr>
      </w:pPr>
      <w:r>
        <w:t xml:space="preserve">Level 1: </w:t>
      </w:r>
      <w:r w:rsidR="008D1EA1">
        <w:t>At least once</w:t>
      </w:r>
      <w:r w:rsidR="00047213">
        <w:t xml:space="preserve"> (each message is certain to be delivered, possibly multiple times)</w:t>
      </w:r>
    </w:p>
    <w:p w14:paraId="72BCC0C4" w14:textId="70E5D78B" w:rsidR="008D1EA1" w:rsidRDefault="005C0149" w:rsidP="00F12B59">
      <w:pPr>
        <w:pStyle w:val="ListParagraph"/>
        <w:numPr>
          <w:ilvl w:val="0"/>
          <w:numId w:val="40"/>
        </w:numPr>
      </w:pPr>
      <w:r>
        <w:t xml:space="preserve">Level 2: </w:t>
      </w:r>
      <w:r w:rsidR="008D1EA1">
        <w:t>Exactly once</w:t>
      </w:r>
      <w:r w:rsidR="00047213" w:rsidRPr="00047213">
        <w:t xml:space="preserve"> </w:t>
      </w:r>
      <w:r w:rsidR="00047213">
        <w:t>(each message is certain arrive and do so only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Bluemix</w:t>
      </w:r>
      <w:r w:rsidR="005C0149">
        <w:t>.</w:t>
      </w:r>
    </w:p>
    <w:p w14:paraId="0E90D51F" w14:textId="2D884DA5" w:rsidR="007619B0" w:rsidRDefault="00B70998"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(C</w:t>
        </w:r>
        <w:r w:rsidR="00D81D78">
          <w:rPr>
            <w:rStyle w:val="Hyperlink"/>
          </w:rPr>
          <w:t>o</w:t>
        </w:r>
        <w:r w:rsidR="004963DD" w:rsidRPr="004963DD">
          <w:rPr>
            <w:rStyle w:val="Hyperlink"/>
          </w:rPr>
          <w:t>AP)</w:t>
        </w:r>
      </w:hyperlink>
    </w:p>
    <w:p w14:paraId="310BE9A8" w14:textId="239EA964" w:rsidR="00D81D78" w:rsidRDefault="00D81D78">
      <w:r>
        <w:t xml:space="preserve">CoAP makes use of two message types, requests and responses, using a simple, binary, base header format. The base header may be followed by options in an optimized Type-Length-Value format. CoAP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CoAP with </w:t>
      </w:r>
      <w:hyperlink r:id="rId16" w:tooltip="HTTP" w:history="1">
        <w:r>
          <w:rPr>
            <w:rStyle w:val="Hyperlink"/>
          </w:rPr>
          <w:t>HTTP</w:t>
        </w:r>
      </w:hyperlink>
      <w:r>
        <w:t xml:space="preserve"> is also defined, allowing proxies to be built providing access to CoAP resources via HTTP in a uniform way.</w:t>
      </w:r>
    </w:p>
    <w:p w14:paraId="6AD63CE0" w14:textId="2DBCC31A" w:rsidR="004963DD" w:rsidRDefault="004963DD">
      <w:r>
        <w:t>Cloud providers that use C</w:t>
      </w:r>
      <w:r w:rsidR="00D81D78">
        <w:t>o</w:t>
      </w:r>
      <w:r>
        <w:t>AP include Samsung ARTIK</w:t>
      </w:r>
      <w:r w:rsidR="005C0149">
        <w:t>.</w:t>
      </w:r>
    </w:p>
    <w:p w14:paraId="498FEF93" w14:textId="41A70E8D" w:rsidR="007619B0" w:rsidRDefault="00B70998"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36865E3C"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t>
      </w:r>
      <w:r>
        <w:rPr>
          <w:i/>
          <w:iCs/>
        </w:rPr>
        <w:t>at-least-once</w:t>
      </w:r>
      <w:r w:rsidR="00047213">
        <w:t xml:space="preserve"> </w:t>
      </w:r>
      <w:r>
        <w:t xml:space="preserve">and </w:t>
      </w:r>
      <w:r>
        <w:rPr>
          <w:i/>
          <w:iCs/>
        </w:rPr>
        <w:t>exactly-once</w:t>
      </w:r>
      <w:r>
        <w:t xml:space="preserv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(i) a type system, (ii) a symmetric, asynchronous protocol for the transfer of messages from one process to another, (iii) a standard, extensible message format and (iv) a set of standardized but extensible 'messaging capabilities.'</w:t>
      </w:r>
    </w:p>
    <w:p w14:paraId="3ADAA33B" w14:textId="43ED6E7B" w:rsidR="004963DD" w:rsidRPr="004963DD" w:rsidRDefault="004963DD">
      <w:r>
        <w:t xml:space="preserve">Cloud providers that use AMQP include </w:t>
      </w:r>
      <w:r w:rsidR="00492FE1">
        <w:t>Microsoft (e.g. Windows Azure), VMWare, and Redhat.</w:t>
      </w:r>
    </w:p>
    <w:p w14:paraId="73112F91" w14:textId="503CA737" w:rsidR="0037207F" w:rsidRDefault="00B70998">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 xml:space="preserve">(keymap) </w:t>
      </w:r>
      <w:r w:rsidR="00AE2D07">
        <w:t xml:space="preserve">pairs </w:t>
      </w:r>
      <w:r>
        <w:t>as “key”:value</w:t>
      </w:r>
      <w:r w:rsidR="00BA5EB6">
        <w:t xml:space="preserve"> (use “{}” to specify </w:t>
      </w:r>
      <w:r w:rsidR="00A84776">
        <w:t>t</w:t>
      </w:r>
      <w:r w:rsidR="00BA5EB6">
        <w:t xml:space="preserve">he </w:t>
      </w:r>
      <w:r w:rsidR="00A84776">
        <w:t>keymap</w:t>
      </w:r>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3F0C9384" w:rsidR="007E6E5E" w:rsidRDefault="007E6E5E" w:rsidP="00F12B59">
      <w:pPr>
        <w:spacing w:after="0"/>
      </w:pPr>
      <w:r>
        <w:tab/>
        <w:t>“</w:t>
      </w:r>
      <w:del w:id="3" w:author="Greg Landry" w:date="2017-04-03T16:47:00Z">
        <w:r w:rsidDel="00157DCE">
          <w:delText>astringkey</w:delText>
        </w:r>
      </w:del>
      <w:ins w:id="4" w:author="Greg Landry" w:date="2017-04-03T16:47:00Z">
        <w:r w:rsidR="00157DCE">
          <w:t>name</w:t>
        </w:r>
      </w:ins>
      <w:r>
        <w:t>” : “alan”,</w:t>
      </w:r>
    </w:p>
    <w:p w14:paraId="2EBA9F33" w14:textId="0286068B" w:rsidR="007E6E5E" w:rsidRDefault="007E6E5E" w:rsidP="00F12B59">
      <w:pPr>
        <w:spacing w:after="0"/>
      </w:pPr>
      <w:r>
        <w:tab/>
        <w:t>“age”</w:t>
      </w:r>
      <w:r w:rsidR="004963DD">
        <w:t xml:space="preserve"> </w:t>
      </w:r>
      <w:r>
        <w:t>:</w:t>
      </w:r>
      <w:r w:rsidR="004963DD">
        <w:t xml:space="preserve"> </w:t>
      </w:r>
      <w:r>
        <w:t>48,</w:t>
      </w:r>
    </w:p>
    <w:p w14:paraId="3A4F81EF" w14:textId="56DC7119" w:rsidR="007E6E5E" w:rsidRDefault="007E6E5E" w:rsidP="00F12B59">
      <w:pPr>
        <w:spacing w:after="0"/>
      </w:pPr>
      <w:r>
        <w:tab/>
        <w:t>“badass”</w:t>
      </w:r>
      <w:r w:rsidR="004963DD">
        <w:t xml:space="preserve"> : </w:t>
      </w:r>
      <w:r>
        <w:t>true,</w:t>
      </w:r>
    </w:p>
    <w:p w14:paraId="5956B4F7" w14:textId="5E90993E" w:rsidR="007E6E5E" w:rsidRDefault="007E6E5E" w:rsidP="00F12B59">
      <w:pPr>
        <w:spacing w:after="0"/>
      </w:pPr>
      <w:r>
        <w:tab/>
        <w:t>“children”</w:t>
      </w:r>
      <w:r w:rsidR="00CE1D7D">
        <w:t>:</w:t>
      </w:r>
      <w:r>
        <w:t xml:space="preserve">  [“Anna”,”Nicholas</w:t>
      </w:r>
      <w:r w:rsidR="00EA4C8D">
        <w:t>”</w:t>
      </w:r>
      <w:r>
        <w:t>],</w:t>
      </w:r>
    </w:p>
    <w:p w14:paraId="1126F93C" w14:textId="506E913D" w:rsidR="007E6E5E" w:rsidRDefault="007E6E5E" w:rsidP="00F12B59">
      <w:pPr>
        <w:spacing w:after="0"/>
      </w:pPr>
      <w:r>
        <w:tab/>
        <w:t>“address” : {</w:t>
      </w:r>
    </w:p>
    <w:p w14:paraId="4031AB7C" w14:textId="446499C8" w:rsidR="00BA5EB6" w:rsidRDefault="00BA5EB6" w:rsidP="00F12B59">
      <w:pPr>
        <w:spacing w:after="0"/>
      </w:pPr>
      <w:r>
        <w:tab/>
      </w:r>
      <w:r>
        <w:tab/>
        <w:t>“number”:</w:t>
      </w:r>
      <w:del w:id="5" w:author="Greg Landry" w:date="2017-04-03T16:51:00Z">
        <w:r w:rsidDel="00157DCE">
          <w:delText>”</w:delText>
        </w:r>
      </w:del>
      <w:r>
        <w:t>201</w:t>
      </w:r>
      <w:del w:id="6" w:author="Greg Landry" w:date="2017-04-03T16:51:00Z">
        <w:r w:rsidDel="00157DCE">
          <w:delText>”</w:delText>
        </w:r>
      </w:del>
      <w:ins w:id="7" w:author="Greg Landry" w:date="2017-03-01T15:31:00Z">
        <w:r w:rsidR="00812E5A">
          <w:t>,</w:t>
        </w:r>
      </w:ins>
    </w:p>
    <w:p w14:paraId="5367CE9F" w14:textId="626C659F" w:rsidR="007E6E5E" w:rsidRDefault="007E6E5E" w:rsidP="00F12B59">
      <w:pPr>
        <w:spacing w:after="0"/>
      </w:pPr>
      <w:r>
        <w:lastRenderedPageBreak/>
        <w:tab/>
      </w:r>
      <w:r>
        <w:tab/>
        <w:t>“street”: “</w:t>
      </w:r>
      <w:r w:rsidR="00BA5EB6">
        <w:t xml:space="preserve">East </w:t>
      </w:r>
      <w:r>
        <w:t>Main Street”</w:t>
      </w:r>
      <w:ins w:id="8" w:author="Greg Landry" w:date="2017-03-01T15:31:00Z">
        <w:r w:rsidR="00812E5A">
          <w:t>,</w:t>
        </w:r>
      </w:ins>
    </w:p>
    <w:p w14:paraId="58FD0DCD" w14:textId="693AA736" w:rsidR="007E6E5E" w:rsidRDefault="007E6E5E" w:rsidP="00F12B59">
      <w:pPr>
        <w:spacing w:after="0"/>
      </w:pPr>
      <w:r>
        <w:tab/>
      </w:r>
      <w:r>
        <w:tab/>
        <w:t>“city”: “Lexington”,</w:t>
      </w:r>
    </w:p>
    <w:p w14:paraId="2AC04758" w14:textId="6B29DDDF" w:rsidR="00BA5EB6" w:rsidRDefault="00BA5EB6" w:rsidP="00F12B59">
      <w:pPr>
        <w:spacing w:after="0"/>
      </w:pPr>
      <w:r>
        <w:tab/>
      </w:r>
      <w:r>
        <w:tab/>
        <w:t>“state”:”Kentucky”,</w:t>
      </w:r>
    </w:p>
    <w:p w14:paraId="46E5CCA8" w14:textId="4EECA52C" w:rsidR="00BA5EB6" w:rsidRDefault="00BA5EB6" w:rsidP="00F12B59">
      <w:pPr>
        <w:spacing w:after="0"/>
      </w:pPr>
      <w:r>
        <w:tab/>
      </w:r>
      <w:r>
        <w:tab/>
        <w:t>“zipcode”:40507</w:t>
      </w:r>
    </w:p>
    <w:p w14:paraId="5A3F715B" w14:textId="67895F26" w:rsidR="00BA5EB6" w:rsidRDefault="00BA5EB6" w:rsidP="00F12B59">
      <w:pPr>
        <w:spacing w:after="0"/>
      </w:pPr>
      <w:r>
        <w:tab/>
        <w:t>}</w:t>
      </w:r>
    </w:p>
    <w:p w14:paraId="344DA616" w14:textId="21E9758F" w:rsidR="007E6E5E" w:rsidRDefault="007E6E5E" w:rsidP="007E6E5E">
      <w:r>
        <w:t>}</w:t>
      </w:r>
    </w:p>
    <w:p w14:paraId="60840E09" w14:textId="1C287B1E" w:rsidR="00157DCE" w:rsidRDefault="00157DCE" w:rsidP="007E6E5E">
      <w:pPr>
        <w:rPr>
          <w:ins w:id="9" w:author="Greg Landry" w:date="2017-04-03T16:49:00Z"/>
        </w:rPr>
      </w:pPr>
      <w:ins w:id="10" w:author="Greg Landry" w:date="2017-04-03T16:48:00Z">
        <w:r>
          <w:t>Note that carriage returns and spaces (except within the strings themselves) don</w:t>
        </w:r>
      </w:ins>
      <w:ins w:id="11" w:author="Greg Landry" w:date="2017-04-03T16:49:00Z">
        <w:r>
          <w:t>’t matter. For example, the above JSON code could be written as:</w:t>
        </w:r>
      </w:ins>
    </w:p>
    <w:p w14:paraId="557C49CF" w14:textId="7E523DE9" w:rsidR="00157DCE" w:rsidRDefault="00157DCE" w:rsidP="007E6E5E">
      <w:pPr>
        <w:rPr>
          <w:ins w:id="12" w:author="Greg Landry" w:date="2017-04-03T16:48:00Z"/>
        </w:rPr>
      </w:pPr>
      <w:ins w:id="13" w:author="Greg Landry" w:date="2017-04-03T16:49:00Z">
        <w:r w:rsidRPr="00157DCE">
          <w:t>{“name”:”alan”,”age”:48,”badass”:true,”children”</w:t>
        </w:r>
        <w:r>
          <w:t>:</w:t>
        </w:r>
        <w:r w:rsidRPr="00157DCE">
          <w:t>[</w:t>
        </w:r>
      </w:ins>
      <w:ins w:id="14" w:author="Greg Landry" w:date="2017-04-03T16:50:00Z">
        <w:r w:rsidRPr="00157DCE">
          <w:t>“Anna”,”Nicholas”],”address”:{“number”:201,”street”</w:t>
        </w:r>
      </w:ins>
      <w:ins w:id="15" w:author="Greg Landry" w:date="2017-04-03T16:51:00Z">
        <w:r>
          <w:t>:</w:t>
        </w:r>
      </w:ins>
      <w:ins w:id="16" w:author="Greg Landry" w:date="2017-04-03T16:50:00Z">
        <w:r w:rsidRPr="00157DCE">
          <w:t>”East Main Street”,”city”:”Lexington”,”state”:”Kentucky”,”zipcode”</w:t>
        </w:r>
      </w:ins>
      <w:ins w:id="17" w:author="Greg Landry" w:date="2017-04-03T16:51:00Z">
        <w:r w:rsidRPr="00157DCE">
          <w:t>:40507}}</w:t>
        </w:r>
      </w:ins>
    </w:p>
    <w:p w14:paraId="09CB04CE" w14:textId="7869553D" w:rsidR="00157DCE" w:rsidRDefault="00157DCE" w:rsidP="007E6E5E">
      <w:pPr>
        <w:rPr>
          <w:ins w:id="18" w:author="Greg Landry" w:date="2017-04-03T16:52:00Z"/>
        </w:rPr>
      </w:pPr>
      <w:ins w:id="19" w:author="Greg Landry" w:date="2017-04-03T16:52:00Z">
        <w:r>
          <w:t>While this is more difficult for a person to read, it is easier to create such a string in the firmware when you need to send JSON documents.</w:t>
        </w:r>
      </w:ins>
    </w:p>
    <w:p w14:paraId="14CBC44E" w14:textId="29D03E91" w:rsidR="00BA5EB6" w:rsidRPr="007E6E5E" w:rsidRDefault="00857723" w:rsidP="007E6E5E">
      <w:ins w:id="20" w:author="Greg Landry" w:date="2017-04-03T16:53:00Z">
        <w:r>
          <w:t>For receiving JSON documents, t</w:t>
        </w:r>
      </w:ins>
      <w:del w:id="21" w:author="Greg Landry" w:date="2017-04-03T16:53:00Z">
        <w:r w:rsidR="00535C03" w:rsidDel="00857723">
          <w:delText>T</w:delText>
        </w:r>
      </w:del>
      <w:r w:rsidR="00535C03">
        <w:t>he WICED</w:t>
      </w:r>
      <w:r w:rsidR="0053425C">
        <w:t xml:space="preserve"> </w:t>
      </w:r>
      <w:r w:rsidR="00BA5EB6">
        <w:t xml:space="preserve">SDK has </w:t>
      </w:r>
      <w:r w:rsidR="00592C86">
        <w:t>a JSON parser built in.  You can find these function</w:t>
      </w:r>
      <w:r w:rsidR="005C0149">
        <w:t>s</w:t>
      </w:r>
      <w:r w:rsidR="00592C86">
        <w:t xml:space="preserve"> in the directory “Utilities</w:t>
      </w:r>
      <w:r w:rsidR="00592C86">
        <w:sym w:font="Wingdings" w:char="F0E0"/>
      </w:r>
      <w:r w:rsidR="00592C86">
        <w:t>JSON_parser”</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 xml:space="preserve">RFC2045 – “Multipurpose Internet Mail Extensions”; Internet Engineering Task Force (IETF)  -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 ;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Javascript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 xml:space="preserve">[7] RFC7959 – “The Constrained Application Protocol (CoAP)” ;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56F3B" w14:textId="77777777" w:rsidR="00B70998" w:rsidRDefault="00B70998" w:rsidP="00093A9C">
      <w:r>
        <w:separator/>
      </w:r>
    </w:p>
  </w:endnote>
  <w:endnote w:type="continuationSeparator" w:id="0">
    <w:p w14:paraId="1EF7E648" w14:textId="77777777" w:rsidR="00B70998" w:rsidRDefault="00B70998"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D40E9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D40E95">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F8F31" w14:textId="77777777" w:rsidR="00B70998" w:rsidRDefault="00B70998" w:rsidP="00093A9C">
      <w:r>
        <w:separator/>
      </w:r>
    </w:p>
  </w:footnote>
  <w:footnote w:type="continuationSeparator" w:id="0">
    <w:p w14:paraId="7587BB93" w14:textId="77777777" w:rsidR="00B70998" w:rsidRDefault="00B70998"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47213"/>
    <w:rsid w:val="00051E3C"/>
    <w:rsid w:val="00075EBA"/>
    <w:rsid w:val="000762A6"/>
    <w:rsid w:val="0008280E"/>
    <w:rsid w:val="00090B7A"/>
    <w:rsid w:val="00093229"/>
    <w:rsid w:val="00093A9C"/>
    <w:rsid w:val="000A10C2"/>
    <w:rsid w:val="000C289C"/>
    <w:rsid w:val="000E5073"/>
    <w:rsid w:val="000F50D9"/>
    <w:rsid w:val="00157DCE"/>
    <w:rsid w:val="00167802"/>
    <w:rsid w:val="00177F74"/>
    <w:rsid w:val="001A475E"/>
    <w:rsid w:val="001B7077"/>
    <w:rsid w:val="001C3071"/>
    <w:rsid w:val="001C41CE"/>
    <w:rsid w:val="001E500C"/>
    <w:rsid w:val="001F31C5"/>
    <w:rsid w:val="00227150"/>
    <w:rsid w:val="00255EB7"/>
    <w:rsid w:val="00266D14"/>
    <w:rsid w:val="0029288C"/>
    <w:rsid w:val="002A0254"/>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2F74"/>
    <w:rsid w:val="003D39DA"/>
    <w:rsid w:val="003E3652"/>
    <w:rsid w:val="003E39EE"/>
    <w:rsid w:val="003E6C7C"/>
    <w:rsid w:val="0040035E"/>
    <w:rsid w:val="004119D6"/>
    <w:rsid w:val="004320E0"/>
    <w:rsid w:val="004653B1"/>
    <w:rsid w:val="00471273"/>
    <w:rsid w:val="00471CE3"/>
    <w:rsid w:val="004759C5"/>
    <w:rsid w:val="00492FE1"/>
    <w:rsid w:val="004963DD"/>
    <w:rsid w:val="004C16E1"/>
    <w:rsid w:val="004C42B9"/>
    <w:rsid w:val="004D3236"/>
    <w:rsid w:val="004D51FE"/>
    <w:rsid w:val="004D532F"/>
    <w:rsid w:val="004F02B0"/>
    <w:rsid w:val="0053425C"/>
    <w:rsid w:val="00535C03"/>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5C7A"/>
    <w:rsid w:val="00757332"/>
    <w:rsid w:val="007619B0"/>
    <w:rsid w:val="007722B4"/>
    <w:rsid w:val="00774C33"/>
    <w:rsid w:val="00790FD8"/>
    <w:rsid w:val="007A2A53"/>
    <w:rsid w:val="007B104F"/>
    <w:rsid w:val="007B5AD6"/>
    <w:rsid w:val="007C4F4A"/>
    <w:rsid w:val="007E0232"/>
    <w:rsid w:val="007E6E5E"/>
    <w:rsid w:val="007F494E"/>
    <w:rsid w:val="007F696E"/>
    <w:rsid w:val="007F6A4F"/>
    <w:rsid w:val="00812E5A"/>
    <w:rsid w:val="008559DB"/>
    <w:rsid w:val="00857723"/>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70E90"/>
    <w:rsid w:val="009832EC"/>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0998"/>
    <w:rsid w:val="00B73DF5"/>
    <w:rsid w:val="00B85D2F"/>
    <w:rsid w:val="00BA5EB6"/>
    <w:rsid w:val="00BB3C7F"/>
    <w:rsid w:val="00BF71DE"/>
    <w:rsid w:val="00C4176A"/>
    <w:rsid w:val="00C53A42"/>
    <w:rsid w:val="00C61F72"/>
    <w:rsid w:val="00C643CC"/>
    <w:rsid w:val="00C71CCA"/>
    <w:rsid w:val="00C8243B"/>
    <w:rsid w:val="00C94140"/>
    <w:rsid w:val="00CA4E5D"/>
    <w:rsid w:val="00CB3ED0"/>
    <w:rsid w:val="00CE1D7D"/>
    <w:rsid w:val="00D137DD"/>
    <w:rsid w:val="00D15072"/>
    <w:rsid w:val="00D23BFF"/>
    <w:rsid w:val="00D37786"/>
    <w:rsid w:val="00D40E95"/>
    <w:rsid w:val="00D81D78"/>
    <w:rsid w:val="00DA231E"/>
    <w:rsid w:val="00DA3B3F"/>
    <w:rsid w:val="00DC54A1"/>
    <w:rsid w:val="00DC7DEF"/>
    <w:rsid w:val="00DE180B"/>
    <w:rsid w:val="00DF4771"/>
    <w:rsid w:val="00E043FD"/>
    <w:rsid w:val="00E05EFF"/>
    <w:rsid w:val="00E106AA"/>
    <w:rsid w:val="00E11013"/>
    <w:rsid w:val="00E1216F"/>
    <w:rsid w:val="00E16D9E"/>
    <w:rsid w:val="00E358FB"/>
    <w:rsid w:val="00E560BF"/>
    <w:rsid w:val="00E63761"/>
    <w:rsid w:val="00E80E1F"/>
    <w:rsid w:val="00E90157"/>
    <w:rsid w:val="00EA3E7C"/>
    <w:rsid w:val="00EA4C8D"/>
    <w:rsid w:val="00EB1C66"/>
    <w:rsid w:val="00EB3F10"/>
    <w:rsid w:val="00EB629E"/>
    <w:rsid w:val="00EB77D4"/>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E95"/>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40E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0E95"/>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microsoft.com/office/2011/relationships/people" Target="people.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0ACE9-45E7-4C91-AEBE-F92D15E3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54</cp:revision>
  <cp:lastPrinted>2017-04-04T18:27:00Z</cp:lastPrinted>
  <dcterms:created xsi:type="dcterms:W3CDTF">2016-10-22T09:22:00Z</dcterms:created>
  <dcterms:modified xsi:type="dcterms:W3CDTF">2017-04-04T18:27:00Z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
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5009" w14:textId="38769BDB" w:rsidR="007F0BE4" w:rsidRDefault="001742A5" w:rsidP="00DE180B">
      <w:pPr>
        <w:pStyle w:val="Heading1"/>
      </w:pPr>
      <w:r>
        <w:t>Signatures</w:t>
      </w:r>
    </w:p>
    <w:p w14:paraId="07A653A2" w14:textId="79C7FDA4" w:rsidR="001742A5" w:rsidRDefault="001742A5" w:rsidP="001742A5">
      <w:r>
        <w:t>You will be experimenting with various aspects of WICED Wi</w:t>
      </w:r>
      <w:r w:rsidR="008D3787">
        <w:t>-</w:t>
      </w:r>
      <w:r>
        <w:t>Fi</w:t>
      </w:r>
      <w:r w:rsidR="008D3787">
        <w:t>®</w:t>
      </w:r>
      <w:r>
        <w:t xml:space="preserve"> by completing the exercises below. Labs are marked as “Basic” and “Advanced”. You should make </w:t>
      </w:r>
      <w:r w:rsidR="00297C27">
        <w:t>sure you complete at least the b</w:t>
      </w:r>
      <w:r>
        <w:t>asic exercises before moving on to</w:t>
      </w:r>
      <w:r w:rsidR="00297C27">
        <w:t xml:space="preserve"> the next section. Work on the a</w:t>
      </w:r>
      <w:r>
        <w:t>dvanced exercises as time allows.</w:t>
      </w:r>
    </w:p>
    <w:p w14:paraId="1CB0EBD0" w14:textId="59080CBF" w:rsidR="001742A5" w:rsidRDefault="001742A5" w:rsidP="001742A5">
      <w:r>
        <w:t>Once you complete an exercise, demonstrate it to one of the instructors to get their signature on this page.</w:t>
      </w:r>
    </w:p>
    <w:tbl>
      <w:tblPr>
        <w:tblW w:w="4714" w:type="pct"/>
        <w:jc w:val="center"/>
        <w:tblLook w:val="00A0" w:firstRow="1" w:lastRow="0" w:firstColumn="1" w:lastColumn="0" w:noHBand="0" w:noVBand="0"/>
        <w:tblPrChange w:id="0" w:author="Greg Landry" w:date="2017-02-28T18:36:00Z">
          <w:tblPr>
            <w:tblW w:w="4714" w:type="pct"/>
            <w:jc w:val="center"/>
            <w:tblLook w:val="00A0" w:firstRow="1" w:lastRow="0" w:firstColumn="1" w:lastColumn="0" w:noHBand="0" w:noVBand="0"/>
          </w:tblPr>
        </w:tblPrChange>
      </w:tblPr>
      <w:tblGrid>
        <w:gridCol w:w="668"/>
        <w:gridCol w:w="1476"/>
        <w:gridCol w:w="756"/>
        <w:gridCol w:w="1188"/>
        <w:gridCol w:w="4727"/>
        <w:tblGridChange w:id="1">
          <w:tblGrid>
            <w:gridCol w:w="668"/>
            <w:gridCol w:w="1476"/>
            <w:gridCol w:w="756"/>
            <w:gridCol w:w="1188"/>
            <w:gridCol w:w="4727"/>
          </w:tblGrid>
        </w:tblGridChange>
      </w:tblGrid>
      <w:tr w:rsidR="001858E7" w:rsidRPr="00A2689F" w14:paraId="036F74F4" w14:textId="77777777" w:rsidTr="00316F7C">
        <w:trPr>
          <w:trHeight w:val="144"/>
          <w:tblHeader/>
          <w:jc w:val="center"/>
          <w:trPrChange w:id="2" w:author="Greg Landry" w:date="2017-02-28T18:36:00Z">
            <w:trPr>
              <w:trHeight w:val="144"/>
              <w:tblHeader/>
              <w:jc w:val="center"/>
            </w:trPr>
          </w:trPrChange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  <w:tcPrChange w:id="3" w:author="Greg Landry" w:date="2017-02-28T18:36:00Z">
              <w:tcPr>
                <w:tcW w:w="37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14:paraId="6DFF5C89" w14:textId="47FF3C96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Initials</w:t>
            </w: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tcPrChange w:id="4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D9D9D9" w:themeFill="background1" w:themeFillShade="D9"/>
              </w:tcPr>
            </w:tcPrChange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  <w:tcPrChange w:id="5" w:author="Greg Landry" w:date="2017-02-28T18:36:00Z">
              <w:tcPr>
                <w:tcW w:w="429" w:type="pct"/>
                <w:tcBorders>
                  <w:top w:val="single" w:sz="4" w:space="0" w:color="auto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tcPrChange w:id="6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D9D9D9" w:themeFill="background1" w:themeFillShade="D9"/>
              </w:tcPr>
            </w:tcPrChange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68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7" w:author="Greg Landry" w:date="2017-02-28T18:36:00Z">
              <w:tcPr>
                <w:tcW w:w="2682" w:type="pct"/>
                <w:tcBorders>
                  <w:top w:val="single" w:sz="4" w:space="0" w:color="auto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noWrap/>
                <w:vAlign w:val="center"/>
              </w:tcPr>
            </w:tcPrChange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1858E7" w:rsidRPr="00A2689F" w14:paraId="496FFBBC" w14:textId="77777777" w:rsidTr="00316F7C">
        <w:trPr>
          <w:trHeight w:val="144"/>
          <w:jc w:val="center"/>
          <w:trPrChange w:id="8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9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5E66AA9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0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DF820A2" w14:textId="349DA6F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N/A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1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396D42C" w14:textId="0C8B102C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N/A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2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891899B" w14:textId="32A85711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3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5C5682B6" w14:textId="61FD2C18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264538">
              <w:rPr>
                <w:color w:val="000000"/>
                <w:sz w:val="16"/>
                <w:szCs w:val="18"/>
              </w:rPr>
              <w:t>Verify “</w:t>
            </w:r>
            <w:proofErr w:type="spellStart"/>
            <w:r w:rsidRPr="00264538">
              <w:rPr>
                <w:color w:val="000000"/>
                <w:sz w:val="16"/>
                <w:szCs w:val="18"/>
              </w:rPr>
              <w:t>CheckMySetup</w:t>
            </w:r>
            <w:proofErr w:type="spellEnd"/>
            <w:r w:rsidRPr="00264538">
              <w:rPr>
                <w:color w:val="000000"/>
                <w:sz w:val="16"/>
                <w:szCs w:val="18"/>
              </w:rPr>
              <w:t>” installation</w:t>
            </w:r>
          </w:p>
        </w:tc>
      </w:tr>
      <w:tr w:rsidR="001858E7" w:rsidRPr="00A2689F" w14:paraId="450CFADB" w14:textId="77777777" w:rsidTr="00316F7C">
        <w:trPr>
          <w:trHeight w:val="144"/>
          <w:jc w:val="center"/>
          <w:trPrChange w:id="14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5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6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15EE143" w14:textId="7EFBAA14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(Survey)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7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C45F84D" w14:textId="255D9ACF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8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9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3535B25" w14:textId="5C081A6E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ins w:id="20" w:author="Greg Landry" w:date="2017-02-28T18:35:00Z">
              <w:r w:rsidR="00316F7C">
                <w:rPr>
                  <w:color w:val="000000"/>
                  <w:sz w:val="16"/>
                  <w:szCs w:val="18"/>
                </w:rPr>
                <w:t>f</w:t>
              </w:r>
            </w:ins>
            <w:del w:id="21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F</w:delText>
              </w:r>
            </w:del>
            <w:r>
              <w:rPr>
                <w:color w:val="000000"/>
                <w:sz w:val="16"/>
                <w:szCs w:val="18"/>
              </w:rPr>
              <w:t xml:space="preserve">orum </w:t>
            </w:r>
            <w:ins w:id="22" w:author="Greg Landry" w:date="2017-02-28T18:35:00Z">
              <w:r w:rsidR="00316F7C">
                <w:rPr>
                  <w:color w:val="000000"/>
                  <w:sz w:val="16"/>
                  <w:szCs w:val="18"/>
                </w:rPr>
                <w:t>a</w:t>
              </w:r>
            </w:ins>
            <w:del w:id="23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A</w:delText>
              </w:r>
            </w:del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1858E7" w:rsidRPr="00A2689F" w14:paraId="1AECDA5E" w14:textId="77777777" w:rsidTr="00316F7C">
        <w:trPr>
          <w:trHeight w:val="144"/>
          <w:jc w:val="center"/>
          <w:trPrChange w:id="24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5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6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8C97D03" w14:textId="6C3DB4B4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7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01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8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6612680" w14:textId="6D74BDF5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80ECB40" w14:textId="3ED67D19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ins w:id="31" w:author="Greg Landry" w:date="2017-02-28T18:35:00Z">
              <w:r w:rsidR="00316F7C">
                <w:rPr>
                  <w:color w:val="000000"/>
                  <w:sz w:val="16"/>
                  <w:szCs w:val="18"/>
                </w:rPr>
                <w:t>d</w:t>
              </w:r>
            </w:ins>
            <w:del w:id="32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D</w:delText>
              </w:r>
            </w:del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1858E7" w:rsidRPr="00A2689F" w14:paraId="6CBCA2EC" w14:textId="77777777" w:rsidTr="00316F7C">
        <w:trPr>
          <w:trHeight w:val="144"/>
          <w:jc w:val="center"/>
          <w:trPrChange w:id="33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4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6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611CA1E" w14:textId="51AEF8B2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37" w:author="Greg Landry" w:date="2017-02-28T18:31:00Z">
              <w:r w:rsidR="00316F7C">
                <w:rPr>
                  <w:color w:val="000000"/>
                  <w:sz w:val="16"/>
                  <w:szCs w:val="18"/>
                </w:rPr>
                <w:t>1</w:t>
              </w:r>
            </w:ins>
            <w:del w:id="38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1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3839965" w14:textId="69ABA7A8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del w:id="41" w:author="Greg Landry" w:date="2017-02-28T18:30:00Z">
              <w:r w:rsidR="001D5CFD" w:rsidDel="00316F7C">
                <w:rPr>
                  <w:color w:val="000000"/>
                  <w:sz w:val="16"/>
                  <w:szCs w:val="18"/>
                </w:rPr>
                <w:delText>BCM94343W</w:delText>
              </w:r>
            </w:del>
            <w:ins w:id="42" w:author="Greg Landry" w:date="2017-02-28T18:30:00Z">
              <w:r w:rsidR="00316F7C">
                <w:rPr>
                  <w:color w:val="000000"/>
                  <w:sz w:val="16"/>
                  <w:szCs w:val="18"/>
                </w:rPr>
                <w:t>BCM943907AEVAL1F</w:t>
              </w:r>
            </w:ins>
            <w:r w:rsidR="001D5CFD">
              <w:rPr>
                <w:color w:val="000000"/>
                <w:sz w:val="16"/>
                <w:szCs w:val="18"/>
              </w:rPr>
              <w:t>_</w:t>
            </w:r>
            <w:ins w:id="43" w:author="Greg Landry" w:date="2017-02-28T18:30:00Z">
              <w:r w:rsidR="00316F7C">
                <w:rPr>
                  <w:color w:val="000000"/>
                  <w:sz w:val="16"/>
                  <w:szCs w:val="18"/>
                </w:rPr>
                <w:t>WW101</w:t>
              </w:r>
            </w:ins>
            <w:del w:id="44" w:author="Greg Landry" w:date="2017-02-28T18:30:00Z">
              <w:r w:rsidR="001D5CFD" w:rsidDel="00316F7C">
                <w:rPr>
                  <w:color w:val="000000"/>
                  <w:sz w:val="16"/>
                  <w:szCs w:val="18"/>
                </w:rPr>
                <w:delText>AVN</w:delText>
              </w:r>
            </w:del>
            <w:r w:rsidR="001D5CFD">
              <w:rPr>
                <w:color w:val="000000"/>
                <w:sz w:val="16"/>
                <w:szCs w:val="18"/>
              </w:rPr>
              <w:t xml:space="preserve"> 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1858E7" w:rsidRPr="00A2689F" w:rsidDel="00316F7C" w14:paraId="36EB8B55" w14:textId="7D72929F" w:rsidTr="00316F7C">
        <w:trPr>
          <w:trHeight w:val="144"/>
          <w:jc w:val="center"/>
          <w:del w:id="45" w:author="Greg Landry" w:date="2017-02-28T18:31:00Z"/>
          <w:trPrChange w:id="46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7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BC31F10" w14:textId="794BCE31" w:rsidR="006D3E13" w:rsidRPr="00264538" w:rsidDel="00316F7C" w:rsidRDefault="006D3E13" w:rsidP="00253927">
            <w:pPr>
              <w:spacing w:after="0" w:line="240" w:lineRule="auto"/>
              <w:rPr>
                <w:del w:id="48" w:author="Greg Landry" w:date="2017-02-28T18:31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9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4DE7B9B" w14:textId="58EE32A2" w:rsidR="006D3E13" w:rsidRPr="00264538" w:rsidDel="00316F7C" w:rsidRDefault="006D3E13" w:rsidP="00253927">
            <w:pPr>
              <w:spacing w:after="0" w:line="240" w:lineRule="auto"/>
              <w:jc w:val="center"/>
              <w:rPr>
                <w:del w:id="50" w:author="Greg Landry" w:date="2017-02-28T18:31:00Z"/>
                <w:color w:val="000000"/>
                <w:sz w:val="16"/>
                <w:szCs w:val="18"/>
              </w:rPr>
            </w:pPr>
            <w:del w:id="51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52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78B6EDF" w14:textId="7892201B" w:rsidR="006D3E13" w:rsidRPr="00264538" w:rsidDel="00316F7C" w:rsidRDefault="006D3E13" w:rsidP="00253927">
            <w:pPr>
              <w:spacing w:after="0" w:line="240" w:lineRule="auto"/>
              <w:jc w:val="center"/>
              <w:rPr>
                <w:del w:id="53" w:author="Greg Landry" w:date="2017-02-28T18:31:00Z"/>
                <w:color w:val="000000"/>
                <w:sz w:val="16"/>
                <w:szCs w:val="18"/>
              </w:rPr>
            </w:pPr>
            <w:del w:id="54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55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921D8BE" w14:textId="6187A1AF" w:rsidR="006D3E13" w:rsidRPr="00264538" w:rsidDel="00316F7C" w:rsidRDefault="001858E7" w:rsidP="001858E7">
            <w:pPr>
              <w:spacing w:after="0" w:line="240" w:lineRule="auto"/>
              <w:jc w:val="center"/>
              <w:rPr>
                <w:del w:id="56" w:author="Greg Landry" w:date="2017-02-28T18:31:00Z"/>
                <w:color w:val="000000"/>
                <w:sz w:val="16"/>
                <w:szCs w:val="18"/>
              </w:rPr>
            </w:pPr>
            <w:del w:id="57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Basic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58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B29347C" w14:textId="1C18C60D" w:rsidR="006D3E13" w:rsidRPr="00264538" w:rsidDel="00316F7C" w:rsidRDefault="001858E7" w:rsidP="00253927">
            <w:pPr>
              <w:spacing w:after="0" w:line="240" w:lineRule="auto"/>
              <w:rPr>
                <w:del w:id="59" w:author="Greg Landry" w:date="2017-02-28T18:31:00Z"/>
                <w:color w:val="000000"/>
                <w:sz w:val="16"/>
                <w:szCs w:val="18"/>
              </w:rPr>
            </w:pPr>
            <w:del w:id="60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Setup a new project from a template</w:delText>
              </w:r>
            </w:del>
          </w:p>
        </w:tc>
      </w:tr>
      <w:tr w:rsidR="001858E7" w:rsidRPr="00A2689F" w14:paraId="0849BCB3" w14:textId="77777777" w:rsidTr="00316F7C">
        <w:trPr>
          <w:trHeight w:val="144"/>
          <w:jc w:val="center"/>
          <w:trPrChange w:id="61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62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63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DBCB6C7" w14:textId="164A4B3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64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65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8838E4E" w14:textId="4087A399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66" w:author="Greg Landry" w:date="2017-02-28T18:32:00Z">
              <w:r w:rsidR="00316F7C">
                <w:rPr>
                  <w:color w:val="000000"/>
                  <w:sz w:val="16"/>
                  <w:szCs w:val="18"/>
                </w:rPr>
                <w:t>2</w:t>
              </w:r>
            </w:ins>
            <w:del w:id="67" w:author="Greg Landry" w:date="2017-02-28T18:32:00Z">
              <w:r w:rsidDel="00316F7C">
                <w:rPr>
                  <w:color w:val="000000"/>
                  <w:sz w:val="16"/>
                  <w:szCs w:val="18"/>
                </w:rPr>
                <w:delText>3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68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69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1858E7" w:rsidRPr="00A2689F" w14:paraId="2F419F59" w14:textId="77777777" w:rsidTr="00316F7C">
        <w:trPr>
          <w:trHeight w:val="144"/>
          <w:jc w:val="center"/>
          <w:trPrChange w:id="70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71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72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C5CF320" w14:textId="3B3521BA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73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74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C60ECEB" w14:textId="2E9C03BE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75" w:author="Greg Landry" w:date="2017-02-28T18:32:00Z">
              <w:r w:rsidR="00316F7C">
                <w:rPr>
                  <w:color w:val="000000"/>
                  <w:sz w:val="16"/>
                  <w:szCs w:val="18"/>
                </w:rPr>
                <w:t>3</w:t>
              </w:r>
            </w:ins>
            <w:del w:id="76" w:author="Greg Landry" w:date="2017-02-28T18:32:00Z">
              <w:r w:rsidDel="00316F7C">
                <w:rPr>
                  <w:color w:val="000000"/>
                  <w:sz w:val="16"/>
                  <w:szCs w:val="18"/>
                </w:rPr>
                <w:delText>4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77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8E70005" w14:textId="74FEC429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78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  <w:ins w:id="79" w:author="Greg Landry" w:date="2017-02-28T18:31:00Z">
              <w:r w:rsidR="00316F7C"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8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7D6DA618" w14:textId="217760A3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del w:id="81" w:author="Greg Landry" w:date="2017-02-28T18:31:00Z">
              <w:r w:rsidDel="00316F7C">
                <w:rPr>
                  <w:color w:val="000000"/>
                  <w:sz w:val="16"/>
                  <w:szCs w:val="18"/>
                </w:rPr>
                <w:delText>Toggle a pin that isn’t pre-initialized</w:delText>
              </w:r>
            </w:del>
            <w:ins w:id="82" w:author="Greg Landry" w:date="2017-02-28T18:31:00Z">
              <w:r w:rsidR="00316F7C">
                <w:rPr>
                  <w:color w:val="000000"/>
                  <w:sz w:val="16"/>
                  <w:szCs w:val="18"/>
                </w:rPr>
                <w:t>Add debug printing</w:t>
              </w:r>
            </w:ins>
          </w:p>
        </w:tc>
      </w:tr>
      <w:tr w:rsidR="001858E7" w:rsidRPr="00A2689F" w14:paraId="3FF00159" w14:textId="77777777" w:rsidTr="00316F7C">
        <w:trPr>
          <w:trHeight w:val="144"/>
          <w:jc w:val="center"/>
          <w:trPrChange w:id="83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84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8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C2BB3A8" w14:textId="005BA9C0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86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87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2554B0B" w14:textId="32485DBA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88" w:author="Greg Landry" w:date="2017-02-28T18:32:00Z">
              <w:r w:rsidR="00316F7C">
                <w:rPr>
                  <w:color w:val="000000"/>
                  <w:sz w:val="16"/>
                  <w:szCs w:val="18"/>
                </w:rPr>
                <w:t>4</w:t>
              </w:r>
            </w:ins>
            <w:del w:id="89" w:author="Greg Landry" w:date="2017-02-28T18:32:00Z">
              <w:r w:rsidDel="00316F7C">
                <w:rPr>
                  <w:color w:val="000000"/>
                  <w:sz w:val="16"/>
                  <w:szCs w:val="18"/>
                </w:rPr>
                <w:delText>5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90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91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D2C94BA" w14:textId="2B65F99A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Read an </w:t>
            </w:r>
            <w:ins w:id="92" w:author="Greg Landry" w:date="2017-02-28T18:34:00Z">
              <w:r w:rsidR="00316F7C">
                <w:rPr>
                  <w:color w:val="000000"/>
                  <w:sz w:val="16"/>
                  <w:szCs w:val="18"/>
                </w:rPr>
                <w:t>i</w:t>
              </w:r>
            </w:ins>
            <w:del w:id="93" w:author="Greg Landry" w:date="2017-02-28T18:34:00Z">
              <w:r w:rsidDel="00316F7C">
                <w:rPr>
                  <w:color w:val="000000"/>
                  <w:sz w:val="16"/>
                  <w:szCs w:val="18"/>
                </w:rPr>
                <w:delText>i</w:delText>
              </w:r>
            </w:del>
            <w:r>
              <w:rPr>
                <w:color w:val="000000"/>
                <w:sz w:val="16"/>
                <w:szCs w:val="18"/>
              </w:rPr>
              <w:t xml:space="preserve">nput </w:t>
            </w:r>
            <w:ins w:id="94" w:author="Greg Landry" w:date="2017-02-28T18:34:00Z">
              <w:r w:rsidR="00316F7C">
                <w:rPr>
                  <w:color w:val="000000"/>
                  <w:sz w:val="16"/>
                  <w:szCs w:val="18"/>
                </w:rPr>
                <w:t>p</w:t>
              </w:r>
            </w:ins>
            <w:del w:id="95" w:author="Greg Landry" w:date="2017-02-28T18:34:00Z">
              <w:r w:rsidDel="00316F7C">
                <w:rPr>
                  <w:color w:val="000000"/>
                  <w:sz w:val="16"/>
                  <w:szCs w:val="18"/>
                </w:rPr>
                <w:delText>p</w:delText>
              </w:r>
            </w:del>
            <w:r>
              <w:rPr>
                <w:color w:val="000000"/>
                <w:sz w:val="16"/>
                <w:szCs w:val="18"/>
              </w:rPr>
              <w:t>in</w:t>
            </w:r>
          </w:p>
        </w:tc>
      </w:tr>
      <w:tr w:rsidR="001858E7" w:rsidRPr="00A2689F" w14:paraId="48BB5C53" w14:textId="77777777" w:rsidTr="00316F7C">
        <w:trPr>
          <w:trHeight w:val="144"/>
          <w:jc w:val="center"/>
          <w:trPrChange w:id="96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97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98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E24B57B" w14:textId="578BE1A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99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00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9BC6477" w14:textId="6BED1AF2" w:rsidR="006D3E13" w:rsidRPr="00264538" w:rsidRDefault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01" w:author="Greg Landry" w:date="2017-02-28T18:32:00Z">
              <w:r w:rsidDel="00316F7C">
                <w:rPr>
                  <w:color w:val="000000"/>
                  <w:sz w:val="16"/>
                  <w:szCs w:val="18"/>
                </w:rPr>
                <w:delText>06</w:delText>
              </w:r>
            </w:del>
            <w:ins w:id="102" w:author="Greg Landry" w:date="2017-02-28T18:32:00Z">
              <w:r w:rsidR="00316F7C">
                <w:rPr>
                  <w:color w:val="000000"/>
                  <w:sz w:val="16"/>
                  <w:szCs w:val="18"/>
                </w:rPr>
                <w:t>05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03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04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B6715F3" w14:textId="4B84B6A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Use a </w:t>
            </w:r>
            <w:ins w:id="105" w:author="Greg Landry" w:date="2017-02-28T18:34:00Z">
              <w:r w:rsidR="00316F7C">
                <w:rPr>
                  <w:color w:val="000000"/>
                  <w:sz w:val="16"/>
                  <w:szCs w:val="18"/>
                </w:rPr>
                <w:t>p</w:t>
              </w:r>
            </w:ins>
            <w:del w:id="106" w:author="Greg Landry" w:date="2017-02-28T18:34:00Z">
              <w:r w:rsidDel="00316F7C">
                <w:rPr>
                  <w:color w:val="000000"/>
                  <w:sz w:val="16"/>
                  <w:szCs w:val="18"/>
                </w:rPr>
                <w:delText>p</w:delText>
              </w:r>
            </w:del>
            <w:r>
              <w:rPr>
                <w:color w:val="000000"/>
                <w:sz w:val="16"/>
                <w:szCs w:val="18"/>
              </w:rPr>
              <w:t xml:space="preserve">in </w:t>
            </w:r>
            <w:ins w:id="107" w:author="Greg Landry" w:date="2017-02-28T18:34:00Z">
              <w:r w:rsidR="00316F7C">
                <w:rPr>
                  <w:color w:val="000000"/>
                  <w:sz w:val="16"/>
                  <w:szCs w:val="18"/>
                </w:rPr>
                <w:t>i</w:t>
              </w:r>
            </w:ins>
            <w:del w:id="108" w:author="Greg Landry" w:date="2017-02-28T18:34:00Z">
              <w:r w:rsidDel="00316F7C">
                <w:rPr>
                  <w:color w:val="000000"/>
                  <w:sz w:val="16"/>
                  <w:szCs w:val="18"/>
                </w:rPr>
                <w:delText>i</w:delText>
              </w:r>
            </w:del>
            <w:r>
              <w:rPr>
                <w:color w:val="000000"/>
                <w:sz w:val="16"/>
                <w:szCs w:val="18"/>
              </w:rPr>
              <w:t>nterrupt</w:t>
            </w:r>
          </w:p>
        </w:tc>
      </w:tr>
      <w:tr w:rsidR="00316F7C" w:rsidRPr="00A2689F" w14:paraId="5DAAC60B" w14:textId="77777777" w:rsidTr="00316F7C">
        <w:trPr>
          <w:trHeight w:val="144"/>
          <w:jc w:val="center"/>
          <w:ins w:id="109" w:author="Greg Landry" w:date="2017-02-28T18:32:00Z"/>
          <w:trPrChange w:id="110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11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ins w:id="112" w:author="Greg Landry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13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ins w:id="114" w:author="Greg Landry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15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E3F2979" w14:textId="719F649E" w:rsidR="00316F7C" w:rsidDel="00316F7C" w:rsidRDefault="00316F7C" w:rsidP="00316F7C">
            <w:pPr>
              <w:spacing w:after="0" w:line="240" w:lineRule="auto"/>
              <w:jc w:val="center"/>
              <w:rPr>
                <w:ins w:id="116" w:author="Greg Landry" w:date="2017-02-28T18:32:00Z"/>
                <w:color w:val="000000"/>
                <w:sz w:val="16"/>
                <w:szCs w:val="18"/>
              </w:rPr>
            </w:pPr>
            <w:ins w:id="117" w:author="Greg Landry" w:date="2017-02-28T18:32:00Z">
              <w:r>
                <w:rPr>
                  <w:color w:val="000000"/>
                  <w:sz w:val="16"/>
                  <w:szCs w:val="18"/>
                </w:rPr>
                <w:t>06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18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ins w:id="119" w:author="Greg Landry" w:date="2017-02-28T18:32:00Z"/>
                <w:color w:val="000000"/>
                <w:sz w:val="16"/>
                <w:szCs w:val="18"/>
              </w:rPr>
            </w:pPr>
            <w:ins w:id="120" w:author="Greg Landry" w:date="2017-02-28T18:32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21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AC0B349" w14:textId="1333366E" w:rsidR="00316F7C" w:rsidRDefault="00316F7C" w:rsidP="006D3E13">
            <w:pPr>
              <w:spacing w:after="0" w:line="240" w:lineRule="auto"/>
              <w:rPr>
                <w:ins w:id="122" w:author="Greg Landry" w:date="2017-02-28T18:32:00Z"/>
                <w:color w:val="000000"/>
                <w:sz w:val="16"/>
                <w:szCs w:val="18"/>
              </w:rPr>
            </w:pPr>
            <w:ins w:id="123" w:author="Greg Landry" w:date="2017-02-28T18:32:00Z">
              <w:r>
                <w:rPr>
                  <w:color w:val="000000"/>
                  <w:sz w:val="16"/>
                  <w:szCs w:val="18"/>
                </w:rPr>
                <w:t>Toggle I2C controlled LEDs</w:t>
              </w:r>
            </w:ins>
          </w:p>
        </w:tc>
      </w:tr>
      <w:tr w:rsidR="00316F7C" w:rsidRPr="00A2689F" w14:paraId="02F1BE51" w14:textId="77777777" w:rsidTr="00316F7C">
        <w:trPr>
          <w:trHeight w:val="144"/>
          <w:jc w:val="center"/>
          <w:ins w:id="124" w:author="Greg Landry" w:date="2017-02-28T18:32:00Z"/>
          <w:trPrChange w:id="125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26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ins w:id="127" w:author="Greg Landry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28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ins w:id="129" w:author="Greg Landry" w:date="2017-02-28T18:32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30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68905D5" w14:textId="2E9A3542" w:rsidR="00316F7C" w:rsidRDefault="00316F7C" w:rsidP="00316F7C">
            <w:pPr>
              <w:spacing w:after="0" w:line="240" w:lineRule="auto"/>
              <w:jc w:val="center"/>
              <w:rPr>
                <w:ins w:id="131" w:author="Greg Landry" w:date="2017-02-28T18:32:00Z"/>
                <w:color w:val="000000"/>
                <w:sz w:val="16"/>
                <w:szCs w:val="18"/>
              </w:rPr>
            </w:pPr>
            <w:ins w:id="132" w:author="Greg Landry" w:date="2017-02-28T18:33:00Z">
              <w:r>
                <w:rPr>
                  <w:color w:val="000000"/>
                  <w:sz w:val="16"/>
                  <w:szCs w:val="18"/>
                </w:rPr>
                <w:t>07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33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ins w:id="134" w:author="Greg Landry" w:date="2017-02-28T18:32:00Z"/>
                <w:color w:val="000000"/>
                <w:sz w:val="16"/>
                <w:szCs w:val="18"/>
              </w:rPr>
            </w:pPr>
            <w:ins w:id="135" w:author="Greg Landry" w:date="2017-02-28T18:33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36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93AE1B6" w14:textId="7BD07761" w:rsidR="00316F7C" w:rsidRDefault="00316F7C">
            <w:pPr>
              <w:spacing w:after="0" w:line="240" w:lineRule="auto"/>
              <w:rPr>
                <w:ins w:id="137" w:author="Greg Landry" w:date="2017-02-28T18:32:00Z"/>
                <w:color w:val="000000"/>
                <w:sz w:val="16"/>
                <w:szCs w:val="18"/>
              </w:rPr>
            </w:pPr>
            <w:ins w:id="138" w:author="Greg Landry" w:date="2017-02-28T18:33:00Z">
              <w:r>
                <w:rPr>
                  <w:color w:val="000000"/>
                  <w:sz w:val="16"/>
                  <w:szCs w:val="18"/>
                </w:rPr>
                <w:t>Read analog co-processor sensor values</w:t>
              </w:r>
            </w:ins>
            <w:ins w:id="139" w:author="Greg Landry" w:date="2017-02-28T18:34:00Z">
              <w:r>
                <w:rPr>
                  <w:color w:val="000000"/>
                  <w:sz w:val="16"/>
                  <w:szCs w:val="18"/>
                </w:rPr>
                <w:t xml:space="preserve"> over I2C</w:t>
              </w:r>
            </w:ins>
          </w:p>
        </w:tc>
      </w:tr>
      <w:tr w:rsidR="00316F7C" w:rsidRPr="00A2689F" w14:paraId="6D1E4ACC" w14:textId="77777777" w:rsidTr="00316F7C">
        <w:trPr>
          <w:trHeight w:val="144"/>
          <w:jc w:val="center"/>
          <w:ins w:id="140" w:author="Greg Landry" w:date="2017-02-28T18:35:00Z"/>
          <w:trPrChange w:id="141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42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ins w:id="143" w:author="Greg Landry" w:date="2017-02-28T18:35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44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ins w:id="145" w:author="Greg Landry" w:date="2017-02-28T18:35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46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209F88F" w14:textId="12DD360D" w:rsidR="00316F7C" w:rsidRDefault="00316F7C" w:rsidP="00316F7C">
            <w:pPr>
              <w:spacing w:after="0" w:line="240" w:lineRule="auto"/>
              <w:jc w:val="center"/>
              <w:rPr>
                <w:ins w:id="147" w:author="Greg Landry" w:date="2017-02-28T18:35:00Z"/>
                <w:color w:val="000000"/>
                <w:sz w:val="16"/>
                <w:szCs w:val="18"/>
              </w:rPr>
            </w:pPr>
            <w:ins w:id="148" w:author="Greg Landry" w:date="2017-02-28T18:35:00Z">
              <w:r>
                <w:rPr>
                  <w:color w:val="000000"/>
                  <w:sz w:val="16"/>
                  <w:szCs w:val="18"/>
                </w:rPr>
                <w:t>08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4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ins w:id="150" w:author="Greg Landry" w:date="2017-02-28T18:35:00Z"/>
                <w:color w:val="000000"/>
                <w:sz w:val="16"/>
                <w:szCs w:val="18"/>
              </w:rPr>
            </w:pPr>
            <w:ins w:id="151" w:author="Greg Landry" w:date="2017-02-28T18:35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52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5E89F239" w14:textId="4AAEDC10" w:rsidR="00316F7C" w:rsidRDefault="00316F7C" w:rsidP="00316F7C">
            <w:pPr>
              <w:spacing w:after="0" w:line="240" w:lineRule="auto"/>
              <w:rPr>
                <w:ins w:id="153" w:author="Greg Landry" w:date="2017-02-28T18:35:00Z"/>
                <w:color w:val="000000"/>
                <w:sz w:val="16"/>
                <w:szCs w:val="18"/>
              </w:rPr>
            </w:pPr>
            <w:ins w:id="154" w:author="Greg Landry" w:date="2017-02-28T18:35:00Z">
              <w:r>
                <w:rPr>
                  <w:color w:val="000000"/>
                  <w:sz w:val="16"/>
                  <w:szCs w:val="18"/>
                </w:rPr>
                <w:t>Probe the I2C bus for any attached devices</w:t>
              </w:r>
            </w:ins>
          </w:p>
        </w:tc>
      </w:tr>
      <w:tr w:rsidR="00316F7C" w:rsidRPr="00A2689F" w14:paraId="1CD8F4A9" w14:textId="77777777" w:rsidTr="00316F7C">
        <w:trPr>
          <w:trHeight w:val="144"/>
          <w:jc w:val="center"/>
          <w:trPrChange w:id="155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56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57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B02BB73" w14:textId="19E4300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58" w:author="Greg Landry" w:date="2017-03-01T14:13:00Z">
              <w:r w:rsidRPr="00093C7E"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59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68A5F95" w14:textId="4B6F40E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ins w:id="160" w:author="Greg Landry" w:date="2017-02-28T18:35:00Z">
              <w:r>
                <w:rPr>
                  <w:color w:val="000000"/>
                  <w:sz w:val="16"/>
                  <w:szCs w:val="18"/>
                </w:rPr>
                <w:t>9</w:t>
              </w:r>
            </w:ins>
            <w:del w:id="161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7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62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63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581B876" w14:textId="458C9FA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Adjust LED </w:t>
            </w:r>
            <w:ins w:id="164" w:author="Greg Landry" w:date="2017-02-28T18:35:00Z">
              <w:r>
                <w:rPr>
                  <w:color w:val="000000"/>
                  <w:sz w:val="16"/>
                  <w:szCs w:val="18"/>
                </w:rPr>
                <w:t>b</w:t>
              </w:r>
            </w:ins>
            <w:del w:id="165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b</w:delText>
              </w:r>
            </w:del>
            <w:r>
              <w:rPr>
                <w:color w:val="000000"/>
                <w:sz w:val="16"/>
                <w:szCs w:val="18"/>
              </w:rPr>
              <w:t>rightness</w:t>
            </w:r>
          </w:p>
        </w:tc>
      </w:tr>
      <w:tr w:rsidR="00316F7C" w:rsidRPr="00A2689F" w:rsidDel="00316F7C" w14:paraId="195585E1" w14:textId="088668AD" w:rsidTr="00316F7C">
        <w:trPr>
          <w:trHeight w:val="144"/>
          <w:jc w:val="center"/>
          <w:del w:id="166" w:author="Greg Landry" w:date="2017-02-28T18:36:00Z"/>
          <w:trPrChange w:id="167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68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A2EC4B8" w14:textId="3D61439F" w:rsidR="00316F7C" w:rsidRPr="00264538" w:rsidDel="00316F7C" w:rsidRDefault="00316F7C" w:rsidP="00316F7C">
            <w:pPr>
              <w:spacing w:after="0" w:line="240" w:lineRule="auto"/>
              <w:rPr>
                <w:del w:id="169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70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359A429" w14:textId="658C1E88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71" w:author="Greg Landry" w:date="2017-02-28T18:36:00Z"/>
                <w:color w:val="000000"/>
                <w:sz w:val="16"/>
                <w:szCs w:val="18"/>
              </w:rPr>
            </w:pPr>
            <w:del w:id="172" w:author="Greg Landry" w:date="2017-02-28T18:36:00Z">
              <w:r w:rsidRPr="00093C7E"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PrChange w:id="173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</w:tcPr>
            </w:tcPrChange>
          </w:tcPr>
          <w:p w14:paraId="7F3DB210" w14:textId="747BBAE6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74" w:author="Greg Landry" w:date="2017-02-28T18:36:00Z"/>
                <w:color w:val="000000"/>
                <w:sz w:val="16"/>
                <w:szCs w:val="18"/>
              </w:rPr>
            </w:pPr>
            <w:del w:id="175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08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76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10D9BE0" w14:textId="1B3B6135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177" w:author="Greg Landry" w:date="2017-02-28T18:36:00Z"/>
                <w:color w:val="000000"/>
                <w:sz w:val="16"/>
                <w:szCs w:val="18"/>
              </w:rPr>
            </w:pPr>
            <w:del w:id="178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Basic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79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FC577E4" w14:textId="1C2AD2DB" w:rsidR="00316F7C" w:rsidDel="00316F7C" w:rsidRDefault="00316F7C" w:rsidP="00316F7C">
            <w:pPr>
              <w:spacing w:after="0" w:line="240" w:lineRule="auto"/>
              <w:rPr>
                <w:del w:id="180" w:author="Greg Landry" w:date="2017-02-28T18:36:00Z"/>
                <w:color w:val="000000"/>
                <w:sz w:val="16"/>
                <w:szCs w:val="18"/>
              </w:rPr>
            </w:pPr>
            <w:del w:id="181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Read ambient light sensor using the ADC</w:delText>
              </w:r>
            </w:del>
          </w:p>
          <w:p w14:paraId="7CE50D3D" w14:textId="24B6812D" w:rsidR="00316F7C" w:rsidRPr="00264538" w:rsidDel="00316F7C" w:rsidRDefault="00316F7C" w:rsidP="00316F7C">
            <w:pPr>
              <w:spacing w:after="0" w:line="240" w:lineRule="auto"/>
              <w:rPr>
                <w:del w:id="182" w:author="Greg Landry" w:date="2017-02-28T18:36:00Z"/>
                <w:color w:val="000000"/>
                <w:sz w:val="16"/>
                <w:szCs w:val="18"/>
              </w:rPr>
            </w:pPr>
            <w:del w:id="183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Use debug printing functions</w:delText>
              </w:r>
            </w:del>
          </w:p>
        </w:tc>
      </w:tr>
      <w:tr w:rsidR="00316F7C" w:rsidRPr="00A2689F" w14:paraId="5C519250" w14:textId="77777777" w:rsidTr="00316F7C">
        <w:trPr>
          <w:trHeight w:val="144"/>
          <w:jc w:val="center"/>
          <w:trPrChange w:id="184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85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86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A706A8D" w14:textId="6213755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187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188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2EAC77B" w14:textId="7B1E32E4" w:rsidR="00316F7C" w:rsidRPr="00264538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ins w:id="189" w:author="Greg Landry" w:date="2017-03-16T06:44:00Z">
              <w:r>
                <w:rPr>
                  <w:color w:val="000000"/>
                  <w:sz w:val="16"/>
                  <w:szCs w:val="18"/>
                </w:rPr>
                <w:t>10</w:t>
              </w:r>
            </w:ins>
            <w:del w:id="190" w:author="Greg Landry" w:date="2017-03-16T06:44:00Z">
              <w:r w:rsidR="00316F7C" w:rsidDel="0081695E">
                <w:rPr>
                  <w:color w:val="000000"/>
                  <w:sz w:val="16"/>
                  <w:szCs w:val="18"/>
                </w:rPr>
                <w:delText>09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191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192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3F37601" w14:textId="6378485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Write data using the standard UART functions</w:t>
            </w:r>
          </w:p>
        </w:tc>
      </w:tr>
      <w:tr w:rsidR="0081695E" w:rsidRPr="00A2689F" w14:paraId="32068B73" w14:textId="77777777" w:rsidTr="00316F7C">
        <w:trPr>
          <w:trHeight w:val="144"/>
          <w:jc w:val="center"/>
          <w:ins w:id="193" w:author="Greg Landry" w:date="2017-03-16T06:44:00Z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BBD0C8" w14:textId="77777777" w:rsidR="0081695E" w:rsidRPr="00264538" w:rsidRDefault="0081695E" w:rsidP="00316F7C">
            <w:pPr>
              <w:spacing w:after="0" w:line="240" w:lineRule="auto"/>
              <w:rPr>
                <w:ins w:id="194" w:author="Greg Landry" w:date="2017-03-16T06:44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57B00" w14:textId="77777777" w:rsidR="0081695E" w:rsidDel="000E464C" w:rsidRDefault="0081695E" w:rsidP="00316F7C">
            <w:pPr>
              <w:spacing w:after="0" w:line="240" w:lineRule="auto"/>
              <w:jc w:val="center"/>
              <w:rPr>
                <w:ins w:id="195" w:author="Greg Landry" w:date="2017-03-16T06:44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8C69AB" w14:textId="40208DB9" w:rsidR="0081695E" w:rsidRDefault="0081695E" w:rsidP="00316F7C">
            <w:pPr>
              <w:spacing w:after="0" w:line="240" w:lineRule="auto"/>
              <w:jc w:val="center"/>
              <w:rPr>
                <w:ins w:id="196" w:author="Greg Landry" w:date="2017-03-16T06:44:00Z"/>
                <w:color w:val="000000"/>
                <w:sz w:val="16"/>
                <w:szCs w:val="18"/>
              </w:rPr>
            </w:pPr>
            <w:ins w:id="197" w:author="Greg Landry" w:date="2017-03-16T06:44:00Z">
              <w:r>
                <w:rPr>
                  <w:color w:val="000000"/>
                  <w:sz w:val="16"/>
                  <w:szCs w:val="18"/>
                </w:rPr>
                <w:t>11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EA794" w14:textId="3BE9CEF8" w:rsidR="0081695E" w:rsidRDefault="0081695E" w:rsidP="00316F7C">
            <w:pPr>
              <w:spacing w:after="0" w:line="240" w:lineRule="auto"/>
              <w:jc w:val="center"/>
              <w:rPr>
                <w:ins w:id="198" w:author="Greg Landry" w:date="2017-03-16T06:44:00Z"/>
                <w:color w:val="000000"/>
                <w:sz w:val="16"/>
                <w:szCs w:val="18"/>
              </w:rPr>
            </w:pPr>
            <w:ins w:id="199" w:author="Greg Landry" w:date="2017-03-16T06:44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A62B" w14:textId="13B5D4FE" w:rsidR="0081695E" w:rsidRDefault="0081695E" w:rsidP="00316F7C">
            <w:pPr>
              <w:spacing w:after="0" w:line="240" w:lineRule="auto"/>
              <w:rPr>
                <w:ins w:id="200" w:author="Greg Landry" w:date="2017-03-16T06:44:00Z"/>
                <w:color w:val="000000"/>
                <w:sz w:val="16"/>
                <w:szCs w:val="18"/>
              </w:rPr>
            </w:pPr>
            <w:ins w:id="201" w:author="Greg Landry" w:date="2017-03-16T06:44:00Z">
              <w:r>
                <w:rPr>
                  <w:color w:val="000000"/>
                  <w:sz w:val="16"/>
                  <w:szCs w:val="18"/>
                </w:rPr>
                <w:t>Read a value using the standard UART functions</w:t>
              </w:r>
            </w:ins>
          </w:p>
        </w:tc>
      </w:tr>
      <w:tr w:rsidR="00316F7C" w:rsidRPr="00A2689F" w:rsidDel="00316F7C" w14:paraId="7A932116" w14:textId="4F06DB7F" w:rsidTr="00316F7C">
        <w:trPr>
          <w:trHeight w:val="144"/>
          <w:jc w:val="center"/>
          <w:del w:id="202" w:author="Greg Landry" w:date="2017-02-28T18:36:00Z"/>
          <w:trPrChange w:id="203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04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066DB95" w14:textId="276A79B5" w:rsidR="00316F7C" w:rsidRPr="00264538" w:rsidDel="00316F7C" w:rsidRDefault="00316F7C" w:rsidP="00316F7C">
            <w:pPr>
              <w:spacing w:after="0" w:line="240" w:lineRule="auto"/>
              <w:rPr>
                <w:del w:id="205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06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DA96173" w14:textId="3C22B3AD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07" w:author="Greg Landry" w:date="2017-02-28T18:36:00Z"/>
                <w:color w:val="000000"/>
                <w:sz w:val="16"/>
                <w:szCs w:val="18"/>
              </w:rPr>
            </w:pPr>
            <w:del w:id="208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09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502B8C6" w14:textId="1BD00D12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10" w:author="Greg Landry" w:date="2017-02-28T18:36:00Z"/>
                <w:color w:val="000000"/>
                <w:sz w:val="16"/>
                <w:szCs w:val="18"/>
              </w:rPr>
            </w:pPr>
            <w:del w:id="211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10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12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AB69509" w14:textId="5BE7CC2F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13" w:author="Greg Landry" w:date="2017-02-28T18:36:00Z"/>
                <w:color w:val="000000"/>
                <w:sz w:val="16"/>
                <w:szCs w:val="18"/>
              </w:rPr>
            </w:pPr>
            <w:del w:id="214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15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4774F03" w14:textId="6607A9B8" w:rsidR="00316F7C" w:rsidRPr="00264538" w:rsidDel="00316F7C" w:rsidRDefault="00316F7C" w:rsidP="00316F7C">
            <w:pPr>
              <w:spacing w:after="0" w:line="240" w:lineRule="auto"/>
              <w:rPr>
                <w:del w:id="216" w:author="Greg Landry" w:date="2017-02-28T18:36:00Z"/>
                <w:color w:val="000000"/>
                <w:sz w:val="16"/>
                <w:szCs w:val="18"/>
              </w:rPr>
            </w:pPr>
            <w:del w:id="217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Read data using the standard UART functions</w:delText>
              </w:r>
            </w:del>
          </w:p>
        </w:tc>
      </w:tr>
      <w:tr w:rsidR="00316F7C" w:rsidRPr="00A2689F" w:rsidDel="00316F7C" w14:paraId="7BAD51CF" w14:textId="78737A4E" w:rsidTr="00316F7C">
        <w:trPr>
          <w:trHeight w:val="144"/>
          <w:jc w:val="center"/>
          <w:del w:id="218" w:author="Greg Landry" w:date="2017-02-28T18:36:00Z"/>
          <w:trPrChange w:id="219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20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9694080" w14:textId="551F874E" w:rsidR="00316F7C" w:rsidRPr="00264538" w:rsidDel="00316F7C" w:rsidRDefault="00316F7C" w:rsidP="00316F7C">
            <w:pPr>
              <w:spacing w:after="0" w:line="240" w:lineRule="auto"/>
              <w:rPr>
                <w:del w:id="221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22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05779C1" w14:textId="6C6A1694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23" w:author="Greg Landry" w:date="2017-02-28T18:36:00Z"/>
                <w:color w:val="000000"/>
                <w:sz w:val="16"/>
                <w:szCs w:val="18"/>
              </w:rPr>
            </w:pPr>
            <w:del w:id="224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25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5DC63E9" w14:textId="08EED4EA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26" w:author="Greg Landry" w:date="2017-02-28T18:36:00Z"/>
                <w:color w:val="000000"/>
                <w:sz w:val="16"/>
                <w:szCs w:val="18"/>
              </w:rPr>
            </w:pPr>
            <w:del w:id="227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11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28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C69795C" w14:textId="1446B279" w:rsidR="00316F7C" w:rsidDel="00316F7C" w:rsidRDefault="00316F7C" w:rsidP="00316F7C">
            <w:pPr>
              <w:spacing w:after="0" w:line="240" w:lineRule="auto"/>
              <w:jc w:val="center"/>
              <w:rPr>
                <w:del w:id="229" w:author="Greg Landry" w:date="2017-02-28T18:36:00Z"/>
                <w:color w:val="000000"/>
                <w:sz w:val="16"/>
                <w:szCs w:val="18"/>
              </w:rPr>
            </w:pPr>
            <w:del w:id="230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31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02F1D3C4" w14:textId="7472F024" w:rsidR="00316F7C" w:rsidDel="00316F7C" w:rsidRDefault="00316F7C" w:rsidP="00316F7C">
            <w:pPr>
              <w:spacing w:after="0" w:line="240" w:lineRule="auto"/>
              <w:rPr>
                <w:del w:id="232" w:author="Greg Landry" w:date="2017-02-28T18:36:00Z"/>
                <w:color w:val="000000"/>
                <w:sz w:val="16"/>
                <w:szCs w:val="18"/>
              </w:rPr>
            </w:pPr>
            <w:del w:id="233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Use an I2C master to write data to the shield</w:delText>
              </w:r>
            </w:del>
          </w:p>
        </w:tc>
      </w:tr>
      <w:tr w:rsidR="00316F7C" w:rsidRPr="00A2689F" w:rsidDel="00316F7C" w14:paraId="40AB03E4" w14:textId="3BFDFD38" w:rsidTr="00316F7C">
        <w:trPr>
          <w:trHeight w:val="144"/>
          <w:jc w:val="center"/>
          <w:del w:id="234" w:author="Greg Landry" w:date="2017-02-28T18:36:00Z"/>
          <w:trPrChange w:id="235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36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3285DB9" w14:textId="0127EB77" w:rsidR="00316F7C" w:rsidRPr="00264538" w:rsidDel="00316F7C" w:rsidRDefault="00316F7C" w:rsidP="00316F7C">
            <w:pPr>
              <w:spacing w:after="0" w:line="240" w:lineRule="auto"/>
              <w:rPr>
                <w:del w:id="237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38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BBBDE88" w14:textId="325FE6C6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39" w:author="Greg Landry" w:date="2017-02-28T18:36:00Z"/>
                <w:color w:val="000000"/>
                <w:sz w:val="16"/>
                <w:szCs w:val="18"/>
              </w:rPr>
            </w:pPr>
            <w:del w:id="240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41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EA04EDB" w14:textId="3CC7C600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42" w:author="Greg Landry" w:date="2017-02-28T18:36:00Z"/>
                <w:color w:val="000000"/>
                <w:sz w:val="16"/>
                <w:szCs w:val="18"/>
              </w:rPr>
            </w:pPr>
            <w:del w:id="243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12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44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BDBD6DB" w14:textId="43D4BA48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45" w:author="Greg Landry" w:date="2017-02-28T18:36:00Z"/>
                <w:color w:val="000000"/>
                <w:sz w:val="16"/>
                <w:szCs w:val="18"/>
              </w:rPr>
            </w:pPr>
            <w:del w:id="246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47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6FE20CA" w14:textId="0B224000" w:rsidR="00316F7C" w:rsidRPr="00264538" w:rsidDel="00316F7C" w:rsidRDefault="00316F7C" w:rsidP="00316F7C">
            <w:pPr>
              <w:spacing w:after="0" w:line="240" w:lineRule="auto"/>
              <w:rPr>
                <w:del w:id="248" w:author="Greg Landry" w:date="2017-02-28T18:36:00Z"/>
                <w:color w:val="000000"/>
                <w:sz w:val="16"/>
                <w:szCs w:val="18"/>
              </w:rPr>
            </w:pPr>
            <w:del w:id="249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Use an I2C master to read sensor data from the shield</w:delText>
              </w:r>
            </w:del>
          </w:p>
        </w:tc>
      </w:tr>
      <w:tr w:rsidR="00316F7C" w:rsidRPr="00A2689F" w:rsidDel="00316F7C" w14:paraId="09064BDE" w14:textId="70EE36E3" w:rsidTr="00316F7C">
        <w:trPr>
          <w:trHeight w:val="144"/>
          <w:jc w:val="center"/>
          <w:del w:id="250" w:author="Greg Landry" w:date="2017-02-28T18:36:00Z"/>
          <w:trPrChange w:id="251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52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BC10B54" w14:textId="19E8102F" w:rsidR="00316F7C" w:rsidRPr="00264538" w:rsidDel="00316F7C" w:rsidRDefault="00316F7C" w:rsidP="00316F7C">
            <w:pPr>
              <w:spacing w:after="0" w:line="240" w:lineRule="auto"/>
              <w:rPr>
                <w:del w:id="253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54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D4FA237" w14:textId="76C18F72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55" w:author="Greg Landry" w:date="2017-02-28T18:36:00Z"/>
                <w:color w:val="000000"/>
                <w:sz w:val="16"/>
                <w:szCs w:val="18"/>
              </w:rPr>
            </w:pPr>
            <w:del w:id="256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57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7DC9CFD" w14:textId="7AA90757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58" w:author="Greg Landry" w:date="2017-02-28T18:36:00Z"/>
                <w:color w:val="000000"/>
                <w:sz w:val="16"/>
                <w:szCs w:val="18"/>
              </w:rPr>
            </w:pPr>
            <w:del w:id="259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13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60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AB3A885" w14:textId="418B896B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61" w:author="Greg Landry" w:date="2017-02-28T18:36:00Z"/>
                <w:color w:val="000000"/>
                <w:sz w:val="16"/>
                <w:szCs w:val="18"/>
              </w:rPr>
            </w:pPr>
            <w:del w:id="262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63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57F58F9" w14:textId="2123AE9B" w:rsidR="00316F7C" w:rsidRPr="00264538" w:rsidDel="00316F7C" w:rsidRDefault="00316F7C" w:rsidP="00316F7C">
            <w:pPr>
              <w:spacing w:after="0" w:line="240" w:lineRule="auto"/>
              <w:rPr>
                <w:del w:id="264" w:author="Greg Landry" w:date="2017-02-28T18:36:00Z"/>
                <w:color w:val="000000"/>
                <w:sz w:val="16"/>
                <w:szCs w:val="18"/>
              </w:rPr>
            </w:pPr>
            <w:del w:id="265" w:author="Greg Landry" w:date="2017-02-28T18:35:00Z">
              <w:r w:rsidDel="00316F7C">
                <w:rPr>
                  <w:color w:val="000000"/>
                  <w:sz w:val="16"/>
                  <w:szCs w:val="18"/>
                </w:rPr>
                <w:delText>Probe the I2C bus for any attached devices</w:delText>
              </w:r>
            </w:del>
          </w:p>
        </w:tc>
      </w:tr>
      <w:tr w:rsidR="00316F7C" w:rsidRPr="00A2689F" w:rsidDel="00316F7C" w14:paraId="3E48FF46" w14:textId="1831FE91" w:rsidTr="00316F7C">
        <w:trPr>
          <w:trHeight w:val="144"/>
          <w:jc w:val="center"/>
          <w:del w:id="266" w:author="Greg Landry" w:date="2017-02-28T18:36:00Z"/>
          <w:trPrChange w:id="267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68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1992CB5" w14:textId="7DBCA6B6" w:rsidR="00316F7C" w:rsidRPr="00264538" w:rsidDel="00316F7C" w:rsidRDefault="00316F7C" w:rsidP="00316F7C">
            <w:pPr>
              <w:spacing w:after="0" w:line="240" w:lineRule="auto"/>
              <w:rPr>
                <w:del w:id="269" w:author="Greg Landry" w:date="2017-02-28T18:36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70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3D7E391" w14:textId="4A7ABA2D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71" w:author="Greg Landry" w:date="2017-02-28T18:36:00Z"/>
                <w:color w:val="000000"/>
                <w:sz w:val="16"/>
                <w:szCs w:val="18"/>
              </w:rPr>
            </w:pPr>
            <w:del w:id="272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02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73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C550A45" w14:textId="37281153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74" w:author="Greg Landry" w:date="2017-02-28T18:36:00Z"/>
                <w:color w:val="000000"/>
                <w:sz w:val="16"/>
                <w:szCs w:val="18"/>
              </w:rPr>
            </w:pPr>
            <w:del w:id="275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14</w:delText>
              </w:r>
            </w:del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76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A90A8DB" w14:textId="43A87D90" w:rsidR="00316F7C" w:rsidRPr="00264538" w:rsidDel="00316F7C" w:rsidRDefault="00316F7C" w:rsidP="00316F7C">
            <w:pPr>
              <w:spacing w:after="0" w:line="240" w:lineRule="auto"/>
              <w:jc w:val="center"/>
              <w:rPr>
                <w:del w:id="277" w:author="Greg Landry" w:date="2017-02-28T18:36:00Z"/>
                <w:color w:val="000000"/>
                <w:sz w:val="16"/>
                <w:szCs w:val="18"/>
              </w:rPr>
            </w:pPr>
            <w:del w:id="278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Advanced</w:delText>
              </w:r>
            </w:del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79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577F632" w14:textId="571D4020" w:rsidR="00316F7C" w:rsidRPr="00264538" w:rsidDel="00316F7C" w:rsidRDefault="00316F7C" w:rsidP="00316F7C">
            <w:pPr>
              <w:spacing w:after="0" w:line="240" w:lineRule="auto"/>
              <w:rPr>
                <w:del w:id="280" w:author="Greg Landry" w:date="2017-02-28T18:36:00Z"/>
                <w:color w:val="000000"/>
                <w:sz w:val="16"/>
                <w:szCs w:val="18"/>
              </w:rPr>
            </w:pPr>
            <w:del w:id="281" w:author="Greg Landry" w:date="2017-02-28T18:36:00Z">
              <w:r w:rsidDel="00316F7C">
                <w:rPr>
                  <w:color w:val="000000"/>
                  <w:sz w:val="16"/>
                  <w:szCs w:val="18"/>
                </w:rPr>
                <w:delText>Make/modify platform files for the shield</w:delText>
              </w:r>
            </w:del>
          </w:p>
        </w:tc>
      </w:tr>
      <w:tr w:rsidR="00316F7C" w:rsidRPr="00A2689F" w14:paraId="52DD9966" w14:textId="77777777" w:rsidTr="00316F7C">
        <w:trPr>
          <w:trHeight w:val="144"/>
          <w:jc w:val="center"/>
          <w:trPrChange w:id="282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83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175FD6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84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9651F4B" w14:textId="239E447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85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687B54E" w14:textId="09B55E0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86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02A32A" w14:textId="21E002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87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4F435D75" w14:textId="5F70591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an LED blink thread</w:t>
            </w:r>
          </w:p>
        </w:tc>
      </w:tr>
      <w:tr w:rsidR="00316F7C" w:rsidRPr="00A2689F" w14:paraId="7030AC5B" w14:textId="77777777" w:rsidTr="00316F7C">
        <w:trPr>
          <w:trHeight w:val="144"/>
          <w:jc w:val="center"/>
          <w:trPrChange w:id="288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89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A52B6D9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90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020E88E" w14:textId="1F88E9D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91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92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23D5FAC" w14:textId="0DE5E3E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93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7E5E5FD" w14:textId="29D1E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294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378C3635" w14:textId="0ED83C9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semaphore</w:t>
            </w:r>
          </w:p>
        </w:tc>
      </w:tr>
      <w:tr w:rsidR="00316F7C" w:rsidRPr="00A2689F" w14:paraId="7DA4F931" w14:textId="77777777" w:rsidTr="00316F7C">
        <w:trPr>
          <w:trHeight w:val="144"/>
          <w:jc w:val="center"/>
          <w:trPrChange w:id="295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96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651213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297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F3D692F" w14:textId="62808EA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298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299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173DBB9" w14:textId="4763E95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00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456B3DA" w14:textId="3E5A6A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01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4C13083" w14:textId="3BCF484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MUTEX</w:t>
            </w:r>
          </w:p>
        </w:tc>
      </w:tr>
      <w:tr w:rsidR="00316F7C" w:rsidRPr="00A2689F" w14:paraId="33675AC1" w14:textId="77777777" w:rsidTr="00316F7C">
        <w:trPr>
          <w:trHeight w:val="144"/>
          <w:jc w:val="center"/>
          <w:trPrChange w:id="302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03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CF8BCF8" w14:textId="567E178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04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799E33B" w14:textId="78EDDF4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05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06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D764CCA" w14:textId="2D0C71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07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197FD92" w14:textId="2DB2524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08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E6C9AEE" w14:textId="189992E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Queue</w:t>
            </w:r>
          </w:p>
        </w:tc>
      </w:tr>
      <w:tr w:rsidR="00316F7C" w:rsidRPr="00A2689F" w14:paraId="14C0DE19" w14:textId="77777777" w:rsidTr="00316F7C">
        <w:trPr>
          <w:trHeight w:val="144"/>
          <w:jc w:val="center"/>
          <w:trPrChange w:id="309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10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F11645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11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52881FC" w14:textId="589AB61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12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03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13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9427F31" w14:textId="5172A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14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C0D2C71" w14:textId="69B8785E" w:rsidR="00316F7C" w:rsidRPr="00264538" w:rsidRDefault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  <w:pPrChange w:id="315" w:author="Greg Landry" w:date="2017-02-28T18:36:00Z">
                <w:pPr>
                  <w:spacing w:after="0" w:line="240" w:lineRule="auto"/>
                </w:pPr>
              </w:pPrChange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16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0716801A" w14:textId="56A548CF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Timer</w:t>
            </w:r>
          </w:p>
        </w:tc>
      </w:tr>
      <w:tr w:rsidR="00AD0498" w:rsidRPr="00A2689F" w14:paraId="57DBFA39" w14:textId="77777777" w:rsidTr="00316F7C">
        <w:trPr>
          <w:trHeight w:val="144"/>
          <w:jc w:val="center"/>
          <w:ins w:id="317" w:author="Greg Landry" w:date="2017-03-01T11:04:00Z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FAF14D" w14:textId="77777777" w:rsidR="00AD0498" w:rsidRPr="00264538" w:rsidRDefault="00AD0498" w:rsidP="00316F7C">
            <w:pPr>
              <w:spacing w:after="0" w:line="240" w:lineRule="auto"/>
              <w:rPr>
                <w:ins w:id="318" w:author="Greg Landry" w:date="2017-03-01T11:04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7F469" w14:textId="4248D617" w:rsidR="00AD0498" w:rsidRDefault="00AD0498" w:rsidP="00316F7C">
            <w:pPr>
              <w:spacing w:after="0" w:line="240" w:lineRule="auto"/>
              <w:jc w:val="center"/>
              <w:rPr>
                <w:ins w:id="319" w:author="Greg Landry" w:date="2017-03-01T11:04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382707" w14:textId="073693FA" w:rsidR="00AD0498" w:rsidRDefault="00AD0498" w:rsidP="00316F7C">
            <w:pPr>
              <w:spacing w:after="0" w:line="240" w:lineRule="auto"/>
              <w:jc w:val="center"/>
              <w:rPr>
                <w:ins w:id="320" w:author="Greg Landry" w:date="2017-03-01T11:04:00Z"/>
                <w:color w:val="000000"/>
                <w:sz w:val="16"/>
                <w:szCs w:val="18"/>
              </w:rPr>
            </w:pPr>
            <w:ins w:id="321" w:author="Greg Landry" w:date="2017-03-01T11:04:00Z">
              <w:r>
                <w:rPr>
                  <w:color w:val="000000"/>
                  <w:sz w:val="16"/>
                  <w:szCs w:val="18"/>
                </w:rPr>
                <w:t>06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3E0AF0" w14:textId="53D78AC7" w:rsidR="00AD0498" w:rsidRDefault="00AD0498">
            <w:pPr>
              <w:spacing w:after="0" w:line="240" w:lineRule="auto"/>
              <w:jc w:val="center"/>
              <w:rPr>
                <w:ins w:id="322" w:author="Greg Landry" w:date="2017-03-01T11:04:00Z"/>
                <w:color w:val="000000"/>
                <w:sz w:val="16"/>
                <w:szCs w:val="18"/>
              </w:rPr>
            </w:pPr>
            <w:ins w:id="323" w:author="Greg Landry" w:date="2017-03-01T11:04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67966" w14:textId="0EF3CD89" w:rsidR="00AD0498" w:rsidRDefault="00AD0498" w:rsidP="00316F7C">
            <w:pPr>
              <w:spacing w:after="0" w:line="240" w:lineRule="auto"/>
              <w:rPr>
                <w:ins w:id="324" w:author="Greg Landry" w:date="2017-03-01T11:04:00Z"/>
                <w:color w:val="000000"/>
                <w:sz w:val="16"/>
                <w:szCs w:val="18"/>
              </w:rPr>
            </w:pPr>
            <w:ins w:id="325" w:author="Greg Landry" w:date="2017-03-01T11:04:00Z">
              <w:r>
                <w:rPr>
                  <w:color w:val="000000"/>
                  <w:sz w:val="16"/>
                  <w:szCs w:val="18"/>
                </w:rPr>
                <w:t>Setup and Run the Debugger</w:t>
              </w:r>
            </w:ins>
          </w:p>
        </w:tc>
      </w:tr>
      <w:tr w:rsidR="00E41466" w:rsidRPr="00A2689F" w14:paraId="138226FC" w14:textId="77777777" w:rsidTr="00316F7C">
        <w:trPr>
          <w:trHeight w:val="144"/>
          <w:jc w:val="center"/>
          <w:ins w:id="326" w:author="Greg Landry" w:date="2017-03-01T11:05:00Z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E41466" w:rsidRPr="00264538" w:rsidRDefault="00E41466" w:rsidP="00316F7C">
            <w:pPr>
              <w:spacing w:after="0" w:line="240" w:lineRule="auto"/>
              <w:rPr>
                <w:ins w:id="327" w:author="Greg Landry" w:date="2017-03-01T11:05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3EEB3F14" w:rsidR="00E41466" w:rsidRDefault="00E41466" w:rsidP="00316F7C">
            <w:pPr>
              <w:spacing w:after="0" w:line="240" w:lineRule="auto"/>
              <w:jc w:val="center"/>
              <w:rPr>
                <w:ins w:id="328" w:author="Greg Landry" w:date="2017-03-01T11:05:00Z"/>
                <w:color w:val="000000"/>
                <w:sz w:val="16"/>
                <w:szCs w:val="18"/>
              </w:rPr>
            </w:pPr>
            <w:ins w:id="329" w:author="Greg Landry" w:date="2017-03-01T11:05:00Z">
              <w:r>
                <w:rPr>
                  <w:color w:val="000000"/>
                  <w:sz w:val="16"/>
                  <w:szCs w:val="18"/>
                </w:rPr>
                <w:t>04 (Library)</w:t>
              </w:r>
            </w:ins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61DFC745" w:rsidR="00E41466" w:rsidRDefault="00E41466" w:rsidP="00316F7C">
            <w:pPr>
              <w:spacing w:after="0" w:line="240" w:lineRule="auto"/>
              <w:jc w:val="center"/>
              <w:rPr>
                <w:ins w:id="330" w:author="Greg Landry" w:date="2017-03-01T11:05:00Z"/>
                <w:color w:val="000000"/>
                <w:sz w:val="16"/>
                <w:szCs w:val="18"/>
              </w:rPr>
            </w:pPr>
            <w:ins w:id="331" w:author="Greg Landry" w:date="2017-03-01T11:05:00Z">
              <w:r>
                <w:rPr>
                  <w:color w:val="000000"/>
                  <w:sz w:val="16"/>
                  <w:szCs w:val="18"/>
                </w:rPr>
                <w:t>01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E41466" w:rsidRDefault="00E41466">
            <w:pPr>
              <w:spacing w:after="0" w:line="240" w:lineRule="auto"/>
              <w:jc w:val="center"/>
              <w:rPr>
                <w:ins w:id="332" w:author="Greg Landry" w:date="2017-03-01T11:05:00Z"/>
                <w:color w:val="000000"/>
                <w:sz w:val="16"/>
                <w:szCs w:val="18"/>
              </w:rPr>
            </w:pPr>
            <w:ins w:id="333" w:author="Greg Landry" w:date="2017-03-01T11:05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6B1FCF47" w:rsidR="00E41466" w:rsidRDefault="004959B2" w:rsidP="00316F7C">
            <w:pPr>
              <w:spacing w:after="0" w:line="240" w:lineRule="auto"/>
              <w:rPr>
                <w:ins w:id="334" w:author="Greg Landry" w:date="2017-03-01T11:05:00Z"/>
                <w:color w:val="000000"/>
                <w:sz w:val="16"/>
                <w:szCs w:val="18"/>
              </w:rPr>
            </w:pPr>
            <w:ins w:id="335" w:author="Greg Landry" w:date="2017-03-01T11:39:00Z">
              <w:r>
                <w:rPr>
                  <w:color w:val="000000"/>
                  <w:sz w:val="16"/>
                  <w:szCs w:val="18"/>
                </w:rPr>
                <w:t>Browse the library</w:t>
              </w:r>
            </w:ins>
          </w:p>
        </w:tc>
      </w:tr>
      <w:tr w:rsidR="004959B2" w:rsidRPr="00A2689F" w14:paraId="76EF6B14" w14:textId="77777777" w:rsidTr="00316F7C">
        <w:trPr>
          <w:trHeight w:val="144"/>
          <w:jc w:val="center"/>
          <w:ins w:id="336" w:author="Greg Landry" w:date="2017-03-01T11:39:00Z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4503C8" w14:textId="77777777" w:rsidR="004959B2" w:rsidRPr="00264538" w:rsidRDefault="004959B2" w:rsidP="00316F7C">
            <w:pPr>
              <w:spacing w:after="0" w:line="240" w:lineRule="auto"/>
              <w:rPr>
                <w:ins w:id="337" w:author="Greg Landry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AEFFFA" w14:textId="7F4A179A" w:rsidR="004959B2" w:rsidRDefault="004959B2" w:rsidP="00316F7C">
            <w:pPr>
              <w:spacing w:after="0" w:line="240" w:lineRule="auto"/>
              <w:jc w:val="center"/>
              <w:rPr>
                <w:ins w:id="338" w:author="Greg Landry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9ED803" w14:textId="55AF9D52" w:rsidR="004959B2" w:rsidRDefault="004959B2" w:rsidP="00316F7C">
            <w:pPr>
              <w:spacing w:after="0" w:line="240" w:lineRule="auto"/>
              <w:jc w:val="center"/>
              <w:rPr>
                <w:ins w:id="339" w:author="Greg Landry" w:date="2017-03-01T11:39:00Z"/>
                <w:color w:val="000000"/>
                <w:sz w:val="16"/>
                <w:szCs w:val="18"/>
              </w:rPr>
            </w:pPr>
            <w:ins w:id="340" w:author="Greg Landry" w:date="2017-03-01T11:39:00Z">
              <w:r>
                <w:rPr>
                  <w:color w:val="000000"/>
                  <w:sz w:val="16"/>
                  <w:szCs w:val="18"/>
                </w:rPr>
                <w:t>02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D1BBC9" w14:textId="3E2FFA93" w:rsidR="004959B2" w:rsidRDefault="004959B2">
            <w:pPr>
              <w:spacing w:after="0" w:line="240" w:lineRule="auto"/>
              <w:jc w:val="center"/>
              <w:rPr>
                <w:ins w:id="341" w:author="Greg Landry" w:date="2017-03-01T11:39:00Z"/>
                <w:color w:val="000000"/>
                <w:sz w:val="16"/>
                <w:szCs w:val="18"/>
              </w:rPr>
            </w:pPr>
            <w:ins w:id="342" w:author="Greg Landry" w:date="2017-03-01T11:39:00Z">
              <w:r>
                <w:rPr>
                  <w:color w:val="000000"/>
                  <w:sz w:val="16"/>
                  <w:szCs w:val="18"/>
                </w:rPr>
                <w:t>Basic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FFEA" w14:textId="3E5FC1B7" w:rsidR="004959B2" w:rsidRDefault="004959B2" w:rsidP="00316F7C">
            <w:pPr>
              <w:spacing w:after="0" w:line="240" w:lineRule="auto"/>
              <w:rPr>
                <w:ins w:id="343" w:author="Greg Landry" w:date="2017-03-01T11:39:00Z"/>
                <w:color w:val="000000"/>
                <w:sz w:val="16"/>
                <w:szCs w:val="18"/>
              </w:rPr>
            </w:pPr>
            <w:ins w:id="344" w:author="Greg Landry" w:date="2017-03-01T11:39:00Z">
              <w:r>
                <w:rPr>
                  <w:color w:val="000000"/>
                  <w:sz w:val="16"/>
                  <w:szCs w:val="18"/>
                </w:rPr>
                <w:t>Review graphics library documentation and run examples</w:t>
              </w:r>
            </w:ins>
          </w:p>
        </w:tc>
      </w:tr>
      <w:tr w:rsidR="004959B2" w:rsidRPr="00A2689F" w14:paraId="19C27FDA" w14:textId="77777777" w:rsidTr="00316F7C">
        <w:trPr>
          <w:trHeight w:val="144"/>
          <w:jc w:val="center"/>
          <w:ins w:id="345" w:author="Greg Landry" w:date="2017-03-01T11:39:00Z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15D598A" w14:textId="77777777" w:rsidR="004959B2" w:rsidRPr="00264538" w:rsidRDefault="004959B2" w:rsidP="00316F7C">
            <w:pPr>
              <w:spacing w:after="0" w:line="240" w:lineRule="auto"/>
              <w:rPr>
                <w:ins w:id="346" w:author="Greg Landry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40E43E" w14:textId="58787AAF" w:rsidR="004959B2" w:rsidRDefault="004959B2" w:rsidP="00316F7C">
            <w:pPr>
              <w:spacing w:after="0" w:line="240" w:lineRule="auto"/>
              <w:jc w:val="center"/>
              <w:rPr>
                <w:ins w:id="347" w:author="Greg Landry" w:date="2017-03-01T11:39:00Z"/>
                <w:color w:val="000000"/>
                <w:sz w:val="16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80E196" w14:textId="4D33256F" w:rsidR="004959B2" w:rsidRDefault="004959B2" w:rsidP="00316F7C">
            <w:pPr>
              <w:spacing w:after="0" w:line="240" w:lineRule="auto"/>
              <w:jc w:val="center"/>
              <w:rPr>
                <w:ins w:id="348" w:author="Greg Landry" w:date="2017-03-01T11:39:00Z"/>
                <w:color w:val="000000"/>
                <w:sz w:val="16"/>
                <w:szCs w:val="18"/>
              </w:rPr>
            </w:pPr>
            <w:ins w:id="349" w:author="Greg Landry" w:date="2017-03-01T11:39:00Z">
              <w:r>
                <w:rPr>
                  <w:color w:val="000000"/>
                  <w:sz w:val="16"/>
                  <w:szCs w:val="18"/>
                </w:rPr>
                <w:t>03</w:t>
              </w:r>
            </w:ins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B00C5" w14:textId="65424643" w:rsidR="004959B2" w:rsidRDefault="00325A76">
            <w:pPr>
              <w:spacing w:after="0" w:line="240" w:lineRule="auto"/>
              <w:jc w:val="center"/>
              <w:rPr>
                <w:ins w:id="350" w:author="Greg Landry" w:date="2017-03-01T11:39:00Z"/>
                <w:color w:val="000000"/>
                <w:sz w:val="16"/>
                <w:szCs w:val="18"/>
              </w:rPr>
            </w:pPr>
            <w:ins w:id="351" w:author="Greg Landry" w:date="2017-04-03T15:43:00Z">
              <w:r>
                <w:rPr>
                  <w:color w:val="000000"/>
                  <w:sz w:val="16"/>
                  <w:szCs w:val="18"/>
                </w:rPr>
                <w:t>Advanced</w:t>
              </w:r>
            </w:ins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97822" w14:textId="2A45160B" w:rsidR="004959B2" w:rsidRDefault="004959B2">
            <w:pPr>
              <w:spacing w:after="0" w:line="240" w:lineRule="auto"/>
              <w:rPr>
                <w:ins w:id="352" w:author="Greg Landry" w:date="2017-03-01T11:39:00Z"/>
                <w:color w:val="000000"/>
                <w:sz w:val="16"/>
                <w:szCs w:val="18"/>
              </w:rPr>
            </w:pPr>
            <w:ins w:id="353" w:author="Greg Landry" w:date="2017-03-01T11:39:00Z">
              <w:r>
                <w:rPr>
                  <w:color w:val="000000"/>
                  <w:sz w:val="16"/>
                  <w:szCs w:val="18"/>
                </w:rPr>
                <w:t xml:space="preserve">Display </w:t>
              </w:r>
            </w:ins>
            <w:ins w:id="354" w:author="Greg Landry" w:date="2017-03-01T11:40:00Z">
              <w:r w:rsidR="0066002E">
                <w:rPr>
                  <w:color w:val="000000"/>
                  <w:sz w:val="16"/>
                  <w:szCs w:val="18"/>
                </w:rPr>
                <w:t>sensor</w:t>
              </w:r>
            </w:ins>
            <w:ins w:id="355" w:author="Greg Landry" w:date="2017-03-01T11:39:00Z">
              <w:r>
                <w:rPr>
                  <w:color w:val="000000"/>
                  <w:sz w:val="16"/>
                  <w:szCs w:val="18"/>
                </w:rPr>
                <w:t xml:space="preserve"> information on the OLED</w:t>
              </w:r>
            </w:ins>
            <w:ins w:id="356" w:author="Greg Landry" w:date="2017-03-01T11:40:00Z">
              <w:r w:rsidR="00811506">
                <w:rPr>
                  <w:color w:val="000000"/>
                  <w:sz w:val="16"/>
                  <w:szCs w:val="18"/>
                </w:rPr>
                <w:t xml:space="preserve"> display</w:t>
              </w:r>
            </w:ins>
          </w:p>
        </w:tc>
      </w:tr>
      <w:tr w:rsidR="00316F7C" w:rsidRPr="00A2689F" w14:paraId="737C4269" w14:textId="77777777" w:rsidTr="00316F7C">
        <w:trPr>
          <w:trHeight w:val="144"/>
          <w:jc w:val="center"/>
          <w:trPrChange w:id="357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58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615224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59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E284F91" w14:textId="6555015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 (Wi-Fi)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60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3D1A6CF" w14:textId="2B8D1BC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61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4E02C5D" w14:textId="6EA31E8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62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0CF92DF1" w14:textId="1817370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Attach to </w:t>
            </w:r>
            <w:ins w:id="363" w:author="Greg Landry" w:date="2017-05-16T18:00:00Z">
              <w:r w:rsidR="00F34236">
                <w:rPr>
                  <w:color w:val="000000"/>
                  <w:sz w:val="16"/>
                  <w:szCs w:val="18"/>
                </w:rPr>
                <w:t xml:space="preserve">WPA2 PSK </w:t>
              </w:r>
            </w:ins>
            <w:del w:id="364" w:author="Greg Landry" w:date="2017-05-16T18:00:00Z">
              <w:r w:rsidDel="00F34236">
                <w:rPr>
                  <w:color w:val="000000"/>
                  <w:sz w:val="16"/>
                  <w:szCs w:val="18"/>
                </w:rPr>
                <w:delText xml:space="preserve">an open </w:delText>
              </w:r>
            </w:del>
            <w:r>
              <w:rPr>
                <w:color w:val="000000"/>
                <w:sz w:val="16"/>
                <w:szCs w:val="18"/>
              </w:rPr>
              <w:t>network</w:t>
            </w:r>
          </w:p>
        </w:tc>
      </w:tr>
      <w:tr w:rsidR="00316F7C" w:rsidRPr="00A2689F" w14:paraId="74BADC83" w14:textId="77777777" w:rsidTr="00316F7C">
        <w:trPr>
          <w:trHeight w:val="144"/>
          <w:jc w:val="center"/>
          <w:trPrChange w:id="365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66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10CAF3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67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86252FC" w14:textId="210782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68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05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69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EAB324A" w14:textId="6B005F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70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39F3A8B" w14:textId="1A80E4F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71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8B52224" w14:textId="68622522" w:rsidR="00316F7C" w:rsidRPr="00264538" w:rsidRDefault="00316F7C" w:rsidP="00F34236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Attach to </w:t>
            </w:r>
            <w:del w:id="372" w:author="Greg Landry" w:date="2017-05-16T18:00:00Z">
              <w:r w:rsidDel="00F34236">
                <w:rPr>
                  <w:color w:val="000000"/>
                  <w:sz w:val="16"/>
                  <w:szCs w:val="18"/>
                </w:rPr>
                <w:delText>a WPA2 PSK</w:delText>
              </w:r>
            </w:del>
            <w:ins w:id="373" w:author="Greg Landry" w:date="2017-05-16T18:00:00Z">
              <w:r w:rsidR="00F34236">
                <w:rPr>
                  <w:color w:val="000000"/>
                  <w:sz w:val="16"/>
                  <w:szCs w:val="18"/>
                </w:rPr>
                <w:t>an ope</w:t>
              </w:r>
              <w:bookmarkStart w:id="374" w:name="_GoBack"/>
              <w:r w:rsidR="00F34236">
                <w:rPr>
                  <w:color w:val="000000"/>
                  <w:sz w:val="16"/>
                  <w:szCs w:val="18"/>
                </w:rPr>
                <w:t>n</w:t>
              </w:r>
            </w:ins>
            <w:bookmarkEnd w:id="374"/>
            <w:r>
              <w:rPr>
                <w:color w:val="000000"/>
                <w:sz w:val="16"/>
                <w:szCs w:val="18"/>
              </w:rPr>
              <w:t xml:space="preserve"> network</w:t>
            </w:r>
          </w:p>
        </w:tc>
      </w:tr>
      <w:tr w:rsidR="00316F7C" w:rsidRPr="00A2689F" w14:paraId="68012C99" w14:textId="77777777" w:rsidTr="00316F7C">
        <w:trPr>
          <w:trHeight w:val="144"/>
          <w:jc w:val="center"/>
          <w:trPrChange w:id="375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76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FAA968F" w14:textId="12AD396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77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347FAAB" w14:textId="382B72B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78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05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79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E5EC74A" w14:textId="0861F01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80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0400917" w14:textId="5DDCA47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81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5102577" w14:textId="13D83338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Print network information to a terminal</w:t>
            </w:r>
          </w:p>
        </w:tc>
      </w:tr>
      <w:tr w:rsidR="00316F7C" w:rsidRPr="00A2689F" w14:paraId="0F038C6C" w14:textId="77777777" w:rsidTr="00316F7C">
        <w:trPr>
          <w:trHeight w:val="144"/>
          <w:jc w:val="center"/>
          <w:trPrChange w:id="382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83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018E1FF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84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FF11798" w14:textId="75DDC07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85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05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86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5A2A325" w14:textId="30458B2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87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9C40D63" w14:textId="749DF65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88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B597C0F" w14:textId="1995489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Switch between 2 networks within the application</w:t>
            </w:r>
          </w:p>
        </w:tc>
      </w:tr>
      <w:tr w:rsidR="00316F7C" w:rsidRPr="00A2689F" w14:paraId="672FC273" w14:textId="77777777" w:rsidTr="00316F7C">
        <w:trPr>
          <w:trHeight w:val="144"/>
          <w:jc w:val="center"/>
          <w:trPrChange w:id="389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90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62ED1D2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91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AD0CCC5" w14:textId="6FD78A3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 (Sockets / TLS)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92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D341CD0" w14:textId="56AD3BB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93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FFA079E" w14:textId="4ED8F2F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394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734221E3" w14:textId="367DC79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client to write data to the server using TCP streams</w:t>
            </w:r>
          </w:p>
        </w:tc>
      </w:tr>
      <w:tr w:rsidR="00316F7C" w:rsidRPr="00A2689F" w14:paraId="04D673AF" w14:textId="77777777" w:rsidTr="00316F7C">
        <w:trPr>
          <w:trHeight w:val="144"/>
          <w:jc w:val="center"/>
          <w:trPrChange w:id="395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96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E43B08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397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15D73B" w14:textId="572D35C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398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399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5D7594B" w14:textId="1E6790F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00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6D2A458" w14:textId="05AB33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01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1898BEE" w14:textId="0D5709A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Modify the client to inspect return code from the server</w:t>
            </w:r>
          </w:p>
        </w:tc>
      </w:tr>
      <w:tr w:rsidR="00316F7C" w:rsidRPr="00A2689F" w14:paraId="7DD89844" w14:textId="77777777" w:rsidTr="00316F7C">
        <w:trPr>
          <w:trHeight w:val="134"/>
          <w:jc w:val="center"/>
          <w:trPrChange w:id="402" w:author="Greg Landry" w:date="2017-02-28T18:36:00Z">
            <w:trPr>
              <w:trHeight w:val="13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03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220AE5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04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5E03036A" w14:textId="7C73DA4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05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06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ACDB23A" w14:textId="06304A9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07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C17783E" w14:textId="633A92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08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303B1464" w14:textId="136E5F1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Modify the client to use TCP packets</w:t>
            </w:r>
          </w:p>
        </w:tc>
      </w:tr>
      <w:tr w:rsidR="00316F7C" w:rsidRPr="00A2689F" w14:paraId="0DEE2D10" w14:textId="77777777" w:rsidTr="00316F7C">
        <w:trPr>
          <w:trHeight w:val="144"/>
          <w:jc w:val="center"/>
          <w:trPrChange w:id="409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10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956542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11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01502DA" w14:textId="038A5D6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12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13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FE721EC" w14:textId="73FB87A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14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380849B" w14:textId="6E06109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15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10D5F22" w14:textId="370E8F6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server for a single TCP connection</w:t>
            </w:r>
          </w:p>
        </w:tc>
      </w:tr>
      <w:tr w:rsidR="00316F7C" w:rsidRPr="00A2689F" w14:paraId="3D9B46F1" w14:textId="77777777" w:rsidTr="00316F7C">
        <w:trPr>
          <w:trHeight w:val="144"/>
          <w:jc w:val="center"/>
          <w:trPrChange w:id="416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17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543778A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18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6ED5766" w14:textId="6E2D9FC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19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20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84D8981" w14:textId="138FF04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21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0C35CFE" w14:textId="79B7B76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22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1A0DF53" w14:textId="3E76823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server to use TCP call back functions</w:t>
            </w:r>
          </w:p>
        </w:tc>
      </w:tr>
      <w:tr w:rsidR="00316F7C" w:rsidRPr="00A2689F" w14:paraId="34B6BBD4" w14:textId="77777777" w:rsidTr="00316F7C">
        <w:trPr>
          <w:trHeight w:val="144"/>
          <w:jc w:val="center"/>
          <w:trPrChange w:id="423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24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8FD66F8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2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618B410" w14:textId="6757054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26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27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C63DC48" w14:textId="1402A3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28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335C2B0E" w14:textId="180444D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29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1E06AC19" w14:textId="5F72C109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server to support multiple connections</w:t>
            </w:r>
          </w:p>
        </w:tc>
      </w:tr>
      <w:tr w:rsidR="00316F7C" w:rsidRPr="00A2689F" w14:paraId="1AAE1EB8" w14:textId="77777777" w:rsidTr="00316F7C">
        <w:trPr>
          <w:trHeight w:val="144"/>
          <w:jc w:val="center"/>
          <w:trPrChange w:id="430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31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150936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32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C5A7E74" w14:textId="107193E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33" w:author="Greg Landry" w:date="2017-03-01T14:13:00Z">
              <w:r w:rsidDel="000E464C">
                <w:rPr>
                  <w:color w:val="000000"/>
                  <w:sz w:val="16"/>
                  <w:szCs w:val="18"/>
                </w:rPr>
                <w:delText>06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34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B339E29" w14:textId="347B44B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35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7ECADB5" w14:textId="7807BF0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36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364774D8" w14:textId="7DBB889B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Modify the server and client to use TLS </w:t>
            </w:r>
          </w:p>
        </w:tc>
      </w:tr>
      <w:tr w:rsidR="00316F7C" w:rsidRPr="00A2689F" w14:paraId="5D76DE57" w14:textId="77777777" w:rsidTr="00316F7C">
        <w:trPr>
          <w:trHeight w:val="144"/>
          <w:jc w:val="center"/>
          <w:trPrChange w:id="437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38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24DD42CD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39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B526EAF" w14:textId="7433FCA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 (Cloud / MQTT)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40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75870A9" w14:textId="1DA2802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41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D31F9A6" w14:textId="7E1A37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42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76E6FA74" w14:textId="0F01C4D2" w:rsidR="00316F7C" w:rsidRPr="003760B7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Provision a new </w:t>
            </w:r>
            <w:r>
              <w:rPr>
                <w:i/>
                <w:color w:val="000000"/>
                <w:sz w:val="16"/>
                <w:szCs w:val="18"/>
              </w:rPr>
              <w:t>thing</w:t>
            </w:r>
            <w:r>
              <w:rPr>
                <w:color w:val="000000"/>
                <w:sz w:val="16"/>
                <w:szCs w:val="18"/>
              </w:rPr>
              <w:t xml:space="preserve"> in the AWS IOT cloud and test</w:t>
            </w:r>
          </w:p>
        </w:tc>
      </w:tr>
      <w:tr w:rsidR="00316F7C" w:rsidRPr="00A2689F" w14:paraId="6D074756" w14:textId="77777777" w:rsidTr="00316F7C">
        <w:trPr>
          <w:trHeight w:val="144"/>
          <w:jc w:val="center"/>
          <w:trPrChange w:id="443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44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43C9CDA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45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77148D8F" w14:textId="704430C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46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47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145A2A98" w14:textId="24124BC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48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E9EB4B4" w14:textId="6CF1C16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49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220C310" w14:textId="038FF64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publisher demo</w:t>
            </w:r>
          </w:p>
        </w:tc>
      </w:tr>
      <w:tr w:rsidR="00316F7C" w:rsidRPr="00A2689F" w14:paraId="4B5B50AC" w14:textId="77777777" w:rsidTr="00316F7C">
        <w:trPr>
          <w:trHeight w:val="144"/>
          <w:jc w:val="center"/>
          <w:trPrChange w:id="450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51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B489C5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52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6EB4910D" w14:textId="03111C8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53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54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3BA17C75" w14:textId="1315D2A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55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C37A1FD" w14:textId="44E8286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56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3D3074B6" w14:textId="255E359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Explain the publisher demo firmware flow</w:t>
            </w:r>
          </w:p>
        </w:tc>
      </w:tr>
      <w:tr w:rsidR="00316F7C" w:rsidRPr="00A2689F" w14:paraId="012DAD0A" w14:textId="77777777" w:rsidTr="00316F7C">
        <w:trPr>
          <w:trHeight w:val="144"/>
          <w:jc w:val="center"/>
          <w:trPrChange w:id="457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58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0932C48F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59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F6BCF4C" w14:textId="42809B8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60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61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7BAB4EE7" w14:textId="474029C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62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0CF1A49E" w14:textId="7703D7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63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75FEF385" w14:textId="261E648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subscriber demo</w:t>
            </w:r>
          </w:p>
        </w:tc>
      </w:tr>
      <w:tr w:rsidR="00316F7C" w:rsidRPr="00A2689F" w14:paraId="0EC2A9E6" w14:textId="77777777" w:rsidTr="00316F7C">
        <w:trPr>
          <w:trHeight w:val="144"/>
          <w:jc w:val="center"/>
          <w:trPrChange w:id="464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65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0540058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66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A5423EF" w14:textId="5ADC134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67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68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419E1426" w14:textId="6976D88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69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49228AAB" w14:textId="201289D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70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6877D57C" w14:textId="56A332C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publisher and subscriber in 2 different kits and test</w:t>
            </w:r>
          </w:p>
        </w:tc>
      </w:tr>
      <w:tr w:rsidR="00316F7C" w:rsidRPr="00A2689F" w14:paraId="031ED0F2" w14:textId="77777777" w:rsidTr="00316F7C">
        <w:trPr>
          <w:trHeight w:val="144"/>
          <w:jc w:val="center"/>
          <w:trPrChange w:id="471" w:author="Greg Landry" w:date="2017-02-28T18:36:00Z">
            <w:trPr>
              <w:trHeight w:val="144"/>
              <w:jc w:val="center"/>
            </w:trPr>
          </w:trPrChange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72" w:author="Greg Landry" w:date="2017-02-28T18:36:00Z">
              <w:tcPr>
                <w:tcW w:w="379" w:type="pc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5CFCA1A3" w14:textId="77777777" w:rsidR="00316F7C" w:rsidRPr="000918FD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73" w:author="Greg Landry" w:date="2017-02-28T18:36:00Z">
              <w:tcPr>
                <w:tcW w:w="837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29478757" w14:textId="47DCEF06" w:rsidR="00316F7C" w:rsidRPr="000918FD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del w:id="474" w:author="Greg Landry" w:date="2017-03-01T14:14:00Z">
              <w:r w:rsidDel="000E464C">
                <w:rPr>
                  <w:color w:val="000000"/>
                  <w:sz w:val="16"/>
                  <w:szCs w:val="18"/>
                </w:rPr>
                <w:delText>07b</w:delText>
              </w:r>
            </w:del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  <w:tcPrChange w:id="475" w:author="Greg Landry" w:date="2017-02-28T18:36:00Z">
              <w:tcPr>
                <w:tcW w:w="429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2" w:space="0" w:color="auto"/>
                </w:tcBorders>
                <w:noWrap/>
                <w:vAlign w:val="center"/>
              </w:tcPr>
            </w:tcPrChange>
          </w:tcPr>
          <w:p w14:paraId="62D1D62F" w14:textId="0F5C84B0" w:rsidR="00316F7C" w:rsidRPr="000918FD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6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PrChange w:id="476" w:author="Greg Landry" w:date="2017-02-28T18:36:00Z">
              <w:tcPr>
                <w:tcW w:w="674" w:type="pc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</w:tcPrChange>
          </w:tcPr>
          <w:p w14:paraId="101C3E4D" w14:textId="023EE124" w:rsidR="00316F7C" w:rsidRPr="000918FD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68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tcPrChange w:id="477" w:author="Greg Landry" w:date="2017-02-28T18:36:00Z">
              <w:tcPr>
                <w:tcW w:w="2682" w:type="pct"/>
                <w:tcBorders>
                  <w:top w:val="nil"/>
                  <w:left w:val="single" w:sz="2" w:space="0" w:color="auto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</w:tcPrChange>
          </w:tcPr>
          <w:p w14:paraId="2712BF76" w14:textId="10FA0911" w:rsidR="00316F7C" w:rsidRPr="000918FD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shadow demo</w:t>
            </w:r>
          </w:p>
        </w:tc>
      </w:tr>
    </w:tbl>
    <w:p w14:paraId="1BFC9406" w14:textId="3768150C" w:rsidR="00063039" w:rsidRDefault="00063039" w:rsidP="001742A5"/>
    <w:p w14:paraId="2EFC500B" w14:textId="77777777" w:rsidR="00063039" w:rsidRDefault="00063039">
      <w:r>
        <w:br w:type="page"/>
      </w:r>
    </w:p>
    <w:p w14:paraId="4C320EA1" w14:textId="77777777" w:rsidR="006D3E13" w:rsidRPr="001742A5" w:rsidRDefault="006D3E13" w:rsidP="001742A5"/>
    <w:sectPr w:rsidR="006D3E13" w:rsidRPr="001742A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23BB0" w14:textId="77777777" w:rsidR="006947E8" w:rsidRDefault="006947E8" w:rsidP="00711DF3">
      <w:r>
        <w:separator/>
      </w:r>
    </w:p>
  </w:endnote>
  <w:endnote w:type="continuationSeparator" w:id="0">
    <w:p w14:paraId="5BAEA2A7" w14:textId="77777777" w:rsidR="006947E8" w:rsidRDefault="006947E8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56149865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64539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64539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F93AE" w14:textId="77777777" w:rsidR="006947E8" w:rsidRDefault="006947E8" w:rsidP="00711DF3">
      <w:r>
        <w:separator/>
      </w:r>
    </w:p>
  </w:footnote>
  <w:footnote w:type="continuationSeparator" w:id="0">
    <w:p w14:paraId="62D5D027" w14:textId="77777777" w:rsidR="006947E8" w:rsidRDefault="006947E8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eg Landry">
    <w15:presenceInfo w15:providerId="None" w15:userId="Greg Land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linkStyl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15804"/>
    <w:rsid w:val="000315DB"/>
    <w:rsid w:val="000575ED"/>
    <w:rsid w:val="00063039"/>
    <w:rsid w:val="000A10C2"/>
    <w:rsid w:val="000D11CC"/>
    <w:rsid w:val="000D3011"/>
    <w:rsid w:val="000E464C"/>
    <w:rsid w:val="00173F6A"/>
    <w:rsid w:val="001742A5"/>
    <w:rsid w:val="00176840"/>
    <w:rsid w:val="00177F74"/>
    <w:rsid w:val="001858E7"/>
    <w:rsid w:val="00195E33"/>
    <w:rsid w:val="001B388B"/>
    <w:rsid w:val="001D5CFD"/>
    <w:rsid w:val="00227150"/>
    <w:rsid w:val="002456F8"/>
    <w:rsid w:val="00266D14"/>
    <w:rsid w:val="0029288C"/>
    <w:rsid w:val="00297C27"/>
    <w:rsid w:val="002A0254"/>
    <w:rsid w:val="002C5818"/>
    <w:rsid w:val="002E748E"/>
    <w:rsid w:val="00310A62"/>
    <w:rsid w:val="00316F7C"/>
    <w:rsid w:val="00325A76"/>
    <w:rsid w:val="003445E6"/>
    <w:rsid w:val="0037362D"/>
    <w:rsid w:val="003760B7"/>
    <w:rsid w:val="003817F7"/>
    <w:rsid w:val="003818E6"/>
    <w:rsid w:val="003853D7"/>
    <w:rsid w:val="00396E27"/>
    <w:rsid w:val="00397ACA"/>
    <w:rsid w:val="003A2DCA"/>
    <w:rsid w:val="003E3652"/>
    <w:rsid w:val="003E39EE"/>
    <w:rsid w:val="003E47A0"/>
    <w:rsid w:val="004119D6"/>
    <w:rsid w:val="004320E0"/>
    <w:rsid w:val="00445D85"/>
    <w:rsid w:val="00463BDE"/>
    <w:rsid w:val="004959B2"/>
    <w:rsid w:val="004D3236"/>
    <w:rsid w:val="004D51FE"/>
    <w:rsid w:val="00542D5D"/>
    <w:rsid w:val="0055701C"/>
    <w:rsid w:val="00583ABA"/>
    <w:rsid w:val="00587DF7"/>
    <w:rsid w:val="00593945"/>
    <w:rsid w:val="005B12E3"/>
    <w:rsid w:val="005B3C75"/>
    <w:rsid w:val="005D48B6"/>
    <w:rsid w:val="005E12DA"/>
    <w:rsid w:val="005F3959"/>
    <w:rsid w:val="005F67C7"/>
    <w:rsid w:val="00602386"/>
    <w:rsid w:val="00625C0B"/>
    <w:rsid w:val="00640EA5"/>
    <w:rsid w:val="00653120"/>
    <w:rsid w:val="0065757C"/>
    <w:rsid w:val="0066002E"/>
    <w:rsid w:val="00665D29"/>
    <w:rsid w:val="00666361"/>
    <w:rsid w:val="00672F53"/>
    <w:rsid w:val="006947E8"/>
    <w:rsid w:val="006B1446"/>
    <w:rsid w:val="006B442B"/>
    <w:rsid w:val="006C4A51"/>
    <w:rsid w:val="006D3E13"/>
    <w:rsid w:val="00711DF3"/>
    <w:rsid w:val="00757332"/>
    <w:rsid w:val="00774C33"/>
    <w:rsid w:val="0079193F"/>
    <w:rsid w:val="00797374"/>
    <w:rsid w:val="007B104F"/>
    <w:rsid w:val="007E0232"/>
    <w:rsid w:val="007F0BE4"/>
    <w:rsid w:val="00801F9C"/>
    <w:rsid w:val="00811506"/>
    <w:rsid w:val="0081695E"/>
    <w:rsid w:val="00816A6E"/>
    <w:rsid w:val="0082524D"/>
    <w:rsid w:val="00851F70"/>
    <w:rsid w:val="008527DC"/>
    <w:rsid w:val="0086344D"/>
    <w:rsid w:val="00871379"/>
    <w:rsid w:val="008A56F3"/>
    <w:rsid w:val="008B6EA6"/>
    <w:rsid w:val="008D3787"/>
    <w:rsid w:val="008F458E"/>
    <w:rsid w:val="009110FF"/>
    <w:rsid w:val="00914CE3"/>
    <w:rsid w:val="009255E7"/>
    <w:rsid w:val="0093142D"/>
    <w:rsid w:val="009600E6"/>
    <w:rsid w:val="00964539"/>
    <w:rsid w:val="009754E8"/>
    <w:rsid w:val="0098674F"/>
    <w:rsid w:val="009B7654"/>
    <w:rsid w:val="00A20319"/>
    <w:rsid w:val="00A21914"/>
    <w:rsid w:val="00A67688"/>
    <w:rsid w:val="00A707D2"/>
    <w:rsid w:val="00A74A92"/>
    <w:rsid w:val="00A75DA7"/>
    <w:rsid w:val="00A7636D"/>
    <w:rsid w:val="00A86F2C"/>
    <w:rsid w:val="00A8704B"/>
    <w:rsid w:val="00AA3419"/>
    <w:rsid w:val="00AB4C80"/>
    <w:rsid w:val="00AC4CB7"/>
    <w:rsid w:val="00AD0498"/>
    <w:rsid w:val="00AD162F"/>
    <w:rsid w:val="00AD6052"/>
    <w:rsid w:val="00AE66A3"/>
    <w:rsid w:val="00AF5F12"/>
    <w:rsid w:val="00B37767"/>
    <w:rsid w:val="00B51322"/>
    <w:rsid w:val="00B73DF5"/>
    <w:rsid w:val="00B85D2F"/>
    <w:rsid w:val="00BA69BA"/>
    <w:rsid w:val="00BA707D"/>
    <w:rsid w:val="00BB7251"/>
    <w:rsid w:val="00C61F72"/>
    <w:rsid w:val="00C85907"/>
    <w:rsid w:val="00CB3ED0"/>
    <w:rsid w:val="00CD4F2D"/>
    <w:rsid w:val="00D75C97"/>
    <w:rsid w:val="00D970B0"/>
    <w:rsid w:val="00D9778A"/>
    <w:rsid w:val="00DC2D5C"/>
    <w:rsid w:val="00DC7DEF"/>
    <w:rsid w:val="00DE180B"/>
    <w:rsid w:val="00DE49D6"/>
    <w:rsid w:val="00E043FD"/>
    <w:rsid w:val="00E106AA"/>
    <w:rsid w:val="00E1216F"/>
    <w:rsid w:val="00E15666"/>
    <w:rsid w:val="00E32823"/>
    <w:rsid w:val="00E41466"/>
    <w:rsid w:val="00E63761"/>
    <w:rsid w:val="00E73F0A"/>
    <w:rsid w:val="00E95B67"/>
    <w:rsid w:val="00EA3E6C"/>
    <w:rsid w:val="00EA3E7C"/>
    <w:rsid w:val="00EB1C66"/>
    <w:rsid w:val="00EB629E"/>
    <w:rsid w:val="00ED0FED"/>
    <w:rsid w:val="00ED5415"/>
    <w:rsid w:val="00F25363"/>
    <w:rsid w:val="00F34236"/>
    <w:rsid w:val="00F672F4"/>
    <w:rsid w:val="00F73D45"/>
    <w:rsid w:val="00F9150D"/>
    <w:rsid w:val="00F94CE2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23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F3423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34236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8C27C9-9B2D-4252-AD52-D11885234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74</cp:revision>
  <cp:lastPrinted>2017-05-16T22:01:00Z</cp:lastPrinted>
  <dcterms:created xsi:type="dcterms:W3CDTF">2016-10-10T22:52:00Z</dcterms:created>
  <dcterms:modified xsi:type="dcterms:W3CDTF">2017-05-16T22:01:00Z</dcterms:modified>
</cp:coreProperties>
</file>
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D15" w:rsidRPr="00DD4958" w:rsidRDefault="00DD4958" w:rsidP="00DE180B">
      <w:pPr>
        <w:pStyle w:val="Heading1"/>
        <w:rPr>
          <w:rFonts w:asciiTheme="minorEastAsia" w:eastAsiaTheme="minorEastAsia" w:hAnsiTheme="minorEastAsia"/>
        </w:rPr>
      </w:pPr>
      <w:r w:rsidRPr="00DD4958">
        <w:rPr>
          <w:rFonts w:asciiTheme="minorEastAsia" w:eastAsiaTheme="minorEastAsia" w:hAnsiTheme="minorEastAsia"/>
        </w:rPr>
        <w:t>第</w:t>
      </w:r>
      <w:r w:rsidR="00FC4A42" w:rsidRPr="00DD4958">
        <w:rPr>
          <w:rFonts w:asciiTheme="minorEastAsia" w:eastAsiaTheme="minorEastAsia" w:hAnsiTheme="minorEastAsia"/>
        </w:rPr>
        <w:t>10</w:t>
      </w:r>
      <w:r>
        <w:rPr>
          <w:rFonts w:asciiTheme="minorEastAsia" w:eastAsiaTheme="minorEastAsia" w:hAnsiTheme="minorEastAsia"/>
        </w:rPr>
        <w:t>章：名词解释</w:t>
      </w:r>
    </w:p>
    <w:p w:rsidR="000D2D15" w:rsidRPr="00DD4958" w:rsidRDefault="000D2D15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>802.11a</w:t>
      </w:r>
    </w:p>
    <w:p w:rsidR="000D2D15" w:rsidRPr="00DD4958" w:rsidRDefault="000D2D15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>802.11b</w:t>
      </w:r>
    </w:p>
    <w:p w:rsidR="000D2D15" w:rsidRPr="00DD4958" w:rsidRDefault="000D2D15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>802.11n</w:t>
      </w:r>
    </w:p>
    <w:p w:rsidR="000D2D15" w:rsidRPr="00DD4958" w:rsidRDefault="000D2D15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>802.11ac</w:t>
      </w:r>
    </w:p>
    <w:p w:rsidR="000D2D15" w:rsidRPr="00DD4958" w:rsidRDefault="00DD4958" w:rsidP="008533BE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阿里云</w:t>
      </w:r>
    </w:p>
    <w:p w:rsidR="008533BE" w:rsidRPr="00DD4958" w:rsidRDefault="000D2D15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>AMQP</w:t>
      </w:r>
      <w:r w:rsidR="008533BE" w:rsidRPr="00DD4958">
        <w:rPr>
          <w:rFonts w:asciiTheme="minorEastAsia" w:hAnsiTheme="minorEastAsia"/>
          <w:b/>
        </w:rPr>
        <w:t xml:space="preserve"> – </w:t>
      </w:r>
      <w:ins w:id="0" w:author="Ming  Wei" w:date="2017-02-16T21:44:00Z">
        <w:r w:rsidR="00D8797F" w:rsidRPr="00D8797F">
          <w:rPr>
            <w:rFonts w:asciiTheme="minorEastAsia" w:hAnsiTheme="minorEastAsia"/>
            <w:b/>
          </w:rPr>
          <w:t>Advanced Message Queueing Protocol</w:t>
        </w:r>
      </w:ins>
      <w:r w:rsidR="00DD4958">
        <w:rPr>
          <w:rFonts w:asciiTheme="minorEastAsia" w:hAnsiTheme="minorEastAsia"/>
          <w:b/>
        </w:rPr>
        <w:t>高级消息队列协议</w:t>
      </w:r>
    </w:p>
    <w:p w:rsidR="008533BE" w:rsidRPr="00DD4958" w:rsidRDefault="001919F9" w:rsidP="008533BE">
      <w:pPr>
        <w:ind w:left="720"/>
        <w:rPr>
          <w:rFonts w:asciiTheme="minorEastAsia" w:hAnsiTheme="minorEastAsia"/>
          <w:u w:val="single"/>
        </w:rPr>
      </w:pPr>
      <w:hyperlink r:id="rId8" w:history="1">
        <w:r w:rsidR="008533BE" w:rsidRPr="00DD4958">
          <w:rPr>
            <w:rStyle w:val="Hyperlink"/>
            <w:rFonts w:asciiTheme="minorEastAsia" w:hAnsiTheme="minorEastAsia"/>
          </w:rPr>
          <w:t>http://en.wikipedia.org/wiki/Advanced_Message_Queuing_Protocol</w:t>
        </w:r>
      </w:hyperlink>
    </w:p>
    <w:p w:rsidR="000D2D15" w:rsidRPr="00DD4958" w:rsidRDefault="001919F9" w:rsidP="008533BE">
      <w:pPr>
        <w:ind w:left="720"/>
        <w:rPr>
          <w:rFonts w:asciiTheme="minorEastAsia" w:hAnsiTheme="minorEastAsia"/>
          <w:u w:val="single"/>
        </w:rPr>
      </w:pPr>
      <w:hyperlink r:id="rId9" w:history="1">
        <w:r w:rsidR="008533BE" w:rsidRPr="00DD4958">
          <w:rPr>
            <w:rStyle w:val="Hyperlink"/>
            <w:rFonts w:asciiTheme="minorEastAsia" w:hAnsiTheme="minorEastAsia"/>
          </w:rPr>
          <w:t>http://www.amqp.org</w:t>
        </w:r>
      </w:hyperlink>
    </w:p>
    <w:p w:rsidR="00EE2A3D" w:rsidRPr="00DD4958" w:rsidRDefault="00EE2A3D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 xml:space="preserve">AWS – </w:t>
      </w:r>
      <w:ins w:id="1" w:author="Ming  Wei" w:date="2017-02-16T21:44:00Z">
        <w:r w:rsidR="00D8797F" w:rsidRPr="00D8797F">
          <w:rPr>
            <w:rFonts w:asciiTheme="minorEastAsia" w:hAnsiTheme="minorEastAsia"/>
            <w:b/>
          </w:rPr>
          <w:t>Amazon Web Services</w:t>
        </w:r>
      </w:ins>
      <w:r w:rsidR="00635153">
        <w:rPr>
          <w:rFonts w:asciiTheme="minorEastAsia" w:hAnsiTheme="minorEastAsia" w:hint="eastAsia"/>
          <w:b/>
        </w:rPr>
        <w:t>亚马逊网络服务</w:t>
      </w:r>
    </w:p>
    <w:p w:rsidR="00C35D24" w:rsidRPr="00DD4958" w:rsidRDefault="00EC531A" w:rsidP="00C35D24">
      <w:pPr>
        <w:ind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一个</w:t>
      </w:r>
      <w:r w:rsidR="00DD4958">
        <w:rPr>
          <w:rFonts w:asciiTheme="minorEastAsia" w:hAnsiTheme="minorEastAsia"/>
        </w:rPr>
        <w:t>安全的云服务平台，</w:t>
      </w:r>
      <w:r>
        <w:rPr>
          <w:rFonts w:asciiTheme="minorEastAsia" w:hAnsiTheme="minorEastAsia" w:hint="eastAsia"/>
        </w:rPr>
        <w:t>可</w:t>
      </w:r>
      <w:r w:rsidR="00DD4958">
        <w:rPr>
          <w:rFonts w:asciiTheme="minorEastAsia" w:hAnsiTheme="minorEastAsia"/>
        </w:rPr>
        <w:t>提供计算、数据库存储、内容交付和其他功能（</w:t>
      </w:r>
      <w:r>
        <w:rPr>
          <w:rFonts w:asciiTheme="minorEastAsia" w:hAnsiTheme="minorEastAsia" w:hint="eastAsia"/>
        </w:rPr>
        <w:t>这些服务</w:t>
      </w:r>
      <w:r w:rsidR="00DD4958">
        <w:rPr>
          <w:rFonts w:asciiTheme="minorEastAsia" w:hAnsiTheme="minorEastAsia"/>
        </w:rPr>
        <w:t>为亚马逊带来的营收甚至超过</w:t>
      </w:r>
      <w:r>
        <w:rPr>
          <w:rFonts w:asciiTheme="minorEastAsia" w:hAnsiTheme="minorEastAsia" w:hint="eastAsia"/>
        </w:rPr>
        <w:t>其</w:t>
      </w:r>
      <w:r w:rsidR="00DD4958">
        <w:rPr>
          <w:rFonts w:asciiTheme="minorEastAsia" w:hAnsiTheme="minorEastAsia"/>
        </w:rPr>
        <w:t>零售运营）。AWS</w:t>
      </w:r>
      <w:r>
        <w:rPr>
          <w:rFonts w:asciiTheme="minorEastAsia" w:hAnsiTheme="minorEastAsia" w:hint="eastAsia"/>
        </w:rPr>
        <w:t>是基于</w:t>
      </w:r>
      <w:r w:rsidR="00DD4958">
        <w:rPr>
          <w:rFonts w:asciiTheme="minorEastAsia" w:hAnsiTheme="minorEastAsia"/>
        </w:rPr>
        <w:t>丰富的虚拟和实体服务器及网络</w:t>
      </w:r>
      <w:r>
        <w:rPr>
          <w:rFonts w:asciiTheme="minorEastAsia" w:hAnsiTheme="minorEastAsia" w:hint="eastAsia"/>
        </w:rPr>
        <w:t>和大量</w:t>
      </w:r>
      <w:r w:rsidR="00DD4958">
        <w:rPr>
          <w:rFonts w:asciiTheme="minorEastAsia" w:hAnsiTheme="minorEastAsia"/>
        </w:rPr>
        <w:t>网络服务器软件和管理工具</w:t>
      </w:r>
      <w:r w:rsidR="000C138E">
        <w:rPr>
          <w:rFonts w:asciiTheme="minorEastAsia" w:hAnsiTheme="minorEastAsia" w:hint="eastAsia"/>
        </w:rPr>
        <w:t>构建的</w:t>
      </w:r>
      <w:r w:rsidR="00DD4958">
        <w:rPr>
          <w:rFonts w:asciiTheme="minorEastAsia" w:hAnsiTheme="minorEastAsia"/>
        </w:rPr>
        <w:t>。</w:t>
      </w:r>
    </w:p>
    <w:p w:rsidR="000D2D15" w:rsidRPr="00DD4958" w:rsidRDefault="000D2D15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 xml:space="preserve">Azure – </w:t>
      </w:r>
      <w:r w:rsidR="00DD4958">
        <w:rPr>
          <w:rFonts w:asciiTheme="minorEastAsia" w:hAnsiTheme="minorEastAsia"/>
          <w:b/>
        </w:rPr>
        <w:t>见</w:t>
      </w:r>
      <w:r w:rsidR="000C138E">
        <w:rPr>
          <w:rFonts w:asciiTheme="minorEastAsia" w:hAnsiTheme="minorEastAsia" w:hint="eastAsia"/>
          <w:b/>
        </w:rPr>
        <w:t>微软Azure</w:t>
      </w:r>
      <w:r w:rsidRPr="00DD4958">
        <w:rPr>
          <w:rFonts w:asciiTheme="minorEastAsia" w:hAnsiTheme="minorEastAsia"/>
          <w:b/>
        </w:rPr>
        <w:t xml:space="preserve"> </w:t>
      </w:r>
    </w:p>
    <w:p w:rsidR="000D2D15" w:rsidRPr="00DD4958" w:rsidRDefault="000D2D15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 xml:space="preserve">Bluemix – </w:t>
      </w:r>
      <w:r w:rsidR="00DD4958">
        <w:rPr>
          <w:rFonts w:asciiTheme="minorEastAsia" w:hAnsiTheme="minorEastAsia"/>
          <w:b/>
        </w:rPr>
        <w:t>见</w:t>
      </w:r>
      <w:r w:rsidRPr="00DD4958">
        <w:rPr>
          <w:rFonts w:asciiTheme="minorEastAsia" w:hAnsiTheme="minorEastAsia"/>
          <w:b/>
        </w:rPr>
        <w:t>IBM Bluemix</w:t>
      </w:r>
    </w:p>
    <w:p w:rsidR="00A434E5" w:rsidRPr="00DD4958" w:rsidRDefault="00A434E5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 xml:space="preserve">CA – </w:t>
      </w:r>
      <w:ins w:id="2" w:author="Ming  Wei" w:date="2017-02-16T21:45:00Z">
        <w:r w:rsidR="00D8797F" w:rsidRPr="00D8797F">
          <w:rPr>
            <w:rFonts w:asciiTheme="majorEastAsia" w:eastAsiaTheme="majorEastAsia" w:hAnsiTheme="majorEastAsia"/>
            <w:b/>
            <w:rPrChange w:id="3" w:author="Ming  Wei" w:date="2017-02-16T21:50:00Z">
              <w:rPr>
                <w:b/>
              </w:rPr>
            </w:rPrChange>
          </w:rPr>
          <w:t>Certificate Authority or Certification Authority</w:t>
        </w:r>
      </w:ins>
      <w:r w:rsidR="00C74880">
        <w:rPr>
          <w:rFonts w:asciiTheme="minorEastAsia" w:hAnsiTheme="minorEastAsia" w:hint="eastAsia"/>
          <w:b/>
        </w:rPr>
        <w:t>认证授权</w:t>
      </w:r>
      <w:r w:rsidR="00DD4958">
        <w:rPr>
          <w:rFonts w:asciiTheme="minorEastAsia" w:hAnsiTheme="minorEastAsia"/>
          <w:b/>
        </w:rPr>
        <w:t>或认证机构</w:t>
      </w:r>
    </w:p>
    <w:p w:rsidR="00A434E5" w:rsidRPr="00DD4958" w:rsidRDefault="001919F9" w:rsidP="00A434E5">
      <w:pPr>
        <w:ind w:left="720"/>
        <w:rPr>
          <w:rFonts w:asciiTheme="minorEastAsia" w:hAnsiTheme="minorEastAsia"/>
        </w:rPr>
      </w:pPr>
      <w:hyperlink r:id="rId10" w:history="1">
        <w:r w:rsidR="00A434E5" w:rsidRPr="00DD4958">
          <w:rPr>
            <w:rStyle w:val="Hyperlink"/>
            <w:rFonts w:asciiTheme="minorEastAsia" w:hAnsiTheme="minorEastAsia"/>
          </w:rPr>
          <w:t>https://en.wikipedia.org/wiki/Certificate_authority</w:t>
        </w:r>
      </w:hyperlink>
    </w:p>
    <w:p w:rsidR="00A434E5" w:rsidRPr="00DD4958" w:rsidRDefault="00DD4958" w:rsidP="00A434E5">
      <w:pPr>
        <w:ind w:left="720"/>
        <w:rPr>
          <w:rFonts w:asciiTheme="minorEastAsia" w:hAnsiTheme="minorEastAsia"/>
        </w:rPr>
      </w:pPr>
      <w:r>
        <w:rPr>
          <w:rFonts w:asciiTheme="minorEastAsia" w:hAnsiTheme="minorEastAsia"/>
        </w:rPr>
        <w:t>来自维基百科：</w:t>
      </w:r>
    </w:p>
    <w:p w:rsidR="00A434E5" w:rsidRPr="00DD4958" w:rsidRDefault="00DD4958" w:rsidP="00A434E5">
      <w:pPr>
        <w:ind w:left="720"/>
        <w:rPr>
          <w:rFonts w:asciiTheme="minorEastAsia" w:hAnsiTheme="minorEastAsia"/>
        </w:rPr>
      </w:pPr>
      <w:r>
        <w:rPr>
          <w:rFonts w:asciiTheme="minorEastAsia" w:hAnsiTheme="minorEastAsia"/>
        </w:rPr>
        <w:t>在加密学领域，</w:t>
      </w:r>
      <w:r w:rsidR="00C74880">
        <w:rPr>
          <w:rFonts w:asciiTheme="minorEastAsia" w:hAnsiTheme="minorEastAsia" w:hint="eastAsia"/>
        </w:rPr>
        <w:t>认证授权</w:t>
      </w:r>
      <w:r>
        <w:rPr>
          <w:rFonts w:asciiTheme="minorEastAsia" w:hAnsiTheme="minorEastAsia"/>
        </w:rPr>
        <w:t>或认证机构（CA）是</w:t>
      </w:r>
      <w:r w:rsidR="00C74880">
        <w:rPr>
          <w:rFonts w:asciiTheme="minorEastAsia" w:hAnsiTheme="minorEastAsia" w:hint="eastAsia"/>
        </w:rPr>
        <w:t>颁发</w:t>
      </w:r>
      <w:r>
        <w:rPr>
          <w:rFonts w:asciiTheme="minorEastAsia" w:hAnsiTheme="minorEastAsia"/>
        </w:rPr>
        <w:t>数字证书的实体。数字证书根据</w:t>
      </w:r>
      <w:r w:rsidR="0065324B">
        <w:rPr>
          <w:rFonts w:asciiTheme="minorEastAsia" w:hAnsiTheme="minorEastAsia" w:hint="eastAsia"/>
        </w:rPr>
        <w:t>保证</w:t>
      </w:r>
      <w:r>
        <w:rPr>
          <w:rFonts w:asciiTheme="minorEastAsia" w:hAnsiTheme="minorEastAsia"/>
        </w:rPr>
        <w:t>证书</w:t>
      </w:r>
      <w:r w:rsidR="0065324B">
        <w:rPr>
          <w:rFonts w:asciiTheme="minorEastAsia" w:hAnsiTheme="minorEastAsia" w:hint="eastAsia"/>
        </w:rPr>
        <w:t>上指定</w:t>
      </w:r>
      <w:r>
        <w:rPr>
          <w:rFonts w:asciiTheme="minorEastAsia" w:hAnsiTheme="minorEastAsia"/>
        </w:rPr>
        <w:t>命名主体</w:t>
      </w:r>
      <w:r w:rsidR="0065324B">
        <w:rPr>
          <w:rFonts w:asciiTheme="minorEastAsia" w:hAnsiTheme="minorEastAsia" w:hint="eastAsia"/>
        </w:rPr>
        <w:t>对</w:t>
      </w:r>
      <w:r>
        <w:rPr>
          <w:rFonts w:asciiTheme="minorEastAsia" w:hAnsiTheme="minorEastAsia"/>
        </w:rPr>
        <w:t>认证公共密钥的拥有权</w:t>
      </w:r>
      <w:r w:rsidR="00E05AC1">
        <w:rPr>
          <w:rFonts w:asciiTheme="minorEastAsia" w:hAnsiTheme="minorEastAsia" w:hint="eastAsia"/>
        </w:rPr>
        <w:t>。</w:t>
      </w:r>
      <w:r w:rsidR="00B94ED1">
        <w:rPr>
          <w:rFonts w:asciiTheme="minorEastAsia" w:hAnsiTheme="minorEastAsia" w:hint="eastAsia"/>
        </w:rPr>
        <w:t>这就允许</w:t>
      </w:r>
      <w:r>
        <w:rPr>
          <w:rFonts w:asciiTheme="minorEastAsia" w:hAnsiTheme="minorEastAsia"/>
        </w:rPr>
        <w:t>其他人（</w:t>
      </w:r>
      <w:r w:rsidR="00B94ED1">
        <w:rPr>
          <w:rFonts w:asciiTheme="minorEastAsia" w:hAnsiTheme="minorEastAsia" w:hint="eastAsia"/>
        </w:rPr>
        <w:t>信赖凭证者</w:t>
      </w:r>
      <w:r>
        <w:rPr>
          <w:rFonts w:asciiTheme="minorEastAsia" w:hAnsiTheme="minorEastAsia"/>
        </w:rPr>
        <w:t>）能</w:t>
      </w:r>
      <w:r w:rsidR="00B94ED1">
        <w:rPr>
          <w:rFonts w:asciiTheme="minorEastAsia" w:hAnsiTheme="minorEastAsia" w:hint="eastAsia"/>
        </w:rPr>
        <w:t>依靠</w:t>
      </w:r>
      <w:r>
        <w:rPr>
          <w:rFonts w:asciiTheme="minorEastAsia" w:hAnsiTheme="minorEastAsia"/>
        </w:rPr>
        <w:t>签名</w:t>
      </w:r>
      <w:r w:rsidR="00B94ED1">
        <w:rPr>
          <w:rFonts w:asciiTheme="minorEastAsia" w:hAnsiTheme="minorEastAsia" w:hint="eastAsia"/>
        </w:rPr>
        <w:t>或与公共密钥一致的私人密钥所做出的声明给予</w:t>
      </w:r>
      <w:r>
        <w:rPr>
          <w:rFonts w:asciiTheme="minorEastAsia" w:hAnsiTheme="minorEastAsia"/>
        </w:rPr>
        <w:t>应答</w:t>
      </w:r>
      <w:r w:rsidR="00B94ED1"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在这种信任关系模式中，CA是受信任的第三方</w:t>
      </w:r>
      <w:r w:rsidR="002020EE">
        <w:rPr>
          <w:rFonts w:ascii="Arial" w:hAnsi="Arial" w:cs="Arial"/>
          <w:color w:val="333333"/>
          <w:sz w:val="20"/>
          <w:szCs w:val="20"/>
          <w:shd w:val="clear" w:color="auto" w:fill="FFFFFF"/>
        </w:rPr>
        <w:t>—</w:t>
      </w:r>
      <w:r>
        <w:rPr>
          <w:rFonts w:asciiTheme="minorEastAsia" w:hAnsiTheme="minorEastAsia"/>
        </w:rPr>
        <w:t>证书主体（拥有者）和</w:t>
      </w:r>
      <w:r w:rsidR="002020EE">
        <w:rPr>
          <w:rFonts w:asciiTheme="minorEastAsia" w:hAnsiTheme="minorEastAsia" w:hint="eastAsia"/>
        </w:rPr>
        <w:t>信赖凭证者</w:t>
      </w:r>
      <w:r>
        <w:rPr>
          <w:rFonts w:asciiTheme="minorEastAsia" w:hAnsiTheme="minorEastAsia"/>
        </w:rPr>
        <w:t>都信任之。最常见的公共密钥基础设施（KPI）方案</w:t>
      </w:r>
      <w:r w:rsidR="002020EE">
        <w:rPr>
          <w:rFonts w:asciiTheme="minorEastAsia" w:hAnsiTheme="minorEastAsia" w:hint="eastAsia"/>
        </w:rPr>
        <w:t>是那些</w:t>
      </w:r>
      <w:r>
        <w:rPr>
          <w:rFonts w:asciiTheme="minorEastAsia" w:hAnsiTheme="minorEastAsia"/>
        </w:rPr>
        <w:t>用于</w:t>
      </w:r>
      <w:r w:rsidR="002020EE">
        <w:rPr>
          <w:rFonts w:asciiTheme="minorEastAsia" w:hAnsiTheme="minorEastAsia" w:hint="eastAsia"/>
        </w:rPr>
        <w:t>执行万维网</w:t>
      </w:r>
      <w:r>
        <w:rPr>
          <w:rFonts w:asciiTheme="minorEastAsia" w:hAnsiTheme="minorEastAsia"/>
        </w:rPr>
        <w:t>上HTTPS</w:t>
      </w:r>
      <w:r w:rsidR="002020EE">
        <w:rPr>
          <w:rFonts w:asciiTheme="minorEastAsia" w:hAnsiTheme="minorEastAsia" w:hint="eastAsia"/>
        </w:rPr>
        <w:t>的方案</w:t>
      </w:r>
      <w:r>
        <w:rPr>
          <w:rFonts w:asciiTheme="minorEastAsia" w:hAnsiTheme="minorEastAsia"/>
        </w:rPr>
        <w:t>。所有这些都基于</w:t>
      </w:r>
      <w:r w:rsidR="00A434E5" w:rsidRPr="00DD4958">
        <w:rPr>
          <w:rFonts w:asciiTheme="minorEastAsia" w:hAnsiTheme="minorEastAsia"/>
        </w:rPr>
        <w:t>X.509</w:t>
      </w:r>
      <w:r>
        <w:rPr>
          <w:rFonts w:asciiTheme="minorEastAsia" w:hAnsiTheme="minorEastAsia"/>
        </w:rPr>
        <w:t>标准，并</w:t>
      </w:r>
      <w:r w:rsidR="00565A18">
        <w:rPr>
          <w:rFonts w:asciiTheme="minorEastAsia" w:hAnsiTheme="minorEastAsia" w:hint="eastAsia"/>
        </w:rPr>
        <w:t>由</w:t>
      </w:r>
      <w:r w:rsidR="00A434E5" w:rsidRPr="00DD4958">
        <w:rPr>
          <w:rFonts w:asciiTheme="minorEastAsia" w:hAnsiTheme="minorEastAsia"/>
        </w:rPr>
        <w:t>CA</w:t>
      </w:r>
      <w:r w:rsidR="00565A18">
        <w:rPr>
          <w:rFonts w:asciiTheme="minorEastAsia" w:hAnsiTheme="minorEastAsia" w:hint="eastAsia"/>
        </w:rPr>
        <w:t>认证</w:t>
      </w:r>
      <w:r>
        <w:rPr>
          <w:rFonts w:asciiTheme="minorEastAsia" w:hAnsiTheme="minorEastAsia"/>
        </w:rPr>
        <w:t>。</w:t>
      </w:r>
    </w:p>
    <w:p w:rsidR="00F27B23" w:rsidRPr="00D8797F" w:rsidRDefault="000D2D15" w:rsidP="008533BE">
      <w:pPr>
        <w:rPr>
          <w:b/>
          <w:rPrChange w:id="4" w:author="Ming  Wei" w:date="2017-02-16T21:50:00Z">
            <w:rPr>
              <w:rFonts w:asciiTheme="minorEastAsia" w:hAnsiTheme="minorEastAsia"/>
              <w:b/>
            </w:rPr>
          </w:rPrChange>
        </w:rPr>
      </w:pPr>
      <w:r w:rsidRPr="00DD4958">
        <w:rPr>
          <w:rFonts w:asciiTheme="minorEastAsia" w:hAnsiTheme="minorEastAsia"/>
          <w:b/>
        </w:rPr>
        <w:t>C</w:t>
      </w:r>
      <w:r w:rsidR="00D85E28" w:rsidRPr="00DD4958">
        <w:rPr>
          <w:rFonts w:asciiTheme="minorEastAsia" w:hAnsiTheme="minorEastAsia"/>
          <w:b/>
        </w:rPr>
        <w:t>o</w:t>
      </w:r>
      <w:r w:rsidRPr="00DD4958">
        <w:rPr>
          <w:rFonts w:asciiTheme="minorEastAsia" w:hAnsiTheme="minorEastAsia"/>
          <w:b/>
        </w:rPr>
        <w:t xml:space="preserve">AP – </w:t>
      </w:r>
      <w:bookmarkStart w:id="5" w:name="OLE_LINK13"/>
      <w:bookmarkStart w:id="6" w:name="OLE_LINK14"/>
      <w:ins w:id="7" w:author="Ming  Wei" w:date="2017-02-16T21:50:00Z">
        <w:r w:rsidR="00D8797F" w:rsidRPr="00D8797F">
          <w:rPr>
            <w:rFonts w:asciiTheme="majorEastAsia" w:eastAsiaTheme="majorEastAsia" w:hAnsiTheme="majorEastAsia"/>
            <w:b/>
            <w:rPrChange w:id="8" w:author="Ming  Wei" w:date="2017-02-16T21:50:00Z">
              <w:rPr>
                <w:b/>
              </w:rPr>
            </w:rPrChange>
          </w:rPr>
          <w:t>Constrained Application Protocol</w:t>
        </w:r>
      </w:ins>
      <w:r w:rsidR="00FB3832">
        <w:rPr>
          <w:rFonts w:asciiTheme="minorEastAsia" w:hAnsiTheme="minorEastAsia" w:hint="eastAsia"/>
          <w:b/>
        </w:rPr>
        <w:t>受</w:t>
      </w:r>
      <w:r w:rsidR="00565A18">
        <w:rPr>
          <w:rFonts w:asciiTheme="minorEastAsia" w:hAnsiTheme="minorEastAsia" w:hint="eastAsia"/>
          <w:b/>
        </w:rPr>
        <w:t>约束</w:t>
      </w:r>
      <w:r w:rsidR="00FB3832">
        <w:rPr>
          <w:rFonts w:asciiTheme="minorEastAsia" w:hAnsiTheme="minorEastAsia" w:hint="eastAsia"/>
          <w:b/>
        </w:rPr>
        <w:t>的</w:t>
      </w:r>
      <w:r w:rsidR="00565A18">
        <w:rPr>
          <w:rFonts w:asciiTheme="minorEastAsia" w:hAnsiTheme="minorEastAsia" w:hint="eastAsia"/>
          <w:b/>
        </w:rPr>
        <w:t>应用协议</w:t>
      </w:r>
      <w:bookmarkEnd w:id="5"/>
      <w:bookmarkEnd w:id="6"/>
    </w:p>
    <w:p w:rsidR="00760632" w:rsidRPr="00DD4958" w:rsidRDefault="001919F9" w:rsidP="008533BE">
      <w:pPr>
        <w:ind w:left="720"/>
        <w:rPr>
          <w:rFonts w:asciiTheme="minorEastAsia" w:hAnsiTheme="minorEastAsia"/>
        </w:rPr>
      </w:pPr>
      <w:hyperlink r:id="rId11" w:history="1">
        <w:r w:rsidR="00760632" w:rsidRPr="00DD4958">
          <w:rPr>
            <w:rStyle w:val="Hyperlink"/>
            <w:rFonts w:asciiTheme="minorEastAsia" w:hAnsiTheme="minorEastAsia"/>
          </w:rPr>
          <w:t>http://en.wikipedia.org/wiki/Constrained_Application_Protocol</w:t>
        </w:r>
      </w:hyperlink>
    </w:p>
    <w:p w:rsidR="00760632" w:rsidRPr="00DD4958" w:rsidRDefault="00DD4958" w:rsidP="008533BE">
      <w:pPr>
        <w:ind w:left="720"/>
        <w:rPr>
          <w:rFonts w:asciiTheme="minorEastAsia" w:hAnsiTheme="minorEastAsia"/>
        </w:rPr>
      </w:pPr>
      <w:r>
        <w:rPr>
          <w:rFonts w:asciiTheme="minorEastAsia" w:hAnsiTheme="minorEastAsia"/>
        </w:rPr>
        <w:t>来自维基百科：</w:t>
      </w:r>
    </w:p>
    <w:p w:rsidR="000D2D15" w:rsidRPr="00DD4958" w:rsidRDefault="00565A18" w:rsidP="008533BE">
      <w:pPr>
        <w:ind w:left="720"/>
        <w:rPr>
          <w:rFonts w:asciiTheme="minorEastAsia" w:hAnsiTheme="minorEastAsia"/>
        </w:rPr>
      </w:pPr>
      <w:bookmarkStart w:id="9" w:name="OLE_LINK1"/>
      <w:r>
        <w:rPr>
          <w:rFonts w:asciiTheme="minorEastAsia" w:hAnsiTheme="minorEastAsia" w:hint="eastAsia"/>
          <w:b/>
        </w:rPr>
        <w:t>受约束的应用协议</w:t>
      </w:r>
      <w:r w:rsidR="00DD4958">
        <w:rPr>
          <w:rFonts w:asciiTheme="minorEastAsia" w:hAnsiTheme="minorEastAsia"/>
        </w:rPr>
        <w:t>（</w:t>
      </w:r>
      <w:r w:rsidR="000D2D15" w:rsidRPr="00DD4958">
        <w:rPr>
          <w:rFonts w:asciiTheme="minorEastAsia" w:hAnsiTheme="minorEastAsia"/>
        </w:rPr>
        <w:t>CoAP</w:t>
      </w:r>
      <w:r w:rsidR="00DD4958">
        <w:rPr>
          <w:rFonts w:asciiTheme="minorEastAsia" w:hAnsiTheme="minorEastAsia"/>
        </w:rPr>
        <w:t>）</w:t>
      </w:r>
      <w:bookmarkEnd w:id="9"/>
      <w:r w:rsidR="00BD332E">
        <w:rPr>
          <w:rFonts w:asciiTheme="minorEastAsia" w:hAnsiTheme="minorEastAsia" w:hint="eastAsia"/>
        </w:rPr>
        <w:t>一个</w:t>
      </w:r>
      <w:r w:rsidR="00DD4958">
        <w:rPr>
          <w:rFonts w:asciiTheme="minorEastAsia" w:hAnsiTheme="minorEastAsia"/>
        </w:rPr>
        <w:t>是面向非常简单的电子设备的软件协议，使其能</w:t>
      </w:r>
      <w:r w:rsidR="00BD332E">
        <w:rPr>
          <w:rFonts w:asciiTheme="minorEastAsia" w:hAnsiTheme="minorEastAsia" w:hint="eastAsia"/>
        </w:rPr>
        <w:t>够</w:t>
      </w:r>
      <w:r w:rsidR="00DD4958">
        <w:rPr>
          <w:rFonts w:asciiTheme="minorEastAsia" w:hAnsiTheme="minorEastAsia"/>
        </w:rPr>
        <w:t>通过互联网实现</w:t>
      </w:r>
      <w:r w:rsidR="003F081D">
        <w:rPr>
          <w:rFonts w:asciiTheme="minorEastAsia" w:hAnsiTheme="minorEastAsia" w:hint="eastAsia"/>
        </w:rPr>
        <w:t>交互</w:t>
      </w:r>
      <w:r w:rsidR="00DD4958">
        <w:rPr>
          <w:rFonts w:asciiTheme="minorEastAsia" w:hAnsiTheme="minorEastAsia"/>
        </w:rPr>
        <w:t>通讯。这种协议专门面向小型低功耗传感器、开关、阀门等</w:t>
      </w:r>
      <w:r w:rsidR="003F081D">
        <w:rPr>
          <w:rFonts w:asciiTheme="minorEastAsia" w:hAnsiTheme="minorEastAsia" w:hint="eastAsia"/>
        </w:rPr>
        <w:t>类似</w:t>
      </w:r>
      <w:r w:rsidR="00DD4958">
        <w:rPr>
          <w:rFonts w:asciiTheme="minorEastAsia" w:hAnsiTheme="minorEastAsia"/>
        </w:rPr>
        <w:t>设备，这些</w:t>
      </w:r>
      <w:r w:rsidR="00DD4958">
        <w:rPr>
          <w:rFonts w:asciiTheme="minorEastAsia" w:hAnsiTheme="minorEastAsia"/>
        </w:rPr>
        <w:lastRenderedPageBreak/>
        <w:t>设备</w:t>
      </w:r>
      <w:r w:rsidR="008F136D">
        <w:rPr>
          <w:rFonts w:asciiTheme="minorEastAsia" w:hAnsiTheme="minorEastAsia" w:hint="eastAsia"/>
        </w:rPr>
        <w:t>可</w:t>
      </w:r>
      <w:r w:rsidR="00DD4958">
        <w:rPr>
          <w:rFonts w:asciiTheme="minorEastAsia" w:hAnsiTheme="minorEastAsia"/>
        </w:rPr>
        <w:t>通过标准互联网实现远程控制或监管。</w:t>
      </w:r>
      <w:r w:rsidR="000D2D15" w:rsidRPr="00DD4958">
        <w:rPr>
          <w:rFonts w:asciiTheme="minorEastAsia" w:hAnsiTheme="minorEastAsia"/>
        </w:rPr>
        <w:t>CoAP</w:t>
      </w:r>
      <w:r w:rsidR="00DD4958">
        <w:rPr>
          <w:rFonts w:asciiTheme="minorEastAsia" w:hAnsiTheme="minorEastAsia"/>
        </w:rPr>
        <w:t>是一种应用层协议，用于资源有限型互联网设备，如</w:t>
      </w:r>
      <w:r w:rsidR="000D2D15" w:rsidRPr="00DD4958">
        <w:rPr>
          <w:rFonts w:asciiTheme="minorEastAsia" w:hAnsiTheme="minorEastAsia"/>
        </w:rPr>
        <w:t>WSN</w:t>
      </w:r>
      <w:r w:rsidR="00DD4958">
        <w:rPr>
          <w:rFonts w:asciiTheme="minorEastAsia" w:hAnsiTheme="minorEastAsia"/>
        </w:rPr>
        <w:t>节点。</w:t>
      </w:r>
      <w:r w:rsidR="008F136D">
        <w:rPr>
          <w:rFonts w:asciiTheme="minorEastAsia" w:hAnsiTheme="minorEastAsia"/>
        </w:rPr>
        <w:t>根据设计</w:t>
      </w:r>
      <w:r w:rsidR="008F136D">
        <w:rPr>
          <w:rFonts w:asciiTheme="minorEastAsia" w:hAnsiTheme="minorEastAsia" w:hint="eastAsia"/>
        </w:rPr>
        <w:t>，</w:t>
      </w:r>
      <w:r w:rsidR="000D2D15" w:rsidRPr="00DD4958">
        <w:rPr>
          <w:rFonts w:asciiTheme="minorEastAsia" w:hAnsiTheme="minorEastAsia"/>
        </w:rPr>
        <w:t>CoAP</w:t>
      </w:r>
      <w:r w:rsidR="00DD4958">
        <w:rPr>
          <w:rFonts w:asciiTheme="minorEastAsia" w:hAnsiTheme="minorEastAsia"/>
        </w:rPr>
        <w:t>能方便地</w:t>
      </w:r>
      <w:r w:rsidR="008F136D">
        <w:rPr>
          <w:rFonts w:asciiTheme="minorEastAsia" w:hAnsiTheme="minorEastAsia"/>
        </w:rPr>
        <w:t>转</w:t>
      </w:r>
      <w:r w:rsidR="008F136D">
        <w:rPr>
          <w:rFonts w:asciiTheme="minorEastAsia" w:hAnsiTheme="minorEastAsia" w:hint="eastAsia"/>
        </w:rPr>
        <w:t>变</w:t>
      </w:r>
      <w:r w:rsidR="00DD4958">
        <w:rPr>
          <w:rFonts w:asciiTheme="minorEastAsia" w:hAnsiTheme="minorEastAsia"/>
        </w:rPr>
        <w:t>为HTTP，</w:t>
      </w:r>
      <w:r w:rsidR="008F136D">
        <w:rPr>
          <w:rFonts w:asciiTheme="minorEastAsia" w:hAnsiTheme="minorEastAsia" w:hint="eastAsia"/>
        </w:rPr>
        <w:t>以便</w:t>
      </w:r>
      <w:r w:rsidR="00DD4958">
        <w:rPr>
          <w:rFonts w:asciiTheme="minorEastAsia" w:hAnsiTheme="minorEastAsia"/>
        </w:rPr>
        <w:t>简化</w:t>
      </w:r>
      <w:r w:rsidR="008F136D">
        <w:rPr>
          <w:rFonts w:asciiTheme="minorEastAsia" w:hAnsiTheme="minorEastAsia" w:hint="eastAsia"/>
        </w:rPr>
        <w:t>的集成到网络</w:t>
      </w:r>
      <w:r w:rsidR="00DD4958">
        <w:rPr>
          <w:rFonts w:asciiTheme="minorEastAsia" w:hAnsiTheme="minorEastAsia"/>
        </w:rPr>
        <w:t>，同时也能满足</w:t>
      </w:r>
      <w:r w:rsidR="008F136D">
        <w:rPr>
          <w:rFonts w:asciiTheme="minorEastAsia" w:hAnsiTheme="minorEastAsia" w:hint="eastAsia"/>
        </w:rPr>
        <w:t>多路传输</w:t>
      </w:r>
      <w:r w:rsidR="00DD4958">
        <w:rPr>
          <w:rFonts w:asciiTheme="minorEastAsia" w:hAnsiTheme="minorEastAsia"/>
        </w:rPr>
        <w:t>支持、极低开销和简化性等专门的要求。</w:t>
      </w:r>
      <w:r w:rsidR="000D2D15" w:rsidRPr="00DD4958">
        <w:rPr>
          <w:rFonts w:asciiTheme="minorEastAsia" w:hAnsiTheme="minorEastAsia"/>
        </w:rPr>
        <w:t>[1][2]</w:t>
      </w:r>
      <w:r w:rsidR="00D30532">
        <w:rPr>
          <w:rFonts w:asciiTheme="minorEastAsia" w:hAnsiTheme="minorEastAsia" w:hint="eastAsia"/>
        </w:rPr>
        <w:t>多路传输</w:t>
      </w:r>
      <w:r w:rsidR="00DD4958">
        <w:rPr>
          <w:rFonts w:asciiTheme="minorEastAsia" w:hAnsiTheme="minorEastAsia"/>
        </w:rPr>
        <w:t>、低开销和简化性对物联网</w:t>
      </w:r>
      <w:r w:rsidR="00D30532">
        <w:rPr>
          <w:rFonts w:asciiTheme="minorEastAsia" w:hAnsiTheme="minorEastAsia" w:hint="eastAsia"/>
        </w:rPr>
        <w:t>（IoT）</w:t>
      </w:r>
      <w:r w:rsidR="00DD4958">
        <w:rPr>
          <w:rFonts w:asciiTheme="minorEastAsia" w:hAnsiTheme="minorEastAsia"/>
        </w:rPr>
        <w:t>和</w:t>
      </w:r>
      <w:r w:rsidR="00D30532">
        <w:rPr>
          <w:rFonts w:asciiTheme="minorEastAsia" w:hAnsiTheme="minorEastAsia" w:hint="eastAsia"/>
        </w:rPr>
        <w:t>机器对机器（</w:t>
      </w:r>
      <w:r w:rsidR="00DD4958">
        <w:rPr>
          <w:rFonts w:asciiTheme="minorEastAsia" w:hAnsiTheme="minorEastAsia"/>
        </w:rPr>
        <w:t>M2M</w:t>
      </w:r>
      <w:r w:rsidR="00D30532">
        <w:rPr>
          <w:rFonts w:asciiTheme="minorEastAsia" w:hAnsiTheme="minorEastAsia" w:hint="eastAsia"/>
        </w:rPr>
        <w:t>）</w:t>
      </w:r>
      <w:r w:rsidR="00DD4958">
        <w:rPr>
          <w:rFonts w:asciiTheme="minorEastAsia" w:hAnsiTheme="minorEastAsia"/>
        </w:rPr>
        <w:t>设备至关重要，这些设备往往是深度嵌入式的，而且比传统互联网设备的存储器容量和电源</w:t>
      </w:r>
      <w:r w:rsidR="00D30532">
        <w:rPr>
          <w:rFonts w:asciiTheme="minorEastAsia" w:hAnsiTheme="minorEastAsia" w:hint="eastAsia"/>
        </w:rPr>
        <w:t>供给</w:t>
      </w:r>
      <w:r w:rsidR="00DD4958">
        <w:rPr>
          <w:rFonts w:asciiTheme="minorEastAsia" w:hAnsiTheme="minorEastAsia"/>
        </w:rPr>
        <w:t>都小得多，因此效率至关重要。</w:t>
      </w:r>
      <w:r w:rsidR="000D2D15" w:rsidRPr="00DD4958">
        <w:rPr>
          <w:rFonts w:asciiTheme="minorEastAsia" w:hAnsiTheme="minorEastAsia"/>
        </w:rPr>
        <w:t>CoAP</w:t>
      </w:r>
      <w:r w:rsidR="00DD4958">
        <w:rPr>
          <w:rFonts w:asciiTheme="minorEastAsia" w:hAnsiTheme="minorEastAsia"/>
        </w:rPr>
        <w:t>能运行在支持UDP</w:t>
      </w:r>
      <w:r w:rsidR="00D30532">
        <w:rPr>
          <w:rFonts w:asciiTheme="minorEastAsia" w:hAnsiTheme="minorEastAsia" w:hint="eastAsia"/>
        </w:rPr>
        <w:t>或UDP模拟实体</w:t>
      </w:r>
      <w:r w:rsidR="00DD4958">
        <w:rPr>
          <w:rFonts w:asciiTheme="minorEastAsia" w:hAnsiTheme="minorEastAsia"/>
        </w:rPr>
        <w:t>的大多数设备上</w:t>
      </w:r>
      <w:r w:rsidR="005240EA">
        <w:rPr>
          <w:rFonts w:asciiTheme="minorEastAsia" w:hAnsiTheme="minorEastAsia" w:hint="eastAsia"/>
        </w:rPr>
        <w:t>。</w:t>
      </w:r>
    </w:p>
    <w:p w:rsidR="00F27B23" w:rsidRPr="00DD4958" w:rsidRDefault="000D2D15" w:rsidP="008533BE">
      <w:pPr>
        <w:rPr>
          <w:rFonts w:asciiTheme="minorEastAsia" w:hAnsiTheme="minorEastAsia"/>
        </w:rPr>
      </w:pPr>
      <w:r w:rsidRPr="00DD4958">
        <w:rPr>
          <w:rFonts w:asciiTheme="minorEastAsia" w:hAnsiTheme="minorEastAsia"/>
          <w:b/>
        </w:rPr>
        <w:t xml:space="preserve">DHCP – </w:t>
      </w:r>
      <w:ins w:id="10" w:author="Ming  Wei" w:date="2017-02-16T21:51:00Z">
        <w:r w:rsidR="00D8797F" w:rsidRPr="00D8797F">
          <w:rPr>
            <w:rFonts w:asciiTheme="minorEastAsia" w:hAnsiTheme="minorEastAsia"/>
            <w:b/>
          </w:rPr>
          <w:t>Dynamic Host Configuration Protocol</w:t>
        </w:r>
      </w:ins>
      <w:r w:rsidR="00DD4958">
        <w:rPr>
          <w:rFonts w:asciiTheme="minorEastAsia" w:hAnsiTheme="minorEastAsia"/>
          <w:b/>
        </w:rPr>
        <w:t>动态主机配置协议</w:t>
      </w:r>
    </w:p>
    <w:p w:rsidR="00760632" w:rsidRPr="00DD4958" w:rsidRDefault="001919F9" w:rsidP="00760632">
      <w:pPr>
        <w:ind w:left="720"/>
        <w:rPr>
          <w:rFonts w:asciiTheme="minorEastAsia" w:hAnsiTheme="minorEastAsia"/>
        </w:rPr>
      </w:pPr>
      <w:hyperlink r:id="rId12" w:history="1">
        <w:r w:rsidR="00760632" w:rsidRPr="00DD4958">
          <w:rPr>
            <w:rStyle w:val="Hyperlink"/>
            <w:rFonts w:asciiTheme="minorEastAsia" w:hAnsiTheme="minorEastAsia"/>
          </w:rPr>
          <w:t>http://en.wikipedia.org/wiki/Dynamic_Host_Configuration_Protocol</w:t>
        </w:r>
      </w:hyperlink>
    </w:p>
    <w:p w:rsidR="00760632" w:rsidRPr="00DD4958" w:rsidRDefault="00DD4958" w:rsidP="00760632">
      <w:pPr>
        <w:ind w:left="720"/>
        <w:rPr>
          <w:rFonts w:asciiTheme="minorEastAsia" w:hAnsiTheme="minorEastAsia"/>
        </w:rPr>
      </w:pPr>
      <w:r>
        <w:rPr>
          <w:rFonts w:asciiTheme="minorEastAsia" w:hAnsiTheme="minorEastAsia"/>
        </w:rPr>
        <w:t>来自维基百科：</w:t>
      </w:r>
    </w:p>
    <w:p w:rsidR="000D2D15" w:rsidRPr="00DD4958" w:rsidRDefault="005240EA" w:rsidP="008533BE">
      <w:pPr>
        <w:ind w:left="720"/>
        <w:rPr>
          <w:rFonts w:asciiTheme="minorEastAsia" w:hAnsiTheme="minorEastAsia"/>
        </w:rPr>
      </w:pPr>
      <w:r>
        <w:rPr>
          <w:rFonts w:asciiTheme="minorEastAsia" w:hAnsiTheme="minorEastAsia"/>
        </w:rPr>
        <w:t>基于</w:t>
      </w:r>
      <w:r w:rsidR="00F27B23" w:rsidRPr="00DD4958">
        <w:rPr>
          <w:rFonts w:asciiTheme="minorEastAsia" w:hAnsiTheme="minorEastAsia"/>
        </w:rPr>
        <w:t>UDP</w:t>
      </w:r>
      <w:r>
        <w:rPr>
          <w:rFonts w:asciiTheme="minorEastAsia" w:hAnsiTheme="minorEastAsia"/>
        </w:rPr>
        <w:t>的协议（和服务器）能为设备（</w:t>
      </w:r>
      <w:r w:rsidR="005A5F2B">
        <w:rPr>
          <w:rFonts w:asciiTheme="minorEastAsia" w:hAnsiTheme="minorEastAsia" w:hint="eastAsia"/>
        </w:rPr>
        <w:t>即</w:t>
      </w:r>
      <w:r>
        <w:rPr>
          <w:rFonts w:asciiTheme="minorEastAsia" w:hAnsiTheme="minorEastAsia"/>
        </w:rPr>
        <w:t>站）提供连接互联网所需的IP信息，包括IP地址、网</w:t>
      </w:r>
      <w:r w:rsidR="005A5F2B">
        <w:rPr>
          <w:rFonts w:asciiTheme="minorEastAsia" w:hAnsiTheme="minorEastAsia" w:hint="eastAsia"/>
        </w:rPr>
        <w:t>络</w:t>
      </w:r>
      <w:r>
        <w:rPr>
          <w:rFonts w:asciiTheme="minorEastAsia" w:hAnsiTheme="minorEastAsia"/>
        </w:rPr>
        <w:t>掩码、域名、域名服务器时间服务器和默认的IP网关。</w:t>
      </w:r>
      <w:r w:rsidR="005A5F2B">
        <w:rPr>
          <w:rFonts w:asciiTheme="minorEastAsia" w:hAnsiTheme="minorEastAsia" w:hint="eastAsia"/>
        </w:rPr>
        <w:t>当一个</w:t>
      </w:r>
      <w:r>
        <w:rPr>
          <w:rFonts w:asciiTheme="minorEastAsia" w:hAnsiTheme="minorEastAsia"/>
        </w:rPr>
        <w:t>客户端加入网络并配置</w:t>
      </w:r>
      <w:r w:rsidR="005A5F2B">
        <w:rPr>
          <w:rFonts w:asciiTheme="minorEastAsia" w:hAnsiTheme="minorEastAsia" w:hint="eastAsia"/>
        </w:rPr>
        <w:t>为</w:t>
      </w:r>
      <w:r>
        <w:rPr>
          <w:rFonts w:asciiTheme="minorEastAsia" w:hAnsiTheme="minorEastAsia"/>
        </w:rPr>
        <w:t>使用DHCP后</w:t>
      </w:r>
      <w:r w:rsidR="005A5F2B"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，将发送UDP广播请求，要求获得</w:t>
      </w:r>
      <w:r w:rsidR="005A5F2B">
        <w:rPr>
          <w:rFonts w:asciiTheme="minorEastAsia" w:hAnsiTheme="minorEastAsia" w:hint="eastAsia"/>
        </w:rPr>
        <w:t>这个</w:t>
      </w:r>
      <w:r>
        <w:rPr>
          <w:rFonts w:asciiTheme="minorEastAsia" w:hAnsiTheme="minorEastAsia"/>
        </w:rPr>
        <w:t>信息。网络上的</w:t>
      </w:r>
      <w:r w:rsidR="005A5F2B">
        <w:rPr>
          <w:rFonts w:asciiTheme="minorEastAsia" w:hAnsiTheme="minorEastAsia" w:hint="eastAsia"/>
        </w:rPr>
        <w:t>一个</w:t>
      </w:r>
      <w:r w:rsidR="00F27B23" w:rsidRPr="00DD4958">
        <w:rPr>
          <w:rFonts w:asciiTheme="minorEastAsia" w:hAnsiTheme="minorEastAsia"/>
        </w:rPr>
        <w:t>DHCP</w:t>
      </w:r>
      <w:r>
        <w:rPr>
          <w:rFonts w:asciiTheme="minorEastAsia" w:hAnsiTheme="minorEastAsia"/>
        </w:rPr>
        <w:t>服务器会做出响应，</w:t>
      </w:r>
      <w:r w:rsidR="005A5F2B">
        <w:rPr>
          <w:rFonts w:asciiTheme="minorEastAsia" w:hAnsiTheme="minorEastAsia" w:hint="eastAsia"/>
        </w:rPr>
        <w:t>这个响应将引导</w:t>
      </w:r>
      <w:r>
        <w:rPr>
          <w:rFonts w:asciiTheme="minorEastAsia" w:hAnsiTheme="minorEastAsia"/>
        </w:rPr>
        <w:t>发信息交换，最后得到所需的信息。</w:t>
      </w:r>
    </w:p>
    <w:p w:rsidR="00F27B23" w:rsidRPr="00DD4958" w:rsidRDefault="000D2D15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 xml:space="preserve">DNS – </w:t>
      </w:r>
      <w:ins w:id="11" w:author="Ming  Wei" w:date="2017-02-16T21:51:00Z">
        <w:r w:rsidR="00D8797F" w:rsidRPr="00D8797F">
          <w:rPr>
            <w:rFonts w:asciiTheme="minorEastAsia" w:hAnsiTheme="minorEastAsia"/>
            <w:b/>
          </w:rPr>
          <w:t>Domain Name System</w:t>
        </w:r>
      </w:ins>
      <w:r w:rsidR="00DD4958">
        <w:rPr>
          <w:rFonts w:asciiTheme="minorEastAsia" w:hAnsiTheme="minorEastAsia"/>
          <w:b/>
        </w:rPr>
        <w:t>域名系统</w:t>
      </w:r>
    </w:p>
    <w:p w:rsidR="00760632" w:rsidRPr="00DD4958" w:rsidRDefault="001919F9" w:rsidP="008533BE">
      <w:pPr>
        <w:ind w:left="720"/>
        <w:rPr>
          <w:rFonts w:asciiTheme="minorEastAsia" w:hAnsiTheme="minorEastAsia"/>
        </w:rPr>
      </w:pPr>
      <w:hyperlink r:id="rId13" w:history="1">
        <w:r w:rsidR="00760632" w:rsidRPr="00DD4958">
          <w:rPr>
            <w:rStyle w:val="Hyperlink"/>
            <w:rFonts w:asciiTheme="minorEastAsia" w:hAnsiTheme="minorEastAsia"/>
          </w:rPr>
          <w:t>http://en.wikipedia.org/wiki/Domain_Name_System</w:t>
        </w:r>
      </w:hyperlink>
    </w:p>
    <w:p w:rsidR="000D2D15" w:rsidRPr="00DD4958" w:rsidRDefault="005240EA" w:rsidP="008533BE">
      <w:pPr>
        <w:ind w:left="720"/>
        <w:rPr>
          <w:rFonts w:asciiTheme="minorEastAsia" w:hAnsiTheme="minorEastAsia"/>
        </w:rPr>
      </w:pPr>
      <w:r>
        <w:rPr>
          <w:rFonts w:asciiTheme="minorEastAsia" w:hAnsiTheme="minorEastAsia"/>
        </w:rPr>
        <w:t>能在IP名称（如</w:t>
      </w:r>
      <w:r w:rsidRPr="005240EA">
        <w:rPr>
          <w:rFonts w:asciiTheme="minorEastAsia" w:hAnsiTheme="minorEastAsia"/>
        </w:rPr>
        <w:t>www.cypress.com</w:t>
      </w:r>
      <w:r>
        <w:rPr>
          <w:rFonts w:asciiTheme="minorEastAsia" w:hAnsiTheme="minorEastAsia"/>
        </w:rPr>
        <w:t>）和IP地址（如</w:t>
      </w:r>
      <w:r w:rsidRPr="00DD4958">
        <w:rPr>
          <w:rFonts w:asciiTheme="minorEastAsia" w:hAnsiTheme="minorEastAsia" w:cs="Menlo"/>
          <w:color w:val="000000"/>
        </w:rPr>
        <w:t>23.218.58.225</w:t>
      </w:r>
      <w:r>
        <w:rPr>
          <w:rFonts w:asciiTheme="minorEastAsia" w:hAnsiTheme="minorEastAsia"/>
        </w:rPr>
        <w:t>）</w:t>
      </w:r>
      <w:r w:rsidR="005A5F2B">
        <w:rPr>
          <w:rFonts w:asciiTheme="minorEastAsia" w:hAnsiTheme="minorEastAsia" w:hint="eastAsia"/>
        </w:rPr>
        <w:t>之间</w:t>
      </w:r>
      <w:r>
        <w:rPr>
          <w:rFonts w:asciiTheme="minorEastAsia" w:hAnsiTheme="minorEastAsia"/>
        </w:rPr>
        <w:t>实现相互转化的</w:t>
      </w:r>
      <w:r w:rsidR="005A5F2B">
        <w:rPr>
          <w:rFonts w:asciiTheme="minorEastAsia" w:hAnsiTheme="minorEastAsia" w:hint="eastAsia"/>
        </w:rPr>
        <w:t>一个</w:t>
      </w:r>
      <w:r>
        <w:rPr>
          <w:rFonts w:asciiTheme="minorEastAsia" w:hAnsiTheme="minorEastAsia"/>
        </w:rPr>
        <w:t>服务器协议和分级系统。</w:t>
      </w:r>
    </w:p>
    <w:p w:rsidR="000D2D15" w:rsidRPr="00DD4958" w:rsidRDefault="00760632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>Gedday</w:t>
      </w:r>
    </w:p>
    <w:p w:rsidR="000D2D15" w:rsidRPr="00DD4958" w:rsidRDefault="000D2D15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 xml:space="preserve">HTTP – </w:t>
      </w:r>
      <w:r w:rsidR="00DD4958">
        <w:rPr>
          <w:rFonts w:asciiTheme="minorEastAsia" w:hAnsiTheme="minorEastAsia"/>
          <w:b/>
        </w:rPr>
        <w:t>超文本传输协议</w:t>
      </w:r>
    </w:p>
    <w:p w:rsidR="008533BE" w:rsidRPr="00DD4958" w:rsidRDefault="001919F9" w:rsidP="008533BE">
      <w:pPr>
        <w:ind w:left="720"/>
        <w:rPr>
          <w:rFonts w:asciiTheme="minorEastAsia" w:hAnsiTheme="minorEastAsia"/>
        </w:rPr>
      </w:pPr>
      <w:hyperlink r:id="rId14" w:history="1">
        <w:r w:rsidR="008533BE" w:rsidRPr="00DD4958">
          <w:rPr>
            <w:rStyle w:val="Hyperlink"/>
            <w:rFonts w:asciiTheme="minorEastAsia" w:hAnsiTheme="minorEastAsia"/>
          </w:rPr>
          <w:t>http://en.wikipedia.org/wiki/Hypertext_Transfer_Protocol</w:t>
        </w:r>
      </w:hyperlink>
    </w:p>
    <w:p w:rsidR="000D2D15" w:rsidRPr="00DD4958" w:rsidRDefault="000D2D15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>IE</w:t>
      </w:r>
    </w:p>
    <w:p w:rsidR="000D2D15" w:rsidRPr="00DD4958" w:rsidRDefault="000D2D15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 xml:space="preserve">IP – </w:t>
      </w:r>
      <w:r w:rsidR="00DD4958">
        <w:rPr>
          <w:rFonts w:asciiTheme="minorEastAsia" w:hAnsiTheme="minorEastAsia"/>
          <w:b/>
        </w:rPr>
        <w:t>互联网协议</w:t>
      </w:r>
    </w:p>
    <w:p w:rsidR="000D2D15" w:rsidRPr="00DD4958" w:rsidRDefault="000D2D15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>IBM Bluemix</w:t>
      </w:r>
    </w:p>
    <w:p w:rsidR="00F27B23" w:rsidRPr="00DD4958" w:rsidRDefault="008533BE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 xml:space="preserve">JSON – </w:t>
      </w:r>
      <w:bookmarkStart w:id="12" w:name="OLE_LINK2"/>
      <w:bookmarkStart w:id="13" w:name="OLE_LINK3"/>
      <w:bookmarkStart w:id="14" w:name="OLE_LINK4"/>
      <w:r w:rsidR="005F2116">
        <w:rPr>
          <w:rFonts w:asciiTheme="minorEastAsia" w:hAnsiTheme="minorEastAsia" w:hint="eastAsia"/>
          <w:b/>
        </w:rPr>
        <w:t>Java</w:t>
      </w:r>
      <w:r w:rsidR="005F2116" w:rsidRPr="00DD4958">
        <w:rPr>
          <w:rFonts w:asciiTheme="minorEastAsia" w:hAnsiTheme="minorEastAsia"/>
          <w:b/>
        </w:rPr>
        <w:t>Script</w:t>
      </w:r>
      <w:r w:rsidR="00FB3832">
        <w:rPr>
          <w:rFonts w:asciiTheme="minorEastAsia" w:hAnsiTheme="minorEastAsia" w:hint="eastAsia"/>
          <w:b/>
        </w:rPr>
        <w:t>对象</w:t>
      </w:r>
      <w:r w:rsidR="005F2116">
        <w:rPr>
          <w:rFonts w:asciiTheme="minorEastAsia" w:hAnsiTheme="minorEastAsia" w:hint="eastAsia"/>
          <w:b/>
        </w:rPr>
        <w:t>符号</w:t>
      </w:r>
      <w:bookmarkEnd w:id="12"/>
      <w:bookmarkEnd w:id="13"/>
      <w:bookmarkEnd w:id="14"/>
    </w:p>
    <w:p w:rsidR="008533BE" w:rsidRPr="00DD4958" w:rsidRDefault="001919F9" w:rsidP="008533BE">
      <w:pPr>
        <w:ind w:left="720"/>
        <w:rPr>
          <w:rFonts w:asciiTheme="minorEastAsia" w:hAnsiTheme="minorEastAsia"/>
        </w:rPr>
      </w:pPr>
      <w:hyperlink r:id="rId15" w:history="1">
        <w:r w:rsidR="008533BE" w:rsidRPr="00DD4958">
          <w:rPr>
            <w:rStyle w:val="Hyperlink"/>
            <w:rFonts w:asciiTheme="minorEastAsia" w:hAnsiTheme="minorEastAsia"/>
          </w:rPr>
          <w:t>http://json.org</w:t>
        </w:r>
      </w:hyperlink>
    </w:p>
    <w:p w:rsidR="00760632" w:rsidRPr="00DD4958" w:rsidRDefault="00DD4958" w:rsidP="008533BE">
      <w:pPr>
        <w:ind w:left="720"/>
        <w:rPr>
          <w:rFonts w:asciiTheme="minorEastAsia" w:hAnsiTheme="minorEastAsia"/>
        </w:rPr>
      </w:pPr>
      <w:r>
        <w:rPr>
          <w:rFonts w:asciiTheme="minorEastAsia" w:hAnsiTheme="minorEastAsia"/>
        </w:rPr>
        <w:t>来自j</w:t>
      </w:r>
      <w:r w:rsidR="00760632" w:rsidRPr="00DD4958">
        <w:rPr>
          <w:rFonts w:asciiTheme="minorEastAsia" w:hAnsiTheme="minorEastAsia"/>
        </w:rPr>
        <w:t>son.org</w:t>
      </w:r>
      <w:r>
        <w:rPr>
          <w:rFonts w:asciiTheme="minorEastAsia" w:hAnsiTheme="minorEastAsia"/>
        </w:rPr>
        <w:t>：</w:t>
      </w:r>
    </w:p>
    <w:p w:rsidR="009A66E8" w:rsidRPr="00DD4958" w:rsidRDefault="009A66E8" w:rsidP="008533BE">
      <w:pPr>
        <w:ind w:left="720"/>
        <w:rPr>
          <w:rFonts w:asciiTheme="minorEastAsia" w:hAnsiTheme="minorEastAsia"/>
        </w:rPr>
      </w:pPr>
      <w:r w:rsidRPr="00DD4958">
        <w:rPr>
          <w:rFonts w:asciiTheme="minorEastAsia" w:hAnsiTheme="minorEastAsia"/>
        </w:rPr>
        <w:t>JSON</w:t>
      </w:r>
      <w:r w:rsidR="005240EA">
        <w:rPr>
          <w:rFonts w:asciiTheme="minorEastAsia" w:hAnsiTheme="minorEastAsia"/>
        </w:rPr>
        <w:t>是一种轻量型数据交流格式，</w:t>
      </w:r>
      <w:r w:rsidR="005F2116">
        <w:rPr>
          <w:rFonts w:asciiTheme="minorEastAsia" w:hAnsiTheme="minorEastAsia" w:hint="eastAsia"/>
        </w:rPr>
        <w:t>既</w:t>
      </w:r>
      <w:r w:rsidR="005240EA">
        <w:rPr>
          <w:rFonts w:asciiTheme="minorEastAsia" w:hAnsiTheme="minorEastAsia"/>
        </w:rPr>
        <w:t>便于人的读写，</w:t>
      </w:r>
      <w:r w:rsidR="005F2116">
        <w:rPr>
          <w:rFonts w:asciiTheme="minorEastAsia" w:hAnsiTheme="minorEastAsia" w:hint="eastAsia"/>
        </w:rPr>
        <w:t>也便于</w:t>
      </w:r>
      <w:r w:rsidR="005240EA">
        <w:rPr>
          <w:rFonts w:asciiTheme="minorEastAsia" w:hAnsiTheme="minorEastAsia"/>
        </w:rPr>
        <w:t>机器</w:t>
      </w:r>
      <w:r w:rsidR="005F2116">
        <w:rPr>
          <w:rFonts w:asciiTheme="minorEastAsia" w:hAnsiTheme="minorEastAsia"/>
        </w:rPr>
        <w:t>解</w:t>
      </w:r>
      <w:r w:rsidR="005F2116">
        <w:rPr>
          <w:rFonts w:asciiTheme="minorEastAsia" w:hAnsiTheme="minorEastAsia" w:hint="eastAsia"/>
        </w:rPr>
        <w:t>析</w:t>
      </w:r>
      <w:r w:rsidR="005240EA">
        <w:rPr>
          <w:rFonts w:asciiTheme="minorEastAsia" w:hAnsiTheme="minorEastAsia"/>
        </w:rPr>
        <w:t>和生成。它基于</w:t>
      </w:r>
      <w:r w:rsidR="005240EA" w:rsidRPr="00DD4958">
        <w:rPr>
          <w:rFonts w:asciiTheme="minorEastAsia" w:hAnsiTheme="minorEastAsia"/>
        </w:rPr>
        <w:t>JavaScript</w:t>
      </w:r>
      <w:r w:rsidR="005240EA">
        <w:rPr>
          <w:rFonts w:asciiTheme="minorEastAsia" w:hAnsiTheme="minorEastAsia"/>
        </w:rPr>
        <w:t>编程语言的子集。</w:t>
      </w:r>
      <w:r w:rsidRPr="00DD4958">
        <w:rPr>
          <w:rFonts w:asciiTheme="minorEastAsia" w:hAnsiTheme="minorEastAsia"/>
        </w:rPr>
        <w:t>JSON</w:t>
      </w:r>
      <w:r w:rsidR="005240EA">
        <w:rPr>
          <w:rFonts w:asciiTheme="minorEastAsia" w:hAnsiTheme="minorEastAsia"/>
        </w:rPr>
        <w:t>为</w:t>
      </w:r>
      <w:r w:rsidR="005F2116">
        <w:rPr>
          <w:rFonts w:asciiTheme="minorEastAsia" w:hAnsiTheme="minorEastAsia" w:hint="eastAsia"/>
        </w:rPr>
        <w:t>一种</w:t>
      </w:r>
      <w:r w:rsidR="005240EA">
        <w:rPr>
          <w:rFonts w:asciiTheme="minorEastAsia" w:hAnsiTheme="minorEastAsia"/>
        </w:rPr>
        <w:t>文本格式，</w:t>
      </w:r>
      <w:r w:rsidR="005F2116">
        <w:rPr>
          <w:rFonts w:asciiTheme="minorEastAsia" w:hAnsiTheme="minorEastAsia" w:hint="eastAsia"/>
        </w:rPr>
        <w:t>完全</w:t>
      </w:r>
      <w:r w:rsidR="005240EA">
        <w:rPr>
          <w:rFonts w:asciiTheme="minorEastAsia" w:hAnsiTheme="minorEastAsia"/>
        </w:rPr>
        <w:t>独立于不同语言，但</w:t>
      </w:r>
      <w:r w:rsidR="005F2116">
        <w:rPr>
          <w:rFonts w:asciiTheme="minorEastAsia" w:hAnsiTheme="minorEastAsia" w:hint="eastAsia"/>
        </w:rPr>
        <w:t>可以</w:t>
      </w:r>
      <w:r w:rsidR="005240EA">
        <w:rPr>
          <w:rFonts w:asciiTheme="minorEastAsia" w:hAnsiTheme="minorEastAsia"/>
        </w:rPr>
        <w:t>使用类似于C系列语言如</w:t>
      </w:r>
      <w:r w:rsidRPr="00DD4958">
        <w:rPr>
          <w:rFonts w:asciiTheme="minorEastAsia" w:hAnsiTheme="minorEastAsia"/>
        </w:rPr>
        <w:t>C</w:t>
      </w:r>
      <w:r w:rsidR="005240EA">
        <w:rPr>
          <w:rFonts w:asciiTheme="minorEastAsia" w:hAnsiTheme="minorEastAsia"/>
        </w:rPr>
        <w:t>、</w:t>
      </w:r>
      <w:r w:rsidRPr="00DD4958">
        <w:rPr>
          <w:rFonts w:asciiTheme="minorEastAsia" w:hAnsiTheme="minorEastAsia"/>
        </w:rPr>
        <w:t>C++</w:t>
      </w:r>
      <w:r w:rsidR="005240EA">
        <w:rPr>
          <w:rFonts w:asciiTheme="minorEastAsia" w:hAnsiTheme="minorEastAsia"/>
        </w:rPr>
        <w:t>、</w:t>
      </w:r>
      <w:r w:rsidRPr="00DD4958">
        <w:rPr>
          <w:rFonts w:asciiTheme="minorEastAsia" w:hAnsiTheme="minorEastAsia"/>
        </w:rPr>
        <w:t>C#</w:t>
      </w:r>
      <w:r w:rsidR="005240EA">
        <w:rPr>
          <w:rFonts w:asciiTheme="minorEastAsia" w:hAnsiTheme="minorEastAsia"/>
        </w:rPr>
        <w:t>、</w:t>
      </w:r>
      <w:r w:rsidRPr="00DD4958">
        <w:rPr>
          <w:rFonts w:asciiTheme="minorEastAsia" w:hAnsiTheme="minorEastAsia"/>
        </w:rPr>
        <w:t>Java</w:t>
      </w:r>
      <w:r w:rsidR="005240EA">
        <w:rPr>
          <w:rFonts w:asciiTheme="minorEastAsia" w:hAnsiTheme="minorEastAsia"/>
        </w:rPr>
        <w:t>、</w:t>
      </w:r>
      <w:r w:rsidRPr="00DD4958">
        <w:rPr>
          <w:rFonts w:asciiTheme="minorEastAsia" w:hAnsiTheme="minorEastAsia"/>
        </w:rPr>
        <w:t>JavaScript</w:t>
      </w:r>
      <w:r w:rsidR="005240EA">
        <w:rPr>
          <w:rFonts w:asciiTheme="minorEastAsia" w:hAnsiTheme="minorEastAsia"/>
        </w:rPr>
        <w:t>、</w:t>
      </w:r>
      <w:r w:rsidRPr="00DD4958">
        <w:rPr>
          <w:rFonts w:asciiTheme="minorEastAsia" w:hAnsiTheme="minorEastAsia"/>
        </w:rPr>
        <w:t>Perl</w:t>
      </w:r>
      <w:r w:rsidR="005240EA">
        <w:rPr>
          <w:rFonts w:asciiTheme="minorEastAsia" w:hAnsiTheme="minorEastAsia"/>
        </w:rPr>
        <w:t>、</w:t>
      </w:r>
      <w:r w:rsidRPr="00DD4958">
        <w:rPr>
          <w:rFonts w:asciiTheme="minorEastAsia" w:hAnsiTheme="minorEastAsia"/>
        </w:rPr>
        <w:t>Python</w:t>
      </w:r>
      <w:r w:rsidR="005F2116">
        <w:rPr>
          <w:rFonts w:asciiTheme="minorEastAsia" w:hAnsiTheme="minorEastAsia" w:hint="eastAsia"/>
        </w:rPr>
        <w:t>以许多其它放言的</w:t>
      </w:r>
      <w:r w:rsidR="005240EA">
        <w:rPr>
          <w:rFonts w:asciiTheme="minorEastAsia" w:hAnsiTheme="minorEastAsia"/>
        </w:rPr>
        <w:t>规范。上述特性使得JSON成为理想的数据交流语言。</w:t>
      </w:r>
    </w:p>
    <w:p w:rsidR="009A66E8" w:rsidRPr="00DD4958" w:rsidRDefault="009A66E8" w:rsidP="008533BE">
      <w:pPr>
        <w:ind w:left="720"/>
        <w:rPr>
          <w:rFonts w:asciiTheme="minorEastAsia" w:hAnsiTheme="minorEastAsia"/>
        </w:rPr>
      </w:pPr>
      <w:r w:rsidRPr="00DD4958">
        <w:rPr>
          <w:rFonts w:asciiTheme="minorEastAsia" w:hAnsiTheme="minorEastAsia"/>
        </w:rPr>
        <w:lastRenderedPageBreak/>
        <w:t>JSON</w:t>
      </w:r>
      <w:r w:rsidR="005240EA">
        <w:rPr>
          <w:rFonts w:asciiTheme="minorEastAsia" w:hAnsiTheme="minorEastAsia"/>
        </w:rPr>
        <w:t>建立在两大结构上</w:t>
      </w:r>
      <w:r w:rsidR="005F2116">
        <w:rPr>
          <w:rFonts w:asciiTheme="minorEastAsia" w:hAnsiTheme="minorEastAsia" w:hint="eastAsia"/>
        </w:rPr>
        <w:t>：</w:t>
      </w:r>
      <w:r w:rsidR="005F2116">
        <w:rPr>
          <w:rFonts w:asciiTheme="minorEastAsia" w:hAnsiTheme="minorEastAsia"/>
        </w:rPr>
        <w:t>一系列名</w:t>
      </w:r>
      <w:r w:rsidR="005F2116">
        <w:rPr>
          <w:rFonts w:asciiTheme="minorEastAsia" w:hAnsiTheme="minorEastAsia" w:hint="eastAsia"/>
        </w:rPr>
        <w:t>/</w:t>
      </w:r>
      <w:r w:rsidR="009374E3">
        <w:rPr>
          <w:rFonts w:asciiTheme="minorEastAsia" w:hAnsiTheme="minorEastAsia" w:hint="eastAsia"/>
        </w:rPr>
        <w:t>数</w:t>
      </w:r>
      <w:r w:rsidR="005F2116">
        <w:rPr>
          <w:rFonts w:asciiTheme="minorEastAsia" w:hAnsiTheme="minorEastAsia" w:hint="eastAsia"/>
        </w:rPr>
        <w:t>值对</w:t>
      </w:r>
      <w:r w:rsidR="005240EA">
        <w:rPr>
          <w:rFonts w:asciiTheme="minorEastAsia" w:hAnsiTheme="minorEastAsia"/>
        </w:rPr>
        <w:t>。在各种语言中，</w:t>
      </w:r>
      <w:r w:rsidR="003E196D">
        <w:rPr>
          <w:rFonts w:asciiTheme="minorEastAsia" w:hAnsiTheme="minorEastAsia"/>
        </w:rPr>
        <w:t>这作为对象、记录、</w:t>
      </w:r>
      <w:r w:rsidR="00FB3832">
        <w:rPr>
          <w:rFonts w:asciiTheme="minorEastAsia" w:hAnsiTheme="minorEastAsia" w:hint="eastAsia"/>
        </w:rPr>
        <w:t>结构</w:t>
      </w:r>
      <w:r w:rsidR="003E196D">
        <w:rPr>
          <w:rFonts w:asciiTheme="minorEastAsia" w:hAnsiTheme="minorEastAsia"/>
        </w:rPr>
        <w:t>、字典、</w:t>
      </w:r>
      <w:r w:rsidR="005F2116">
        <w:rPr>
          <w:rFonts w:asciiTheme="minorEastAsia" w:hAnsiTheme="minorEastAsia" w:hint="eastAsia"/>
        </w:rPr>
        <w:t>散列</w:t>
      </w:r>
      <w:r w:rsidR="005F2116" w:rsidRPr="003E196D">
        <w:rPr>
          <w:rFonts w:asciiTheme="minorEastAsia" w:hAnsiTheme="minorEastAsia" w:hint="eastAsia"/>
        </w:rPr>
        <w:t>表</w:t>
      </w:r>
      <w:r w:rsidR="003E196D">
        <w:rPr>
          <w:rFonts w:asciiTheme="minorEastAsia" w:hAnsiTheme="minorEastAsia" w:hint="eastAsia"/>
        </w:rPr>
        <w:t>、键</w:t>
      </w:r>
      <w:r w:rsidR="009374E3">
        <w:rPr>
          <w:rFonts w:asciiTheme="minorEastAsia" w:hAnsiTheme="minorEastAsia" w:hint="eastAsia"/>
        </w:rPr>
        <w:t>列</w:t>
      </w:r>
      <w:r w:rsidR="003E196D">
        <w:rPr>
          <w:rFonts w:asciiTheme="minorEastAsia" w:hAnsiTheme="minorEastAsia" w:hint="eastAsia"/>
        </w:rPr>
        <w:t>表或关联阵列实现。</w:t>
      </w:r>
      <w:r w:rsidR="009374E3">
        <w:rPr>
          <w:rFonts w:asciiTheme="minorEastAsia" w:hAnsiTheme="minorEastAsia" w:hint="eastAsia"/>
        </w:rPr>
        <w:t>一个</w:t>
      </w:r>
      <w:r w:rsidR="003E196D">
        <w:rPr>
          <w:rFonts w:asciiTheme="minorEastAsia" w:hAnsiTheme="minorEastAsia" w:hint="eastAsia"/>
        </w:rPr>
        <w:t>有序</w:t>
      </w:r>
      <w:r w:rsidR="009374E3">
        <w:rPr>
          <w:rFonts w:asciiTheme="minorEastAsia" w:hAnsiTheme="minorEastAsia" w:hint="eastAsia"/>
        </w:rPr>
        <w:t>的数</w:t>
      </w:r>
      <w:r w:rsidR="003E196D">
        <w:rPr>
          <w:rFonts w:asciiTheme="minorEastAsia" w:hAnsiTheme="minorEastAsia" w:hint="eastAsia"/>
        </w:rPr>
        <w:t>值列表。在大多数语言中，这作为阵列、矢量、列表或序列实现。</w:t>
      </w:r>
    </w:p>
    <w:p w:rsidR="00752D80" w:rsidRPr="00DD4958" w:rsidRDefault="00FB3832" w:rsidP="008533BE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消息代理</w:t>
      </w:r>
      <w:ins w:id="15" w:author="Ming  Wei" w:date="2017-02-16T21:52:00Z">
        <w:r w:rsidR="00D8797F" w:rsidRPr="00D8797F">
          <w:rPr>
            <w:rFonts w:asciiTheme="minorEastAsia" w:hAnsiTheme="minorEastAsia"/>
            <w:b/>
          </w:rPr>
          <w:t>Message Broker</w:t>
        </w:r>
      </w:ins>
    </w:p>
    <w:p w:rsidR="00752D80" w:rsidRPr="00DD4958" w:rsidRDefault="009374E3" w:rsidP="00752D80">
      <w:pPr>
        <w:ind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一个</w:t>
      </w:r>
      <w:r w:rsidR="00FB3832">
        <w:rPr>
          <w:rFonts w:asciiTheme="minorEastAsia" w:hAnsiTheme="minorEastAsia"/>
        </w:rPr>
        <w:t>消息代理</w:t>
      </w:r>
      <w:r w:rsidR="003E196D">
        <w:rPr>
          <w:rFonts w:asciiTheme="minorEastAsia" w:hAnsiTheme="minorEastAsia"/>
        </w:rPr>
        <w:t>是</w:t>
      </w:r>
      <w:r>
        <w:rPr>
          <w:rFonts w:asciiTheme="minorEastAsia" w:hAnsiTheme="minorEastAsia" w:hint="eastAsia"/>
        </w:rPr>
        <w:t>一个</w:t>
      </w:r>
      <w:r w:rsidR="003E196D">
        <w:rPr>
          <w:rFonts w:asciiTheme="minorEastAsia" w:hAnsiTheme="minorEastAsia"/>
        </w:rPr>
        <w:t>MQTT通讯中使用的服务器。设备可向</w:t>
      </w:r>
      <w:r w:rsidR="009735CF">
        <w:rPr>
          <w:rFonts w:asciiTheme="minorEastAsia" w:hAnsiTheme="minorEastAsia" w:hint="eastAsia"/>
        </w:rPr>
        <w:t>代理</w:t>
      </w:r>
      <w:r w:rsidR="003E196D">
        <w:rPr>
          <w:rFonts w:asciiTheme="minorEastAsia" w:hAnsiTheme="minorEastAsia"/>
        </w:rPr>
        <w:t>上的特</w:t>
      </w:r>
      <w:r>
        <w:rPr>
          <w:rFonts w:asciiTheme="minorEastAsia" w:hAnsiTheme="minorEastAsia" w:hint="eastAsia"/>
        </w:rPr>
        <w:t>定主题</w:t>
      </w:r>
      <w:r w:rsidR="003E196D">
        <w:rPr>
          <w:rFonts w:asciiTheme="minorEastAsia" w:hAnsiTheme="minorEastAsia"/>
        </w:rPr>
        <w:t>发布消息，也可订阅</w:t>
      </w:r>
      <w:r>
        <w:rPr>
          <w:rFonts w:asciiTheme="minorEastAsia" w:hAnsiTheme="minorEastAsia" w:hint="eastAsia"/>
        </w:rPr>
        <w:t>主题</w:t>
      </w:r>
      <w:r w:rsidR="003E196D">
        <w:rPr>
          <w:rFonts w:asciiTheme="minorEastAsia" w:hAnsiTheme="minorEastAsia"/>
        </w:rPr>
        <w:t>以接收</w:t>
      </w:r>
      <w:r>
        <w:rPr>
          <w:rFonts w:asciiTheme="minorEastAsia" w:hAnsiTheme="minorEastAsia" w:hint="eastAsia"/>
        </w:rPr>
        <w:t>任何</w:t>
      </w:r>
      <w:r w:rsidR="003E196D">
        <w:rPr>
          <w:rFonts w:asciiTheme="minorEastAsia" w:hAnsiTheme="minorEastAsia"/>
        </w:rPr>
        <w:t>更新。</w:t>
      </w:r>
    </w:p>
    <w:p w:rsidR="000D2D15" w:rsidRPr="00DD4958" w:rsidRDefault="009374E3" w:rsidP="008533BE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微软</w:t>
      </w:r>
      <w:r w:rsidR="000D2D15" w:rsidRPr="00DD4958">
        <w:rPr>
          <w:rFonts w:asciiTheme="minorEastAsia" w:hAnsiTheme="minorEastAsia"/>
          <w:b/>
        </w:rPr>
        <w:t>Azure</w:t>
      </w:r>
    </w:p>
    <w:p w:rsidR="00934337" w:rsidRPr="00DD4958" w:rsidRDefault="00934337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 xml:space="preserve">MIME – </w:t>
      </w:r>
      <w:ins w:id="16" w:author="Ming  Wei" w:date="2017-02-16T21:52:00Z">
        <w:r w:rsidR="00D8797F" w:rsidRPr="00D8797F">
          <w:rPr>
            <w:rFonts w:asciiTheme="minorEastAsia" w:hAnsiTheme="minorEastAsia"/>
            <w:b/>
          </w:rPr>
          <w:t>Multipurpose Internet Mail Extension</w:t>
        </w:r>
      </w:ins>
      <w:r w:rsidR="005240EA">
        <w:rPr>
          <w:rFonts w:asciiTheme="minorEastAsia" w:hAnsiTheme="minorEastAsia"/>
          <w:b/>
        </w:rPr>
        <w:t>多用途互联网邮件扩展</w:t>
      </w:r>
    </w:p>
    <w:p w:rsidR="00F27B23" w:rsidRPr="00DD4958" w:rsidRDefault="008533BE" w:rsidP="008533BE">
      <w:pPr>
        <w:rPr>
          <w:rFonts w:asciiTheme="minorEastAsia" w:hAnsiTheme="minorEastAsia"/>
        </w:rPr>
      </w:pPr>
      <w:r w:rsidRPr="00DD4958">
        <w:rPr>
          <w:rFonts w:asciiTheme="minorEastAsia" w:hAnsiTheme="minorEastAsia"/>
          <w:b/>
        </w:rPr>
        <w:t>MIMO –</w:t>
      </w:r>
      <w:ins w:id="17" w:author="Ming  Wei" w:date="2017-02-16T21:52:00Z">
        <w:r w:rsidR="00D8797F" w:rsidRPr="00D8797F">
          <w:t xml:space="preserve"> </w:t>
        </w:r>
        <w:r w:rsidR="00D8797F" w:rsidRPr="00D8797F">
          <w:rPr>
            <w:rFonts w:asciiTheme="minorEastAsia" w:hAnsiTheme="minorEastAsia"/>
            <w:b/>
          </w:rPr>
          <w:t>Multiple In/Multiple out</w:t>
        </w:r>
      </w:ins>
      <w:r w:rsidR="009374E3">
        <w:rPr>
          <w:rFonts w:asciiTheme="minorEastAsia" w:hAnsiTheme="minorEastAsia" w:hint="eastAsia"/>
          <w:b/>
        </w:rPr>
        <w:t>多</w:t>
      </w:r>
      <w:r w:rsidR="00FB3832">
        <w:rPr>
          <w:rFonts w:asciiTheme="minorEastAsia" w:hAnsiTheme="minorEastAsia" w:hint="eastAsia"/>
          <w:b/>
        </w:rPr>
        <w:t>输入</w:t>
      </w:r>
      <w:r w:rsidR="009374E3">
        <w:rPr>
          <w:rFonts w:asciiTheme="minorEastAsia" w:hAnsiTheme="minorEastAsia" w:hint="eastAsia"/>
          <w:b/>
        </w:rPr>
        <w:t>多</w:t>
      </w:r>
      <w:r w:rsidR="00FB3832">
        <w:rPr>
          <w:rFonts w:asciiTheme="minorEastAsia" w:hAnsiTheme="minorEastAsia" w:hint="eastAsia"/>
          <w:b/>
        </w:rPr>
        <w:t>输出</w:t>
      </w:r>
    </w:p>
    <w:p w:rsidR="000D2D15" w:rsidRPr="00DD4958" w:rsidRDefault="005240EA" w:rsidP="008533BE">
      <w:pPr>
        <w:ind w:left="720"/>
        <w:rPr>
          <w:rFonts w:asciiTheme="minorEastAsia" w:hAnsiTheme="minorEastAsia"/>
        </w:rPr>
      </w:pPr>
      <w:r>
        <w:rPr>
          <w:rFonts w:asciiTheme="minorEastAsia" w:hAnsiTheme="minorEastAsia"/>
        </w:rPr>
        <w:t>在</w:t>
      </w:r>
      <w:r w:rsidR="000D2D15" w:rsidRPr="00DD4958">
        <w:rPr>
          <w:rFonts w:asciiTheme="minorEastAsia" w:hAnsiTheme="minorEastAsia"/>
        </w:rPr>
        <w:t>802.11n/ac</w:t>
      </w:r>
      <w:r>
        <w:rPr>
          <w:rFonts w:asciiTheme="minorEastAsia" w:hAnsiTheme="minorEastAsia"/>
        </w:rPr>
        <w:t>中，您可</w:t>
      </w:r>
      <w:r w:rsidR="009374E3">
        <w:rPr>
          <w:rFonts w:asciiTheme="minorEastAsia" w:hAnsiTheme="minorEastAsia" w:hint="eastAsia"/>
        </w:rPr>
        <w:t>通过</w:t>
      </w:r>
      <w:ins w:id="18" w:author="Ming  Wei" w:date="2017-02-16T21:52:00Z">
        <w:r w:rsidR="00D8797F">
          <w:rPr>
            <w:rFonts w:asciiTheme="minorEastAsia" w:hAnsiTheme="minorEastAsia" w:hint="eastAsia"/>
          </w:rPr>
          <w:t>捆绑</w:t>
        </w:r>
      </w:ins>
      <w:del w:id="19" w:author="Ming  Wei" w:date="2017-02-16T21:52:00Z">
        <w:r w:rsidDel="00D8797F">
          <w:rPr>
            <w:rFonts w:asciiTheme="minorEastAsia" w:hAnsiTheme="minorEastAsia"/>
          </w:rPr>
          <w:delText>绑定</w:delText>
        </w:r>
      </w:del>
      <w:r>
        <w:rPr>
          <w:rFonts w:asciiTheme="minorEastAsia" w:hAnsiTheme="minorEastAsia"/>
        </w:rPr>
        <w:t>多个</w:t>
      </w:r>
      <w:ins w:id="20" w:author="Ming  Wei" w:date="2017-02-16T21:52:00Z">
        <w:r w:rsidR="00D8797F">
          <w:rPr>
            <w:rFonts w:asciiTheme="minorEastAsia" w:hAnsiTheme="minorEastAsia" w:hint="eastAsia"/>
          </w:rPr>
          <w:t>频</w:t>
        </w:r>
      </w:ins>
      <w:del w:id="21" w:author="Ming  Wei" w:date="2017-02-16T21:52:00Z">
        <w:r w:rsidDel="00D8797F">
          <w:rPr>
            <w:rFonts w:asciiTheme="minorEastAsia" w:hAnsiTheme="minorEastAsia"/>
          </w:rPr>
          <w:delText>通</w:delText>
        </w:r>
      </w:del>
      <w:r>
        <w:rPr>
          <w:rFonts w:asciiTheme="minorEastAsia" w:hAnsiTheme="minorEastAsia"/>
        </w:rPr>
        <w:t>道以增加带宽（如</w:t>
      </w:r>
      <w:ins w:id="22" w:author="Ming  Wei" w:date="2017-02-16T21:52:00Z">
        <w:r w:rsidR="00D8797F">
          <w:rPr>
            <w:rFonts w:asciiTheme="minorEastAsia" w:hAnsiTheme="minorEastAsia" w:hint="eastAsia"/>
          </w:rPr>
          <w:t>捆绑</w:t>
        </w:r>
      </w:ins>
      <w:del w:id="23" w:author="Ming  Wei" w:date="2017-02-16T21:52:00Z">
        <w:r w:rsidDel="00D8797F">
          <w:rPr>
            <w:rFonts w:asciiTheme="minorEastAsia" w:hAnsiTheme="minorEastAsia"/>
          </w:rPr>
          <w:delText>绑定</w:delText>
        </w:r>
      </w:del>
      <w:r>
        <w:rPr>
          <w:rFonts w:asciiTheme="minorEastAsia" w:hAnsiTheme="minorEastAsia" w:hint="eastAsia"/>
        </w:rPr>
        <w:t>2个通道将让带宽翻番</w:t>
      </w:r>
      <w:r>
        <w:rPr>
          <w:rFonts w:asciiTheme="minorEastAsia" w:hAnsiTheme="minorEastAsia"/>
        </w:rPr>
        <w:t>）。</w:t>
      </w:r>
    </w:p>
    <w:p w:rsidR="00F27B23" w:rsidRPr="00DD4958" w:rsidRDefault="000D2D15" w:rsidP="003F4F62">
      <w:pPr>
        <w:keepNext/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>MQTT</w:t>
      </w:r>
    </w:p>
    <w:p w:rsidR="008533BE" w:rsidRPr="00DD4958" w:rsidRDefault="001919F9" w:rsidP="008533BE">
      <w:pPr>
        <w:ind w:left="720"/>
        <w:rPr>
          <w:rFonts w:asciiTheme="minorEastAsia" w:hAnsiTheme="minorEastAsia"/>
        </w:rPr>
      </w:pPr>
      <w:hyperlink r:id="rId16" w:history="1">
        <w:r w:rsidR="008533BE" w:rsidRPr="00DD4958">
          <w:rPr>
            <w:rStyle w:val="Hyperlink"/>
            <w:rFonts w:asciiTheme="minorEastAsia" w:hAnsiTheme="minorEastAsia"/>
          </w:rPr>
          <w:t>http://en.wikipedia.org/wiki/MQTT</w:t>
        </w:r>
      </w:hyperlink>
    </w:p>
    <w:p w:rsidR="008533BE" w:rsidRPr="00DD4958" w:rsidRDefault="001919F9" w:rsidP="008533BE">
      <w:pPr>
        <w:ind w:left="720"/>
        <w:rPr>
          <w:rFonts w:asciiTheme="minorEastAsia" w:hAnsiTheme="minorEastAsia"/>
        </w:rPr>
      </w:pPr>
      <w:hyperlink r:id="rId17" w:history="1">
        <w:r w:rsidR="008533BE" w:rsidRPr="00DD4958">
          <w:rPr>
            <w:rStyle w:val="Hyperlink"/>
            <w:rFonts w:asciiTheme="minorEastAsia" w:hAnsiTheme="minorEastAsia"/>
          </w:rPr>
          <w:t>http://www.mqtt.org</w:t>
        </w:r>
      </w:hyperlink>
    </w:p>
    <w:p w:rsidR="000D2D15" w:rsidRPr="00DD4958" w:rsidRDefault="000D2D15" w:rsidP="008533BE">
      <w:pPr>
        <w:ind w:left="720"/>
        <w:rPr>
          <w:rFonts w:asciiTheme="minorEastAsia" w:hAnsiTheme="minorEastAsia"/>
        </w:rPr>
      </w:pPr>
      <w:r w:rsidRPr="00DD4958">
        <w:rPr>
          <w:rFonts w:asciiTheme="minorEastAsia" w:hAnsiTheme="minorEastAsia"/>
        </w:rPr>
        <w:t>MQTT[1]</w:t>
      </w:r>
      <w:r w:rsidR="003E196D">
        <w:rPr>
          <w:rFonts w:asciiTheme="minorEastAsia" w:hAnsiTheme="minorEastAsia"/>
        </w:rPr>
        <w:t>（此前为消息队列电传）是</w:t>
      </w:r>
      <w:r w:rsidR="003A0D43">
        <w:rPr>
          <w:rFonts w:asciiTheme="minorEastAsia" w:hAnsiTheme="minorEastAsia" w:hint="eastAsia"/>
        </w:rPr>
        <w:t>一个</w:t>
      </w:r>
      <w:r w:rsidRPr="00DD4958">
        <w:rPr>
          <w:rFonts w:asciiTheme="minorEastAsia" w:hAnsiTheme="minorEastAsia"/>
        </w:rPr>
        <w:t>ISO</w:t>
      </w:r>
      <w:r w:rsidR="003E196D">
        <w:rPr>
          <w:rFonts w:asciiTheme="minorEastAsia" w:hAnsiTheme="minorEastAsia"/>
        </w:rPr>
        <w:t>标准（</w:t>
      </w:r>
      <w:r w:rsidRPr="00DD4958">
        <w:rPr>
          <w:rFonts w:asciiTheme="minorEastAsia" w:hAnsiTheme="minorEastAsia"/>
        </w:rPr>
        <w:t>ISO/IEC PRF 20922</w:t>
      </w:r>
      <w:r w:rsidR="003E196D">
        <w:rPr>
          <w:rFonts w:asciiTheme="minorEastAsia" w:hAnsiTheme="minorEastAsia"/>
        </w:rPr>
        <w:t>）</w:t>
      </w:r>
      <w:r w:rsidRPr="00DD4958">
        <w:rPr>
          <w:rFonts w:asciiTheme="minorEastAsia" w:hAnsiTheme="minorEastAsia"/>
        </w:rPr>
        <w:t>[2]</w:t>
      </w:r>
      <w:r w:rsidR="003E196D">
        <w:rPr>
          <w:rFonts w:asciiTheme="minorEastAsia" w:hAnsiTheme="minorEastAsia"/>
        </w:rPr>
        <w:t>基于</w:t>
      </w:r>
      <w:r w:rsidR="003A0D43">
        <w:rPr>
          <w:rFonts w:asciiTheme="minorEastAsia" w:hAnsiTheme="minorEastAsia" w:hint="eastAsia"/>
        </w:rPr>
        <w:t>发布-订阅的轻量型信息传送协议，主要应用在</w:t>
      </w:r>
      <w:r w:rsidR="003E196D" w:rsidRPr="00DD4958">
        <w:rPr>
          <w:rFonts w:asciiTheme="minorEastAsia" w:hAnsiTheme="minorEastAsia"/>
        </w:rPr>
        <w:t>TCP/IP</w:t>
      </w:r>
      <w:r w:rsidR="003E196D">
        <w:rPr>
          <w:rFonts w:asciiTheme="minorEastAsia" w:hAnsiTheme="minorEastAsia"/>
        </w:rPr>
        <w:t>协议</w:t>
      </w:r>
      <w:r w:rsidR="003A0D43">
        <w:rPr>
          <w:rFonts w:asciiTheme="minorEastAsia" w:hAnsiTheme="minorEastAsia" w:hint="eastAsia"/>
        </w:rPr>
        <w:t>的顶层</w:t>
      </w:r>
      <w:r w:rsidR="003E196D">
        <w:rPr>
          <w:rFonts w:asciiTheme="minorEastAsia" w:hAnsiTheme="minorEastAsia"/>
        </w:rPr>
        <w:t>。它设计面向远程位置连接，</w:t>
      </w:r>
      <w:r w:rsidR="003A0D43">
        <w:rPr>
          <w:rFonts w:asciiTheme="minorEastAsia" w:hAnsiTheme="minorEastAsia" w:hint="eastAsia"/>
        </w:rPr>
        <w:t>适用于</w:t>
      </w:r>
      <w:r w:rsidR="003E196D">
        <w:rPr>
          <w:rFonts w:asciiTheme="minorEastAsia" w:hAnsiTheme="minorEastAsia"/>
        </w:rPr>
        <w:t>代码占用较小</w:t>
      </w:r>
      <w:r w:rsidR="003A0D43">
        <w:rPr>
          <w:rFonts w:asciiTheme="minorEastAsia" w:hAnsiTheme="minorEastAsia" w:hint="eastAsia"/>
        </w:rPr>
        <w:t>或</w:t>
      </w:r>
      <w:r w:rsidR="003E196D">
        <w:rPr>
          <w:rFonts w:asciiTheme="minorEastAsia" w:hAnsiTheme="minorEastAsia"/>
        </w:rPr>
        <w:t>适合网络带宽有限的情况。发布—订阅</w:t>
      </w:r>
      <w:r w:rsidR="003A0D43">
        <w:rPr>
          <w:rFonts w:asciiTheme="minorEastAsia" w:hAnsiTheme="minorEastAsia" w:hint="eastAsia"/>
        </w:rPr>
        <w:t>信息传送</w:t>
      </w:r>
      <w:r w:rsidR="003E196D">
        <w:rPr>
          <w:rFonts w:asciiTheme="minorEastAsia" w:hAnsiTheme="minorEastAsia"/>
        </w:rPr>
        <w:t>模式需要</w:t>
      </w:r>
      <w:r w:rsidR="00FB3832">
        <w:rPr>
          <w:rFonts w:asciiTheme="minorEastAsia" w:hAnsiTheme="minorEastAsia"/>
        </w:rPr>
        <w:t>消息代理</w:t>
      </w:r>
      <w:r w:rsidR="003E196D">
        <w:rPr>
          <w:rFonts w:asciiTheme="minorEastAsia" w:hAnsiTheme="minorEastAsia"/>
        </w:rPr>
        <w:t>。中介负责根据消息</w:t>
      </w:r>
      <w:r w:rsidR="00FE44FF">
        <w:rPr>
          <w:rFonts w:asciiTheme="minorEastAsia" w:hAnsiTheme="minorEastAsia" w:hint="eastAsia"/>
        </w:rPr>
        <w:t>主题</w:t>
      </w:r>
      <w:r w:rsidR="003E196D">
        <w:rPr>
          <w:rFonts w:asciiTheme="minorEastAsia" w:hAnsiTheme="minorEastAsia"/>
        </w:rPr>
        <w:t>向感兴趣的客户端分配消息。</w:t>
      </w:r>
    </w:p>
    <w:p w:rsidR="000D2D15" w:rsidRPr="00DD4958" w:rsidRDefault="00760632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>Mutex</w:t>
      </w:r>
    </w:p>
    <w:p w:rsidR="000D2D15" w:rsidRPr="00DD4958" w:rsidRDefault="00760632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>OASIS</w:t>
      </w:r>
    </w:p>
    <w:p w:rsidR="000D2D15" w:rsidRPr="00DD4958" w:rsidRDefault="00760632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>OSI</w:t>
      </w:r>
      <w:r w:rsidR="005240EA">
        <w:rPr>
          <w:rFonts w:asciiTheme="minorEastAsia" w:hAnsiTheme="minorEastAsia"/>
          <w:b/>
        </w:rPr>
        <w:t>模型</w:t>
      </w:r>
    </w:p>
    <w:p w:rsidR="000D2D15" w:rsidRPr="00DD4958" w:rsidRDefault="000D2D15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 xml:space="preserve">OTA – </w:t>
      </w:r>
      <w:r w:rsidR="006E6D98">
        <w:rPr>
          <w:rFonts w:asciiTheme="minorEastAsia" w:hAnsiTheme="minorEastAsia" w:hint="eastAsia"/>
          <w:b/>
        </w:rPr>
        <w:t>空中技术</w:t>
      </w:r>
    </w:p>
    <w:p w:rsidR="000D2D15" w:rsidRPr="00DD4958" w:rsidRDefault="005240EA" w:rsidP="008533BE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队列</w:t>
      </w:r>
    </w:p>
    <w:p w:rsidR="000D2D15" w:rsidRPr="00DD4958" w:rsidRDefault="00760632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>REST</w:t>
      </w:r>
      <w:r w:rsidR="0033445E" w:rsidRPr="00DD4958">
        <w:rPr>
          <w:rFonts w:asciiTheme="minorEastAsia" w:hAnsiTheme="minorEastAsia"/>
          <w:b/>
        </w:rPr>
        <w:t xml:space="preserve"> - </w:t>
      </w:r>
    </w:p>
    <w:p w:rsidR="000D2D15" w:rsidRPr="00DD4958" w:rsidRDefault="00DD4958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 w:hint="eastAsia"/>
          <w:b/>
        </w:rPr>
        <w:t>信号标</w:t>
      </w:r>
    </w:p>
    <w:p w:rsidR="000D2D15" w:rsidRPr="00DD4958" w:rsidRDefault="00760632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>SISO</w:t>
      </w:r>
    </w:p>
    <w:p w:rsidR="000D2D15" w:rsidRPr="00DD4958" w:rsidRDefault="00DD4958" w:rsidP="008533BE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插口</w:t>
      </w:r>
    </w:p>
    <w:p w:rsidR="000D2D15" w:rsidRPr="00DD4958" w:rsidRDefault="000D2D15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 xml:space="preserve">SSDP – </w:t>
      </w:r>
      <w:r w:rsidR="00DD4958">
        <w:rPr>
          <w:rFonts w:asciiTheme="minorEastAsia" w:hAnsiTheme="minorEastAsia"/>
          <w:b/>
        </w:rPr>
        <w:t>简单服务发现协议</w:t>
      </w:r>
    </w:p>
    <w:p w:rsidR="000D2D15" w:rsidRPr="00DD4958" w:rsidRDefault="000D2D15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>TCP/IP</w:t>
      </w:r>
    </w:p>
    <w:p w:rsidR="000D2D15" w:rsidRPr="00DD4958" w:rsidRDefault="00DD4958" w:rsidP="008533BE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计时器</w:t>
      </w:r>
    </w:p>
    <w:p w:rsidR="000D2D15" w:rsidRPr="00DD4958" w:rsidRDefault="000D2D15" w:rsidP="008533BE">
      <w:pPr>
        <w:rPr>
          <w:rFonts w:asciiTheme="minorEastAsia" w:hAnsiTheme="minorEastAsia"/>
          <w:b/>
        </w:rPr>
      </w:pPr>
      <w:bookmarkStart w:id="24" w:name="OLE_LINK5"/>
      <w:bookmarkStart w:id="25" w:name="OLE_LINK6"/>
      <w:r w:rsidRPr="00DD4958">
        <w:rPr>
          <w:rFonts w:asciiTheme="minorEastAsia" w:hAnsiTheme="minorEastAsia"/>
          <w:b/>
        </w:rPr>
        <w:lastRenderedPageBreak/>
        <w:t xml:space="preserve">TFTP – </w:t>
      </w:r>
      <w:r w:rsidR="005240EA">
        <w:rPr>
          <w:rFonts w:asciiTheme="minorEastAsia" w:hAnsiTheme="minorEastAsia"/>
          <w:b/>
        </w:rPr>
        <w:t>小文件传输协议</w:t>
      </w:r>
    </w:p>
    <w:bookmarkEnd w:id="24"/>
    <w:bookmarkEnd w:id="25"/>
    <w:p w:rsidR="008533BE" w:rsidRPr="00DD4958" w:rsidRDefault="002A254C" w:rsidP="008533BE">
      <w:pPr>
        <w:ind w:left="720"/>
        <w:rPr>
          <w:rFonts w:asciiTheme="minorEastAsia" w:hAnsiTheme="minorEastAsia"/>
        </w:rPr>
      </w:pPr>
      <w:r>
        <w:fldChar w:fldCharType="begin"/>
      </w:r>
      <w:r>
        <w:instrText xml:space="preserve"> HYPERLINK "http://en.wikipedia.org/wiki/Trivial_File_Transfer_Protocol" </w:instrText>
      </w:r>
      <w:r>
        <w:fldChar w:fldCharType="separate"/>
      </w:r>
      <w:r w:rsidR="008533BE" w:rsidRPr="00DD4958">
        <w:rPr>
          <w:rStyle w:val="Hyperlink"/>
          <w:rFonts w:asciiTheme="minorEastAsia" w:hAnsiTheme="minorEastAsia"/>
        </w:rPr>
        <w:t>http://en.wikipedia.org/wiki/Trivial_File_Transfer_Protocol</w:t>
      </w:r>
      <w:r>
        <w:rPr>
          <w:rStyle w:val="Hyperlink"/>
          <w:rFonts w:asciiTheme="minorEastAsia" w:hAnsiTheme="minorEastAsia"/>
        </w:rPr>
        <w:fldChar w:fldCharType="end"/>
      </w:r>
    </w:p>
    <w:p w:rsidR="000D2D15" w:rsidRPr="00DD4958" w:rsidRDefault="00DD4958" w:rsidP="008533BE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线程</w:t>
      </w:r>
    </w:p>
    <w:p w:rsidR="00F27B23" w:rsidRPr="00DD4958" w:rsidRDefault="00760632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 xml:space="preserve">UDP </w:t>
      </w:r>
      <w:r w:rsidR="00DD4958">
        <w:rPr>
          <w:rFonts w:asciiTheme="minorEastAsia" w:hAnsiTheme="minorEastAsia"/>
          <w:b/>
        </w:rPr>
        <w:t>–</w:t>
      </w:r>
      <w:ins w:id="26" w:author="Ming  Wei" w:date="2017-02-16T21:53:00Z">
        <w:r w:rsidR="00D8797F" w:rsidRPr="00D8797F">
          <w:t xml:space="preserve"> </w:t>
        </w:r>
        <w:r w:rsidR="00D8797F" w:rsidRPr="00D8797F">
          <w:rPr>
            <w:rFonts w:asciiTheme="minorEastAsia" w:hAnsiTheme="minorEastAsia"/>
            <w:b/>
          </w:rPr>
          <w:t>User Datagram Protocol</w:t>
        </w:r>
      </w:ins>
      <w:r w:rsidR="00DD4958">
        <w:rPr>
          <w:rFonts w:asciiTheme="minorEastAsia" w:hAnsiTheme="minorEastAsia"/>
          <w:b/>
        </w:rPr>
        <w:t>用户数据报</w:t>
      </w:r>
      <w:r w:rsidR="00FE44FF">
        <w:rPr>
          <w:rFonts w:asciiTheme="minorEastAsia" w:hAnsiTheme="minorEastAsia" w:hint="eastAsia"/>
          <w:b/>
        </w:rPr>
        <w:t>文</w:t>
      </w:r>
      <w:r w:rsidR="00DD4958">
        <w:rPr>
          <w:rFonts w:asciiTheme="minorEastAsia" w:hAnsiTheme="minorEastAsia"/>
          <w:b/>
        </w:rPr>
        <w:t>协议（来自维基百科）</w:t>
      </w:r>
    </w:p>
    <w:p w:rsidR="00760632" w:rsidRPr="00DD4958" w:rsidRDefault="001919F9" w:rsidP="008533BE">
      <w:pPr>
        <w:ind w:left="720"/>
        <w:rPr>
          <w:rFonts w:asciiTheme="minorEastAsia" w:hAnsiTheme="minorEastAsia"/>
        </w:rPr>
      </w:pPr>
      <w:hyperlink r:id="rId18" w:history="1">
        <w:r w:rsidR="00760632" w:rsidRPr="00DD4958">
          <w:rPr>
            <w:rStyle w:val="Hyperlink"/>
            <w:rFonts w:asciiTheme="minorEastAsia" w:hAnsiTheme="minorEastAsia"/>
          </w:rPr>
          <w:t>http://en.wikipedia.org/wiki/User_Datagram_Protocol</w:t>
        </w:r>
      </w:hyperlink>
    </w:p>
    <w:p w:rsidR="00F27B23" w:rsidRPr="00DD4958" w:rsidRDefault="003E196D" w:rsidP="008533BE">
      <w:pPr>
        <w:ind w:left="720"/>
        <w:rPr>
          <w:rFonts w:asciiTheme="minorEastAsia" w:hAnsiTheme="minorEastAsia"/>
        </w:rPr>
      </w:pPr>
      <w:r>
        <w:rPr>
          <w:rFonts w:asciiTheme="minorEastAsia" w:hAnsiTheme="minorEastAsia"/>
        </w:rPr>
        <w:t>用户数据报</w:t>
      </w:r>
      <w:r w:rsidR="00A41CAE">
        <w:rPr>
          <w:rFonts w:asciiTheme="minorEastAsia" w:hAnsiTheme="minorEastAsia" w:hint="eastAsia"/>
        </w:rPr>
        <w:t>文</w:t>
      </w:r>
      <w:r>
        <w:rPr>
          <w:rFonts w:asciiTheme="minorEastAsia" w:hAnsiTheme="minorEastAsia"/>
        </w:rPr>
        <w:t>协议（UDP）是互联网协议套件中的核心成员之一。该协议由David P. Reed于</w:t>
      </w:r>
      <w:r>
        <w:rPr>
          <w:rFonts w:asciiTheme="minorEastAsia" w:hAnsiTheme="minorEastAsia" w:hint="eastAsia"/>
        </w:rPr>
        <w:t>1980年设计，在</w:t>
      </w:r>
      <w:r w:rsidRPr="00DD4958">
        <w:rPr>
          <w:rFonts w:asciiTheme="minorEastAsia" w:hAnsiTheme="minorEastAsia"/>
        </w:rPr>
        <w:t>RFC 768</w:t>
      </w:r>
      <w:r w:rsidR="00A41CAE">
        <w:rPr>
          <w:rFonts w:asciiTheme="minorEastAsia" w:hAnsiTheme="minorEastAsia" w:hint="eastAsia"/>
        </w:rPr>
        <w:t>中得以</w:t>
      </w:r>
      <w:r>
        <w:rPr>
          <w:rFonts w:asciiTheme="minorEastAsia" w:hAnsiTheme="minorEastAsia" w:hint="eastAsia"/>
        </w:rPr>
        <w:t>正式定义。计算机应用通过</w:t>
      </w:r>
      <w:r w:rsidR="00F27B23" w:rsidRPr="00DD4958">
        <w:rPr>
          <w:rFonts w:asciiTheme="minorEastAsia" w:hAnsiTheme="minorEastAsia"/>
        </w:rPr>
        <w:t>UDP</w:t>
      </w:r>
      <w:r>
        <w:rPr>
          <w:rFonts w:asciiTheme="minorEastAsia" w:hAnsiTheme="minorEastAsia"/>
        </w:rPr>
        <w:t>可向</w:t>
      </w:r>
      <w:r w:rsidR="00A41CAE">
        <w:rPr>
          <w:rFonts w:asciiTheme="minorEastAsia" w:hAnsiTheme="minorEastAsia" w:hint="eastAsia"/>
        </w:rPr>
        <w:t>互联网协议（</w:t>
      </w:r>
      <w:r>
        <w:rPr>
          <w:rFonts w:asciiTheme="minorEastAsia" w:hAnsiTheme="minorEastAsia"/>
        </w:rPr>
        <w:t>IP</w:t>
      </w:r>
      <w:r w:rsidR="00A41CAE"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网络上的其他主机发送消息，也就是这里所说的数据报</w:t>
      </w:r>
      <w:r w:rsidR="00A41CAE">
        <w:rPr>
          <w:rFonts w:asciiTheme="minorEastAsia" w:hAnsiTheme="minorEastAsia" w:hint="eastAsia"/>
        </w:rPr>
        <w:t>文</w:t>
      </w:r>
      <w:r>
        <w:rPr>
          <w:rFonts w:asciiTheme="minorEastAsia" w:hAnsiTheme="minorEastAsia"/>
        </w:rPr>
        <w:t>。</w:t>
      </w:r>
      <w:r w:rsidR="00A41CAE">
        <w:rPr>
          <w:rFonts w:asciiTheme="minorEastAsia" w:hAnsiTheme="minorEastAsia"/>
        </w:rPr>
        <w:t>此前的通讯</w:t>
      </w:r>
      <w:r w:rsidR="00A41CAE">
        <w:rPr>
          <w:rFonts w:asciiTheme="minorEastAsia" w:hAnsiTheme="minorEastAsia" w:hint="eastAsia"/>
        </w:rPr>
        <w:t>不需要</w:t>
      </w:r>
      <w:r>
        <w:rPr>
          <w:rFonts w:asciiTheme="minorEastAsia" w:hAnsiTheme="minorEastAsia"/>
        </w:rPr>
        <w:t>设置传输通道或数据路径。</w:t>
      </w:r>
    </w:p>
    <w:p w:rsidR="00F27B23" w:rsidRPr="00DD4958" w:rsidRDefault="00F27B23" w:rsidP="008533BE">
      <w:pPr>
        <w:ind w:left="720"/>
        <w:rPr>
          <w:rFonts w:asciiTheme="minorEastAsia" w:hAnsiTheme="minorEastAsia"/>
        </w:rPr>
      </w:pPr>
      <w:r w:rsidRPr="00DD4958">
        <w:rPr>
          <w:rFonts w:asciiTheme="minorEastAsia" w:hAnsiTheme="minorEastAsia"/>
        </w:rPr>
        <w:t>UDP</w:t>
      </w:r>
      <w:r w:rsidR="003E196D">
        <w:rPr>
          <w:rFonts w:asciiTheme="minorEastAsia" w:hAnsiTheme="minorEastAsia"/>
        </w:rPr>
        <w:t>使用简单的无连接传输模式，</w:t>
      </w:r>
      <w:r w:rsidR="00642CB0">
        <w:rPr>
          <w:rFonts w:asciiTheme="minorEastAsia" w:hAnsiTheme="minorEastAsia" w:hint="eastAsia"/>
        </w:rPr>
        <w:t>其</w:t>
      </w:r>
      <w:r w:rsidR="003E196D">
        <w:rPr>
          <w:rFonts w:asciiTheme="minorEastAsia" w:hAnsiTheme="minorEastAsia"/>
        </w:rPr>
        <w:t>协议机制</w:t>
      </w:r>
      <w:r w:rsidR="00642CB0">
        <w:rPr>
          <w:rFonts w:asciiTheme="minorEastAsia" w:hAnsiTheme="minorEastAsia" w:hint="eastAsia"/>
        </w:rPr>
        <w:t>达到最</w:t>
      </w:r>
      <w:r w:rsidR="003E196D">
        <w:rPr>
          <w:rFonts w:asciiTheme="minorEastAsia" w:hAnsiTheme="minorEastAsia"/>
        </w:rPr>
        <w:t>简</w:t>
      </w:r>
      <w:r w:rsidR="00642CB0">
        <w:rPr>
          <w:rFonts w:asciiTheme="minorEastAsia" w:hAnsiTheme="minorEastAsia" w:hint="eastAsia"/>
        </w:rPr>
        <w:t>化</w:t>
      </w:r>
      <w:r w:rsidR="003E196D">
        <w:rPr>
          <w:rFonts w:asciiTheme="minorEastAsia" w:hAnsiTheme="minorEastAsia"/>
        </w:rPr>
        <w:t>。</w:t>
      </w:r>
      <w:r w:rsidRPr="00DD4958">
        <w:rPr>
          <w:rFonts w:asciiTheme="minorEastAsia" w:hAnsiTheme="minorEastAsia"/>
        </w:rPr>
        <w:t>UDP</w:t>
      </w:r>
      <w:r w:rsidR="003E196D">
        <w:rPr>
          <w:rFonts w:asciiTheme="minorEastAsia" w:hAnsiTheme="minorEastAsia"/>
        </w:rPr>
        <w:t>提供数据完整</w:t>
      </w:r>
      <w:r w:rsidR="00642CB0">
        <w:rPr>
          <w:rFonts w:asciiTheme="minorEastAsia" w:hAnsiTheme="minorEastAsia" w:hint="eastAsia"/>
        </w:rPr>
        <w:t>性</w:t>
      </w:r>
      <w:r w:rsidR="003E196D">
        <w:rPr>
          <w:rFonts w:asciiTheme="minorEastAsia" w:hAnsiTheme="minorEastAsia"/>
        </w:rPr>
        <w:t>校验，</w:t>
      </w:r>
      <w:r w:rsidR="00642CB0">
        <w:rPr>
          <w:rFonts w:asciiTheme="minorEastAsia" w:hAnsiTheme="minorEastAsia" w:hint="eastAsia"/>
        </w:rPr>
        <w:t>并</w:t>
      </w:r>
      <w:r w:rsidR="003E196D">
        <w:rPr>
          <w:rFonts w:asciiTheme="minorEastAsia" w:hAnsiTheme="minorEastAsia"/>
        </w:rPr>
        <w:t>针对数据报</w:t>
      </w:r>
      <w:r w:rsidR="00642CB0">
        <w:rPr>
          <w:rFonts w:asciiTheme="minorEastAsia" w:hAnsiTheme="minorEastAsia" w:hint="eastAsia"/>
        </w:rPr>
        <w:t>文</w:t>
      </w:r>
      <w:r w:rsidR="003E196D">
        <w:rPr>
          <w:rFonts w:asciiTheme="minorEastAsia" w:hAnsiTheme="minorEastAsia"/>
        </w:rPr>
        <w:t>源头和目的地的不同功能提供端口数量。它没有握手对话，因此会将用户程序暴露于底层网络的不可靠性</w:t>
      </w:r>
      <w:r w:rsidR="00642CB0">
        <w:rPr>
          <w:rFonts w:asciiTheme="minorEastAsia" w:hAnsiTheme="minorEastAsia" w:hint="eastAsia"/>
        </w:rPr>
        <w:t>上</w:t>
      </w:r>
      <w:r w:rsidR="003E196D">
        <w:rPr>
          <w:rFonts w:asciiTheme="minorEastAsia" w:hAnsiTheme="minorEastAsia"/>
        </w:rPr>
        <w:t>，也就无</w:t>
      </w:r>
      <w:bookmarkStart w:id="27" w:name="_GoBack"/>
      <w:bookmarkEnd w:id="27"/>
      <w:r w:rsidR="003E196D">
        <w:rPr>
          <w:rFonts w:asciiTheme="minorEastAsia" w:hAnsiTheme="minorEastAsia"/>
        </w:rPr>
        <w:t>法保证交付、</w:t>
      </w:r>
      <w:r w:rsidR="00642CB0">
        <w:rPr>
          <w:rFonts w:asciiTheme="minorEastAsia" w:hAnsiTheme="minorEastAsia" w:hint="eastAsia"/>
        </w:rPr>
        <w:t>排序</w:t>
      </w:r>
      <w:r w:rsidR="003E196D">
        <w:rPr>
          <w:rFonts w:asciiTheme="minorEastAsia" w:hAnsiTheme="minorEastAsia"/>
        </w:rPr>
        <w:t>或</w:t>
      </w:r>
      <w:r w:rsidR="00642CB0">
        <w:rPr>
          <w:rFonts w:asciiTheme="minorEastAsia" w:hAnsiTheme="minorEastAsia" w:hint="eastAsia"/>
        </w:rPr>
        <w:t>备份保护</w:t>
      </w:r>
      <w:r w:rsidR="003E196D">
        <w:rPr>
          <w:rFonts w:asciiTheme="minorEastAsia" w:hAnsiTheme="minorEastAsia"/>
        </w:rPr>
        <w:t>。如果网络接口层面需要纠错机制，那么应用可用针对这一目</w:t>
      </w:r>
      <w:r w:rsidR="00642CB0">
        <w:rPr>
          <w:rFonts w:asciiTheme="minorEastAsia" w:hAnsiTheme="minorEastAsia" w:hint="eastAsia"/>
        </w:rPr>
        <w:t>而</w:t>
      </w:r>
      <w:r w:rsidR="00642CB0">
        <w:rPr>
          <w:rFonts w:asciiTheme="minorEastAsia" w:hAnsiTheme="minorEastAsia"/>
        </w:rPr>
        <w:t>设计</w:t>
      </w:r>
      <w:r w:rsidR="003E196D">
        <w:rPr>
          <w:rFonts w:asciiTheme="minorEastAsia" w:hAnsiTheme="minorEastAsia"/>
        </w:rPr>
        <w:t>的</w:t>
      </w:r>
      <w:r w:rsidR="00642CB0">
        <w:rPr>
          <w:rFonts w:asciiTheme="minorEastAsia" w:hAnsiTheme="minorEastAsia" w:hint="eastAsia"/>
        </w:rPr>
        <w:t>传送控制协议（</w:t>
      </w:r>
      <w:r w:rsidR="003E196D">
        <w:rPr>
          <w:rFonts w:asciiTheme="minorEastAsia" w:hAnsiTheme="minorEastAsia"/>
        </w:rPr>
        <w:t>TCP</w:t>
      </w:r>
      <w:r w:rsidR="00642CB0">
        <w:rPr>
          <w:rFonts w:asciiTheme="minorEastAsia" w:hAnsiTheme="minorEastAsia" w:hint="eastAsia"/>
        </w:rPr>
        <w:t>）</w:t>
      </w:r>
      <w:r w:rsidR="003E196D">
        <w:rPr>
          <w:rFonts w:asciiTheme="minorEastAsia" w:hAnsiTheme="minorEastAsia"/>
        </w:rPr>
        <w:t>或</w:t>
      </w:r>
      <w:r w:rsidR="00642CB0">
        <w:rPr>
          <w:rFonts w:asciiTheme="minorEastAsia" w:hAnsiTheme="minorEastAsia" w:hint="eastAsia"/>
        </w:rPr>
        <w:t>流控制传送协议（</w:t>
      </w:r>
      <w:r w:rsidR="003E196D">
        <w:rPr>
          <w:rFonts w:asciiTheme="minorEastAsia" w:hAnsiTheme="minorEastAsia"/>
        </w:rPr>
        <w:t>SCTP</w:t>
      </w:r>
      <w:r w:rsidR="00642CB0">
        <w:rPr>
          <w:rFonts w:asciiTheme="minorEastAsia" w:hAnsiTheme="minorEastAsia" w:hint="eastAsia"/>
        </w:rPr>
        <w:t>）</w:t>
      </w:r>
      <w:r w:rsidR="003E196D">
        <w:rPr>
          <w:rFonts w:asciiTheme="minorEastAsia" w:hAnsiTheme="minorEastAsia"/>
        </w:rPr>
        <w:t>。</w:t>
      </w:r>
    </w:p>
    <w:p w:rsidR="00F27B23" w:rsidRPr="00DD4958" w:rsidRDefault="00F27B23" w:rsidP="008533BE">
      <w:pPr>
        <w:ind w:left="720"/>
        <w:rPr>
          <w:rFonts w:asciiTheme="minorEastAsia" w:hAnsiTheme="minorEastAsia"/>
        </w:rPr>
      </w:pPr>
      <w:r w:rsidRPr="00DD4958">
        <w:rPr>
          <w:rFonts w:asciiTheme="minorEastAsia" w:hAnsiTheme="minorEastAsia"/>
        </w:rPr>
        <w:t>UDP</w:t>
      </w:r>
      <w:r w:rsidR="003E196D">
        <w:rPr>
          <w:rFonts w:asciiTheme="minorEastAsia" w:hAnsiTheme="minorEastAsia"/>
        </w:rPr>
        <w:t>适用于</w:t>
      </w:r>
      <w:r w:rsidR="00D207F6">
        <w:rPr>
          <w:rFonts w:asciiTheme="minorEastAsia" w:hAnsiTheme="minorEastAsia" w:hint="eastAsia"/>
        </w:rPr>
        <w:t>那些</w:t>
      </w:r>
      <w:r w:rsidR="003E196D">
        <w:rPr>
          <w:rFonts w:asciiTheme="minorEastAsia" w:hAnsiTheme="minorEastAsia"/>
        </w:rPr>
        <w:t>错误检查和</w:t>
      </w:r>
      <w:r w:rsidR="00D207F6">
        <w:rPr>
          <w:rFonts w:asciiTheme="minorEastAsia" w:hAnsiTheme="minorEastAsia"/>
        </w:rPr>
        <w:t>纠</w:t>
      </w:r>
      <w:r w:rsidR="00D207F6">
        <w:rPr>
          <w:rFonts w:asciiTheme="minorEastAsia" w:hAnsiTheme="minorEastAsia" w:hint="eastAsia"/>
        </w:rPr>
        <w:t>正既</w:t>
      </w:r>
      <w:r w:rsidR="003E196D">
        <w:rPr>
          <w:rFonts w:asciiTheme="minorEastAsia" w:hAnsiTheme="minorEastAsia"/>
        </w:rPr>
        <w:t>不是必需的或</w:t>
      </w:r>
      <w:r w:rsidR="00D207F6">
        <w:rPr>
          <w:rFonts w:asciiTheme="minorEastAsia" w:hAnsiTheme="minorEastAsia" w:hint="eastAsia"/>
        </w:rPr>
        <w:t>也不是</w:t>
      </w:r>
      <w:r w:rsidR="003E196D">
        <w:rPr>
          <w:rFonts w:asciiTheme="minorEastAsia" w:hAnsiTheme="minorEastAsia"/>
        </w:rPr>
        <w:t>在应用中进行的情况，从而避免</w:t>
      </w:r>
      <w:r w:rsidR="00D207F6">
        <w:rPr>
          <w:rFonts w:asciiTheme="minorEastAsia" w:hAnsiTheme="minorEastAsia" w:hint="eastAsia"/>
        </w:rPr>
        <w:t>在</w:t>
      </w:r>
      <w:r w:rsidR="003E196D">
        <w:rPr>
          <w:rFonts w:asciiTheme="minorEastAsia" w:hAnsiTheme="minorEastAsia"/>
        </w:rPr>
        <w:t>网络接口层面上</w:t>
      </w:r>
      <w:r w:rsidR="00D207F6">
        <w:rPr>
          <w:rFonts w:asciiTheme="minorEastAsia" w:hAnsiTheme="minorEastAsia" w:hint="eastAsia"/>
        </w:rPr>
        <w:t>上述处理</w:t>
      </w:r>
      <w:r w:rsidR="003E196D">
        <w:rPr>
          <w:rFonts w:asciiTheme="minorEastAsia" w:hAnsiTheme="minorEastAsia"/>
        </w:rPr>
        <w:t>带来的开销。时间敏感性应用通常采用UDP，因为哪怕丢失数据包也总比数据包传输延迟要好，延迟在实时系统中是无法接受的。</w:t>
      </w:r>
      <w:r w:rsidRPr="00DD4958">
        <w:rPr>
          <w:rFonts w:asciiTheme="minorEastAsia" w:hAnsiTheme="minorEastAsia"/>
        </w:rPr>
        <w:t>[1]</w:t>
      </w:r>
    </w:p>
    <w:p w:rsidR="007B104F" w:rsidRPr="00DD4958" w:rsidRDefault="00F27B23" w:rsidP="008533BE">
      <w:pPr>
        <w:rPr>
          <w:rFonts w:asciiTheme="minorEastAsia" w:hAnsiTheme="minorEastAsia"/>
          <w:b/>
        </w:rPr>
      </w:pPr>
      <w:r w:rsidRPr="00DD4958">
        <w:rPr>
          <w:rFonts w:asciiTheme="minorEastAsia" w:hAnsiTheme="minorEastAsia"/>
          <w:b/>
        </w:rPr>
        <w:t>WPS</w:t>
      </w:r>
    </w:p>
    <w:p w:rsidR="00F27B23" w:rsidRPr="00DD4958" w:rsidRDefault="00F27B23" w:rsidP="001D7590">
      <w:pPr>
        <w:rPr>
          <w:rFonts w:asciiTheme="minorEastAsia" w:hAnsiTheme="minorEastAsia"/>
          <w:b/>
          <w:bCs/>
          <w:color w:val="4F81BD"/>
          <w:sz w:val="26"/>
          <w:szCs w:val="26"/>
        </w:rPr>
      </w:pPr>
    </w:p>
    <w:sectPr w:rsidR="00F27B23" w:rsidRPr="00DD4958" w:rsidSect="00245EE7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9F9" w:rsidRDefault="001919F9" w:rsidP="001D7590">
      <w:r>
        <w:separator/>
      </w:r>
    </w:p>
  </w:endnote>
  <w:endnote w:type="continuationSeparator" w:id="0">
    <w:p w:rsidR="001919F9" w:rsidRDefault="001919F9" w:rsidP="001D7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83244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D7590" w:rsidRDefault="001D7590">
            <w:pPr>
              <w:pStyle w:val="Footer"/>
              <w:jc w:val="center"/>
            </w:pPr>
            <w:r>
              <w:t xml:space="preserve">Page </w:t>
            </w:r>
            <w:r w:rsidR="00245EE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245EE7">
              <w:rPr>
                <w:b/>
                <w:bCs/>
                <w:sz w:val="24"/>
                <w:szCs w:val="24"/>
              </w:rPr>
              <w:fldChar w:fldCharType="separate"/>
            </w:r>
            <w:r w:rsidR="00D8797F">
              <w:rPr>
                <w:b/>
                <w:bCs/>
                <w:noProof/>
              </w:rPr>
              <w:t>1</w:t>
            </w:r>
            <w:r w:rsidR="00245EE7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45EE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245EE7">
              <w:rPr>
                <w:b/>
                <w:bCs/>
                <w:sz w:val="24"/>
                <w:szCs w:val="24"/>
              </w:rPr>
              <w:fldChar w:fldCharType="separate"/>
            </w:r>
            <w:r w:rsidR="00D8797F">
              <w:rPr>
                <w:b/>
                <w:bCs/>
                <w:noProof/>
              </w:rPr>
              <w:t>4</w:t>
            </w:r>
            <w:r w:rsidR="00245EE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7590" w:rsidRDefault="001D75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9F9" w:rsidRDefault="001919F9" w:rsidP="001D7590">
      <w:r>
        <w:separator/>
      </w:r>
    </w:p>
  </w:footnote>
  <w:footnote w:type="continuationSeparator" w:id="0">
    <w:p w:rsidR="001919F9" w:rsidRDefault="001919F9" w:rsidP="001D7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1"/>
  </w:num>
  <w:num w:numId="5">
    <w:abstractNumId w:val="20"/>
  </w:num>
  <w:num w:numId="6">
    <w:abstractNumId w:val="7"/>
  </w:num>
  <w:num w:numId="7">
    <w:abstractNumId w:val="18"/>
  </w:num>
  <w:num w:numId="8">
    <w:abstractNumId w:val="2"/>
  </w:num>
  <w:num w:numId="9">
    <w:abstractNumId w:val="14"/>
  </w:num>
  <w:num w:numId="10">
    <w:abstractNumId w:val="17"/>
  </w:num>
  <w:num w:numId="11">
    <w:abstractNumId w:val="0"/>
  </w:num>
  <w:num w:numId="12">
    <w:abstractNumId w:val="19"/>
  </w:num>
  <w:num w:numId="13">
    <w:abstractNumId w:val="9"/>
  </w:num>
  <w:num w:numId="14">
    <w:abstractNumId w:val="13"/>
  </w:num>
  <w:num w:numId="15">
    <w:abstractNumId w:val="16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1"/>
  </w:num>
  <w:num w:numId="22">
    <w:abstractNumId w:val="8"/>
  </w:num>
  <w:num w:numId="23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g  Wei">
    <w15:presenceInfo w15:providerId="AD" w15:userId="S-1-5-21-3828945024-3187688870-2345676969-222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linkStyles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2FFD3"/>
    <w:rsid w:val="00087CC5"/>
    <w:rsid w:val="000A10C2"/>
    <w:rsid w:val="000A3372"/>
    <w:rsid w:val="000B7393"/>
    <w:rsid w:val="000C138E"/>
    <w:rsid w:val="000D2D15"/>
    <w:rsid w:val="001744B6"/>
    <w:rsid w:val="001747D9"/>
    <w:rsid w:val="00177F74"/>
    <w:rsid w:val="001919F9"/>
    <w:rsid w:val="001A2B8B"/>
    <w:rsid w:val="001D7590"/>
    <w:rsid w:val="002020EE"/>
    <w:rsid w:val="0020566E"/>
    <w:rsid w:val="00227150"/>
    <w:rsid w:val="00245EE7"/>
    <w:rsid w:val="00266D14"/>
    <w:rsid w:val="0029288C"/>
    <w:rsid w:val="002A0254"/>
    <w:rsid w:val="002A254C"/>
    <w:rsid w:val="002C5818"/>
    <w:rsid w:val="00301A9D"/>
    <w:rsid w:val="0033445E"/>
    <w:rsid w:val="003445E6"/>
    <w:rsid w:val="003817F7"/>
    <w:rsid w:val="003853D7"/>
    <w:rsid w:val="00397ACA"/>
    <w:rsid w:val="003A0D43"/>
    <w:rsid w:val="003D45F7"/>
    <w:rsid w:val="003E196D"/>
    <w:rsid w:val="003E3652"/>
    <w:rsid w:val="003E39EE"/>
    <w:rsid w:val="003F081D"/>
    <w:rsid w:val="003F4F62"/>
    <w:rsid w:val="004119D6"/>
    <w:rsid w:val="0043032B"/>
    <w:rsid w:val="004320E0"/>
    <w:rsid w:val="004D3236"/>
    <w:rsid w:val="004D51FE"/>
    <w:rsid w:val="005131A0"/>
    <w:rsid w:val="005240EA"/>
    <w:rsid w:val="00542D5D"/>
    <w:rsid w:val="00565A18"/>
    <w:rsid w:val="00583ABA"/>
    <w:rsid w:val="00593945"/>
    <w:rsid w:val="005A5F2B"/>
    <w:rsid w:val="005D48B6"/>
    <w:rsid w:val="005F2116"/>
    <w:rsid w:val="005F3959"/>
    <w:rsid w:val="005F67C7"/>
    <w:rsid w:val="00625C0B"/>
    <w:rsid w:val="00635153"/>
    <w:rsid w:val="00640EA5"/>
    <w:rsid w:val="00642CB0"/>
    <w:rsid w:val="00653120"/>
    <w:rsid w:val="0065324B"/>
    <w:rsid w:val="0065757C"/>
    <w:rsid w:val="00666361"/>
    <w:rsid w:val="006B442B"/>
    <w:rsid w:val="006C4A51"/>
    <w:rsid w:val="006E6D98"/>
    <w:rsid w:val="00752D80"/>
    <w:rsid w:val="00757332"/>
    <w:rsid w:val="00760632"/>
    <w:rsid w:val="00774C33"/>
    <w:rsid w:val="007965C6"/>
    <w:rsid w:val="007B104F"/>
    <w:rsid w:val="007D4B9E"/>
    <w:rsid w:val="007E0232"/>
    <w:rsid w:val="0080124C"/>
    <w:rsid w:val="008533BE"/>
    <w:rsid w:val="00871379"/>
    <w:rsid w:val="008A56F3"/>
    <w:rsid w:val="008F136D"/>
    <w:rsid w:val="00914CE3"/>
    <w:rsid w:val="00934337"/>
    <w:rsid w:val="009374E3"/>
    <w:rsid w:val="009600E6"/>
    <w:rsid w:val="009735CF"/>
    <w:rsid w:val="0098674F"/>
    <w:rsid w:val="009A66E8"/>
    <w:rsid w:val="00A41CAE"/>
    <w:rsid w:val="00A434E5"/>
    <w:rsid w:val="00A74A92"/>
    <w:rsid w:val="00A8704B"/>
    <w:rsid w:val="00AD162F"/>
    <w:rsid w:val="00AD7CC9"/>
    <w:rsid w:val="00AE66A3"/>
    <w:rsid w:val="00B27D1E"/>
    <w:rsid w:val="00B73DF5"/>
    <w:rsid w:val="00B81B54"/>
    <w:rsid w:val="00B85D2F"/>
    <w:rsid w:val="00B94ED1"/>
    <w:rsid w:val="00BD332E"/>
    <w:rsid w:val="00C35D24"/>
    <w:rsid w:val="00C42F23"/>
    <w:rsid w:val="00C61F72"/>
    <w:rsid w:val="00C74880"/>
    <w:rsid w:val="00CB3ED0"/>
    <w:rsid w:val="00D207F6"/>
    <w:rsid w:val="00D30532"/>
    <w:rsid w:val="00D85E28"/>
    <w:rsid w:val="00D8797F"/>
    <w:rsid w:val="00DC7DEF"/>
    <w:rsid w:val="00DD4958"/>
    <w:rsid w:val="00DE180B"/>
    <w:rsid w:val="00E043FD"/>
    <w:rsid w:val="00E05AC1"/>
    <w:rsid w:val="00E106AA"/>
    <w:rsid w:val="00E1216F"/>
    <w:rsid w:val="00E63761"/>
    <w:rsid w:val="00EA3E7C"/>
    <w:rsid w:val="00EB1C66"/>
    <w:rsid w:val="00EB629E"/>
    <w:rsid w:val="00EC531A"/>
    <w:rsid w:val="00ED0FED"/>
    <w:rsid w:val="00ED5415"/>
    <w:rsid w:val="00EE2A3D"/>
    <w:rsid w:val="00F16B99"/>
    <w:rsid w:val="00F25363"/>
    <w:rsid w:val="00F27B23"/>
    <w:rsid w:val="00F672F4"/>
    <w:rsid w:val="00F705D1"/>
    <w:rsid w:val="00F73D45"/>
    <w:rsid w:val="00F94CE2"/>
    <w:rsid w:val="00FB3832"/>
    <w:rsid w:val="00FC2BE8"/>
    <w:rsid w:val="00FC4A42"/>
    <w:rsid w:val="00FE109E"/>
    <w:rsid w:val="00FE44FF"/>
    <w:rsid w:val="0722FFD3"/>
    <w:rsid w:val="550CC2F5"/>
    <w:rsid w:val="57A6D4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C07A64-32F1-4B43-A501-1139704F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97F"/>
    <w:rPr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7B23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B23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B23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D8797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8797F"/>
  </w:style>
  <w:style w:type="paragraph" w:styleId="ListParagraph">
    <w:name w:val="List Paragraph"/>
    <w:basedOn w:val="Normal"/>
    <w:uiPriority w:val="34"/>
    <w:qFormat/>
    <w:rsid w:val="00F27B23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27B2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27B2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27B23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27B23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B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27B23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27B2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27B23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27B23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27B23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27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B2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7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B23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27B23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27B23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27B23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7B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27B23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27B23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27B23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27B23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27B23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27B23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27B23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27B2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27B23"/>
    <w:rPr>
      <w:color w:val="808080"/>
    </w:rPr>
  </w:style>
  <w:style w:type="character" w:styleId="CommentReference">
    <w:name w:val="annotation reference"/>
    <w:uiPriority w:val="99"/>
    <w:semiHidden/>
    <w:unhideWhenUsed/>
    <w:rsid w:val="00F27B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B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B23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B2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B23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dvanced_Message_Queuing_Protocol" TargetMode="External"/><Relationship Id="rId13" Type="http://schemas.openxmlformats.org/officeDocument/2006/relationships/hyperlink" Target="http://en.wikipedia.org/wiki/Domain_Name_System" TargetMode="External"/><Relationship Id="rId18" Type="http://schemas.openxmlformats.org/officeDocument/2006/relationships/hyperlink" Target="http://en.wikipedia.org/wiki/User_Datagram_Protocol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Dynamic_Host_Configuration_Protocol" TargetMode="External"/><Relationship Id="rId17" Type="http://schemas.openxmlformats.org/officeDocument/2006/relationships/hyperlink" Target="http://www.mqtt.org" TargetMode="Externa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MQT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Constrained_Application_Protocol" TargetMode="External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hyperlink" Target="http://json.org" TargetMode="External"/><Relationship Id="rId23" Type="http://schemas.openxmlformats.org/officeDocument/2006/relationships/customXml" Target="../customXml/item2.xml"/><Relationship Id="rId10" Type="http://schemas.openxmlformats.org/officeDocument/2006/relationships/hyperlink" Target="https://en.wikipedia.org/wiki/Certificate_authority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amqp.org" TargetMode="External"/><Relationship Id="rId14" Type="http://schemas.openxmlformats.org/officeDocument/2006/relationships/hyperlink" Target="http://en.wikipedia.org/wiki/Hypertext_Transfer_Protoco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161DF206178E54E9D032B9B9CB1AE22" ma:contentTypeVersion="2" ma:contentTypeDescription="新建文档。" ma:contentTypeScope="" ma:versionID="b7c828d5e23bd56d62de869399e17362">
  <xsd:schema xmlns:xsd="http://www.w3.org/2001/XMLSchema" xmlns:xs="http://www.w3.org/2001/XMLSchema" xmlns:p="http://schemas.microsoft.com/office/2006/metadata/properties" xmlns:ns2="eddbfd75-41bf-4dec-84ee-c5984fc0823f" targetNamespace="http://schemas.microsoft.com/office/2006/metadata/properties" ma:root="true" ma:fieldsID="5aa9a4f4201d853af7a1b127753b48ae" ns2:_="">
    <xsd:import namespace="eddbfd75-41bf-4dec-84ee-c5984fc082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bfd75-41bf-4dec-84ee-c5984fc082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D6F907-1B48-4CED-B44D-62FF601292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1ED201-8613-4304-A409-B7C75F53C715}"/>
</file>

<file path=customXml/itemProps3.xml><?xml version="1.0" encoding="utf-8"?>
<ds:datastoreItem xmlns:ds="http://schemas.openxmlformats.org/officeDocument/2006/customXml" ds:itemID="{121486AF-07D0-43B1-8F80-F4EED243A554}"/>
</file>

<file path=customXml/itemProps4.xml><?xml version="1.0" encoding="utf-8"?>
<ds:datastoreItem xmlns:ds="http://schemas.openxmlformats.org/officeDocument/2006/customXml" ds:itemID="{E4DB2910-DD19-4B92-BED3-923AA6F7C8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>第10章：名词解释</vt:lpstr>
    </vt:vector>
  </TitlesOfParts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Ming  Wei</cp:lastModifiedBy>
  <cp:revision>8</cp:revision>
  <dcterms:created xsi:type="dcterms:W3CDTF">2017-02-16T05:16:00Z</dcterms:created>
  <dcterms:modified xsi:type="dcterms:W3CDTF">2017-02-16T13:53:00Z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0x010100F161DF206178E54E9D032B9B9CB1AE22</vt:lpwstr>
  </property>
</Properties>
</file>